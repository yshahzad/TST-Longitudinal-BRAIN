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E592" w14:textId="77777777" w:rsidR="00C722C5" w:rsidRDefault="00767A03" w:rsidP="00B30DBD">
      <w:pPr>
        <w:spacing w:line="276" w:lineRule="auto"/>
        <w:rPr>
          <w:b/>
          <w:bCs/>
        </w:rPr>
      </w:pPr>
      <w:r>
        <w:rPr>
          <w:b/>
          <w:bCs/>
        </w:rPr>
        <w:t>Title</w:t>
      </w:r>
    </w:p>
    <w:p w14:paraId="4413EA3B" w14:textId="77777777" w:rsidR="00C722C5" w:rsidRDefault="00C722C5" w:rsidP="00B30DBD">
      <w:pPr>
        <w:spacing w:line="276" w:lineRule="auto"/>
        <w:rPr>
          <w:b/>
          <w:bCs/>
        </w:rPr>
      </w:pPr>
    </w:p>
    <w:p w14:paraId="7D12BFB0" w14:textId="05866C1F" w:rsidR="00767A03" w:rsidRPr="005D6323" w:rsidRDefault="00D30B83" w:rsidP="00B30DBD">
      <w:pPr>
        <w:spacing w:line="276" w:lineRule="auto"/>
      </w:pPr>
      <w:r>
        <w:t xml:space="preserve">Long-Term Benefits of a </w:t>
      </w:r>
      <w:r w:rsidR="00767A03" w:rsidRPr="005D6323">
        <w:t>Tailored</w:t>
      </w:r>
      <w:r>
        <w:t xml:space="preserve"> </w:t>
      </w:r>
      <w:r w:rsidR="00767A03" w:rsidRPr="005D6323">
        <w:t xml:space="preserve">Strength Training Interventions </w:t>
      </w:r>
      <w:r>
        <w:t xml:space="preserve">on Arm Function </w:t>
      </w:r>
      <w:proofErr w:type="gramStart"/>
      <w:r>
        <w:t>In</w:t>
      </w:r>
      <w:proofErr w:type="gramEnd"/>
      <w:r>
        <w:t xml:space="preserve"> </w:t>
      </w:r>
      <w:r w:rsidR="002234D1">
        <w:t>Chronic Stoke Survivors</w:t>
      </w:r>
      <w:r w:rsidRPr="005D6323">
        <w:t xml:space="preserve">: A </w:t>
      </w:r>
      <w:r w:rsidR="00767A03" w:rsidRPr="005D6323">
        <w:t>Follow</w:t>
      </w:r>
      <w:r w:rsidRPr="005D6323">
        <w:t>-</w:t>
      </w:r>
      <w:r w:rsidR="00767A03" w:rsidRPr="005D6323">
        <w:t>Up Study</w:t>
      </w:r>
    </w:p>
    <w:p w14:paraId="7D640787" w14:textId="77777777" w:rsidR="005D6323" w:rsidRDefault="005D6323" w:rsidP="00B30DBD">
      <w:pPr>
        <w:spacing w:line="276" w:lineRule="auto"/>
        <w:rPr>
          <w:b/>
          <w:bCs/>
          <w:i/>
          <w:iCs/>
        </w:rPr>
      </w:pPr>
    </w:p>
    <w:p w14:paraId="5AC3BBDD" w14:textId="77777777" w:rsidR="00C722C5" w:rsidRPr="00926290" w:rsidRDefault="005D6323" w:rsidP="00B30DBD">
      <w:pPr>
        <w:spacing w:line="276" w:lineRule="auto"/>
        <w:rPr>
          <w:b/>
          <w:bCs/>
        </w:rPr>
      </w:pPr>
      <w:r w:rsidRPr="00926290">
        <w:rPr>
          <w:b/>
          <w:bCs/>
        </w:rPr>
        <w:t>Authors</w:t>
      </w:r>
    </w:p>
    <w:p w14:paraId="672D7B67" w14:textId="77777777" w:rsidR="00C722C5" w:rsidRPr="00926290" w:rsidRDefault="00C722C5" w:rsidP="00B30DBD">
      <w:pPr>
        <w:spacing w:line="276" w:lineRule="auto"/>
        <w:rPr>
          <w:b/>
          <w:bCs/>
        </w:rPr>
      </w:pPr>
    </w:p>
    <w:p w14:paraId="34903DEE" w14:textId="1A9602AA" w:rsidR="005D6323" w:rsidRPr="00926290" w:rsidRDefault="005D6323" w:rsidP="00B30DBD">
      <w:pPr>
        <w:spacing w:line="276" w:lineRule="auto"/>
        <w:rPr>
          <w:vertAlign w:val="superscript"/>
        </w:rPr>
      </w:pPr>
      <w:r w:rsidRPr="00926290">
        <w:t>Marie-Helene Milot</w:t>
      </w:r>
      <w:r w:rsidR="00001D0D" w:rsidRPr="00926290">
        <w:rPr>
          <w:vertAlign w:val="superscript"/>
        </w:rPr>
        <w:t>1-2</w:t>
      </w:r>
      <w:r w:rsidRPr="00926290">
        <w:t>, Stephania Palimeris</w:t>
      </w:r>
      <w:r w:rsidR="00001D0D" w:rsidRPr="00926290">
        <w:rPr>
          <w:vertAlign w:val="superscript"/>
        </w:rPr>
        <w:t>3-4-5</w:t>
      </w:r>
      <w:r w:rsidRPr="00926290">
        <w:t>, Yavuz Shahzad</w:t>
      </w:r>
      <w:r w:rsidR="00001D0D" w:rsidRPr="00926290">
        <w:rPr>
          <w:vertAlign w:val="superscript"/>
        </w:rPr>
        <w:t>4</w:t>
      </w:r>
      <w:r w:rsidRPr="00926290">
        <w:t>, Helene Corriveau</w:t>
      </w:r>
      <w:r w:rsidR="00001D0D" w:rsidRPr="00926290">
        <w:rPr>
          <w:vertAlign w:val="superscript"/>
        </w:rPr>
        <w:t>1-2</w:t>
      </w:r>
      <w:r w:rsidRPr="00926290">
        <w:t>, François Tremblay</w:t>
      </w:r>
      <w:r w:rsidR="00001D0D" w:rsidRPr="00926290">
        <w:rPr>
          <w:vertAlign w:val="superscript"/>
        </w:rPr>
        <w:t>6-7</w:t>
      </w:r>
      <w:r w:rsidRPr="00926290">
        <w:t>, Marie-Helene Boudrias</w:t>
      </w:r>
      <w:r w:rsidR="00001D0D" w:rsidRPr="00926290">
        <w:rPr>
          <w:vertAlign w:val="superscript"/>
        </w:rPr>
        <w:t>3-4-5</w:t>
      </w:r>
    </w:p>
    <w:p w14:paraId="193B52B2" w14:textId="77777777" w:rsidR="00001D0D" w:rsidRPr="00926290" w:rsidRDefault="00001D0D" w:rsidP="000D2229">
      <w:pPr>
        <w:spacing w:line="276" w:lineRule="auto"/>
      </w:pPr>
    </w:p>
    <w:p w14:paraId="3A2DAFCD" w14:textId="167EB3D3" w:rsidR="00001D0D" w:rsidRPr="000D2229" w:rsidRDefault="00001D0D" w:rsidP="00001D0D">
      <w:pPr>
        <w:spacing w:line="276" w:lineRule="auto"/>
        <w:rPr>
          <w:lang w:val="fr-CA"/>
        </w:rPr>
      </w:pPr>
      <w:r w:rsidRPr="00001D0D">
        <w:rPr>
          <w:vertAlign w:val="superscript"/>
          <w:lang w:val="fr-CA"/>
        </w:rPr>
        <w:t xml:space="preserve">1 </w:t>
      </w:r>
      <w:r w:rsidRPr="000D2229">
        <w:rPr>
          <w:lang w:val="fr-CA"/>
        </w:rPr>
        <w:t>Faculté de médecine et des</w:t>
      </w:r>
      <w:r>
        <w:rPr>
          <w:lang w:val="fr-CA"/>
        </w:rPr>
        <w:t xml:space="preserve"> </w:t>
      </w:r>
      <w:r w:rsidRPr="000D2229">
        <w:rPr>
          <w:lang w:val="fr-CA"/>
        </w:rPr>
        <w:t xml:space="preserve">sciences de la santé, Université de Sherbrooke, École de réadaptation, Sherbrooke, </w:t>
      </w:r>
      <w:r w:rsidR="003E2F35" w:rsidRPr="000D2229">
        <w:rPr>
          <w:lang w:val="fr-CA"/>
        </w:rPr>
        <w:t>Q</w:t>
      </w:r>
      <w:r w:rsidR="003E2F35">
        <w:rPr>
          <w:lang w:val="fr-CA"/>
        </w:rPr>
        <w:t>uébec</w:t>
      </w:r>
      <w:r w:rsidRPr="000D2229">
        <w:rPr>
          <w:lang w:val="fr-CA"/>
        </w:rPr>
        <w:t>, Canada</w:t>
      </w:r>
    </w:p>
    <w:p w14:paraId="05BE31AE" w14:textId="66C34082" w:rsidR="00001D0D" w:rsidRPr="000D2229" w:rsidRDefault="00001D0D" w:rsidP="00001D0D">
      <w:pPr>
        <w:spacing w:line="276" w:lineRule="auto"/>
        <w:rPr>
          <w:lang w:val="fr-CA"/>
        </w:rPr>
      </w:pPr>
      <w:r>
        <w:rPr>
          <w:vertAlign w:val="superscript"/>
          <w:lang w:val="fr-CA"/>
        </w:rPr>
        <w:t>2</w:t>
      </w:r>
      <w:r w:rsidRPr="000D2229">
        <w:rPr>
          <w:lang w:val="fr-CA"/>
        </w:rPr>
        <w:t>Centre de recherche sur le vieillissement, CIUSSS de l’Estrie-CHUS, Sherbrooke, QC, Canada</w:t>
      </w:r>
    </w:p>
    <w:p w14:paraId="12EE3514" w14:textId="5012CBFC" w:rsidR="00001D0D" w:rsidRDefault="00001D0D" w:rsidP="000D2229">
      <w:pPr>
        <w:spacing w:line="276" w:lineRule="auto"/>
        <w:rPr>
          <w:lang w:val="en-CA"/>
        </w:rPr>
      </w:pPr>
      <w:r>
        <w:rPr>
          <w:vertAlign w:val="superscript"/>
          <w:lang w:val="en-CA"/>
        </w:rPr>
        <w:t>3</w:t>
      </w:r>
      <w:r w:rsidR="000D2229" w:rsidRPr="000D2229">
        <w:rPr>
          <w:lang w:val="en-CA"/>
        </w:rPr>
        <w:t>Faculty of Medicine and Health Sciences, School of Physical and Occupational Therapy, McGill</w:t>
      </w:r>
      <w:r>
        <w:rPr>
          <w:lang w:val="en-CA"/>
        </w:rPr>
        <w:t xml:space="preserve"> </w:t>
      </w:r>
      <w:r w:rsidR="000D2229" w:rsidRPr="000D2229">
        <w:rPr>
          <w:lang w:val="en-CA"/>
        </w:rPr>
        <w:t>University, Montréal, Q</w:t>
      </w:r>
      <w:r w:rsidR="003E2F35">
        <w:rPr>
          <w:lang w:val="en-CA"/>
        </w:rPr>
        <w:t>uébec</w:t>
      </w:r>
      <w:r w:rsidR="000D2229" w:rsidRPr="000D2229">
        <w:rPr>
          <w:lang w:val="en-CA"/>
        </w:rPr>
        <w:t>, Canada</w:t>
      </w:r>
    </w:p>
    <w:p w14:paraId="5D9B7813" w14:textId="25BA7EFC" w:rsidR="000D2229" w:rsidRPr="000D2229" w:rsidRDefault="00001D0D" w:rsidP="000D2229">
      <w:pPr>
        <w:spacing w:line="276" w:lineRule="auto"/>
        <w:rPr>
          <w:lang w:val="en-CA"/>
        </w:rPr>
      </w:pPr>
      <w:r>
        <w:rPr>
          <w:vertAlign w:val="superscript"/>
          <w:lang w:val="en-CA"/>
        </w:rPr>
        <w:t>4</w:t>
      </w:r>
      <w:r w:rsidR="000D2229" w:rsidRPr="000D2229">
        <w:rPr>
          <w:lang w:val="en-CA"/>
        </w:rPr>
        <w:t>BRAIN Lab, Jewish Rehabilitation Hospital, Laval, Q</w:t>
      </w:r>
      <w:r w:rsidR="003E2F35">
        <w:rPr>
          <w:lang w:val="en-CA"/>
        </w:rPr>
        <w:t>uébec</w:t>
      </w:r>
      <w:r w:rsidR="000D2229" w:rsidRPr="000D2229">
        <w:rPr>
          <w:lang w:val="en-CA"/>
        </w:rPr>
        <w:t>, Canada</w:t>
      </w:r>
    </w:p>
    <w:p w14:paraId="69CDD58F" w14:textId="03CD86E5" w:rsidR="00001D0D" w:rsidRDefault="00001D0D" w:rsidP="000D2229">
      <w:pPr>
        <w:spacing w:line="276" w:lineRule="auto"/>
        <w:rPr>
          <w:lang w:val="en-CA"/>
        </w:rPr>
      </w:pPr>
      <w:r w:rsidRPr="00001D0D">
        <w:rPr>
          <w:vertAlign w:val="superscript"/>
          <w:lang w:val="en-CA"/>
        </w:rPr>
        <w:t>5</w:t>
      </w:r>
      <w:r w:rsidR="000D2229" w:rsidRPr="000D2229">
        <w:rPr>
          <w:lang w:val="en-CA"/>
        </w:rPr>
        <w:t>Montreal Center for Interdisciplinary Research in Rehabilitation (CRIR) and CISSS-Laval, Montréal,</w:t>
      </w:r>
      <w:r>
        <w:rPr>
          <w:lang w:val="en-CA"/>
        </w:rPr>
        <w:t xml:space="preserve"> </w:t>
      </w:r>
      <w:r w:rsidR="000D2229" w:rsidRPr="000D2229">
        <w:rPr>
          <w:lang w:val="en-CA"/>
        </w:rPr>
        <w:t>Q</w:t>
      </w:r>
      <w:r w:rsidR="003E2F35">
        <w:rPr>
          <w:lang w:val="en-CA"/>
        </w:rPr>
        <w:t>uébec</w:t>
      </w:r>
      <w:r w:rsidR="000D2229" w:rsidRPr="000D2229">
        <w:rPr>
          <w:lang w:val="en-CA"/>
        </w:rPr>
        <w:t>, Canada</w:t>
      </w:r>
    </w:p>
    <w:p w14:paraId="67FE0BF1" w14:textId="2915207B" w:rsidR="00001D0D" w:rsidRDefault="00001D0D" w:rsidP="000D2229">
      <w:pPr>
        <w:spacing w:line="276" w:lineRule="auto"/>
        <w:rPr>
          <w:lang w:val="en-CA"/>
        </w:rPr>
      </w:pPr>
      <w:r>
        <w:rPr>
          <w:vertAlign w:val="superscript"/>
          <w:lang w:val="en-CA"/>
        </w:rPr>
        <w:t>6</w:t>
      </w:r>
      <w:r w:rsidR="000D2229" w:rsidRPr="000D2229">
        <w:rPr>
          <w:lang w:val="en-CA"/>
        </w:rPr>
        <w:t>Bruyère Research Institute, Ottawa, O</w:t>
      </w:r>
      <w:r w:rsidR="003E2F35">
        <w:rPr>
          <w:lang w:val="en-CA"/>
        </w:rPr>
        <w:t>ntario</w:t>
      </w:r>
      <w:r w:rsidR="000D2229" w:rsidRPr="000D2229">
        <w:rPr>
          <w:lang w:val="en-CA"/>
        </w:rPr>
        <w:t>, Canada</w:t>
      </w:r>
    </w:p>
    <w:p w14:paraId="0E96D65A" w14:textId="1A16BD0D" w:rsidR="00001D0D" w:rsidRPr="00001D0D" w:rsidRDefault="00001D0D" w:rsidP="000D2229">
      <w:pPr>
        <w:spacing w:line="276" w:lineRule="auto"/>
        <w:rPr>
          <w:lang w:val="en-CA"/>
        </w:rPr>
      </w:pPr>
      <w:r w:rsidRPr="00001D0D">
        <w:rPr>
          <w:vertAlign w:val="superscript"/>
          <w:lang w:val="en-CA"/>
        </w:rPr>
        <w:t>7</w:t>
      </w:r>
      <w:r w:rsidR="000D2229" w:rsidRPr="000D2229">
        <w:rPr>
          <w:lang w:val="en-CA"/>
        </w:rPr>
        <w:t>Faculty of Health Sciences, School</w:t>
      </w:r>
      <w:r>
        <w:rPr>
          <w:lang w:val="en-CA"/>
        </w:rPr>
        <w:t xml:space="preserve"> </w:t>
      </w:r>
      <w:r w:rsidR="000D2229" w:rsidRPr="000D2229">
        <w:rPr>
          <w:lang w:val="en-CA"/>
        </w:rPr>
        <w:t>of Rehabilitation Sciences, University of Ottawa, Ottawa, O</w:t>
      </w:r>
      <w:r w:rsidR="003E2F35">
        <w:rPr>
          <w:lang w:val="en-CA"/>
        </w:rPr>
        <w:t>ntario</w:t>
      </w:r>
      <w:r w:rsidR="000D2229" w:rsidRPr="000D2229">
        <w:rPr>
          <w:lang w:val="en-CA"/>
        </w:rPr>
        <w:t>, Canada</w:t>
      </w:r>
    </w:p>
    <w:p w14:paraId="1986DB36" w14:textId="77777777" w:rsidR="00001D0D" w:rsidRDefault="00001D0D" w:rsidP="00001D0D">
      <w:pPr>
        <w:spacing w:before="100" w:beforeAutospacing="1" w:after="100" w:afterAutospacing="1"/>
      </w:pPr>
    </w:p>
    <w:p w14:paraId="472E3F21" w14:textId="49123DFE" w:rsidR="00001D0D" w:rsidRDefault="00001D0D" w:rsidP="00001D0D">
      <w:pPr>
        <w:spacing w:before="100" w:beforeAutospacing="1" w:after="100" w:afterAutospacing="1"/>
      </w:pPr>
      <w:r>
        <w:t>Corresponding author</w:t>
      </w:r>
    </w:p>
    <w:p w14:paraId="6356C056" w14:textId="08603720" w:rsidR="00001D0D" w:rsidRDefault="00001D0D" w:rsidP="00001D0D">
      <w:proofErr w:type="spellStart"/>
      <w:r>
        <w:t>Pr</w:t>
      </w:r>
      <w:proofErr w:type="spellEnd"/>
      <w:r>
        <w:t xml:space="preserve"> Marie-Helene </w:t>
      </w:r>
      <w:proofErr w:type="spellStart"/>
      <w:r>
        <w:t>Boudrias</w:t>
      </w:r>
      <w:proofErr w:type="spellEnd"/>
    </w:p>
    <w:p w14:paraId="308B50AD" w14:textId="5B5D2E75" w:rsidR="00001D0D" w:rsidRDefault="00001D0D" w:rsidP="00001D0D">
      <w:r>
        <w:t>mhboudrias@mcgill.ca</w:t>
      </w:r>
    </w:p>
    <w:p w14:paraId="077C3A74" w14:textId="69D3DDBC" w:rsidR="00472E17" w:rsidRDefault="00472E17">
      <w:r>
        <w:br w:type="page"/>
      </w:r>
    </w:p>
    <w:p w14:paraId="00AF9250" w14:textId="617BB36D" w:rsidR="006150E1" w:rsidRPr="0036163B" w:rsidRDefault="006150E1" w:rsidP="00001D0D">
      <w:pPr>
        <w:spacing w:before="100" w:beforeAutospacing="1" w:after="100" w:afterAutospacing="1"/>
        <w:rPr>
          <w:b/>
          <w:bCs/>
        </w:rPr>
      </w:pPr>
      <w:r w:rsidRPr="0036163B">
        <w:rPr>
          <w:b/>
          <w:bCs/>
        </w:rPr>
        <w:lastRenderedPageBreak/>
        <w:t>Abstract (250 words max)</w:t>
      </w:r>
    </w:p>
    <w:p w14:paraId="13AD0B6E" w14:textId="2F52973D" w:rsidR="00965AA7" w:rsidRDefault="00D8646F" w:rsidP="0036163B">
      <w:pPr>
        <w:spacing w:before="100" w:beforeAutospacing="1"/>
        <w:jc w:val="both"/>
      </w:pPr>
      <w:r w:rsidRPr="00965AA7">
        <w:rPr>
          <w:b/>
          <w:bCs/>
        </w:rPr>
        <w:t>Background:</w:t>
      </w:r>
      <w:r w:rsidRPr="00D8646F">
        <w:t xml:space="preserve"> </w:t>
      </w:r>
      <w:r w:rsidR="00593077">
        <w:t>Previously, we showed that a</w:t>
      </w:r>
      <w:r w:rsidR="005A4355">
        <w:t xml:space="preserve"> </w:t>
      </w:r>
      <w:r w:rsidR="00965AA7">
        <w:t>strength</w:t>
      </w:r>
      <w:r w:rsidR="008A43F4">
        <w:t>ening</w:t>
      </w:r>
      <w:r w:rsidR="00965AA7">
        <w:t xml:space="preserve"> </w:t>
      </w:r>
      <w:r w:rsidR="00593077">
        <w:t xml:space="preserve">intervention </w:t>
      </w:r>
      <w:r w:rsidR="005A4355">
        <w:t xml:space="preserve">based on the presence or absence of motor evoked potentials (MEPs) in the affected upper extremity (UE) was effective in improving strength and function </w:t>
      </w:r>
      <w:r w:rsidR="0036163B">
        <w:t>in chronic stroke survivors</w:t>
      </w:r>
      <w:r w:rsidR="00965AA7">
        <w:t xml:space="preserve">. </w:t>
      </w:r>
      <w:r w:rsidR="005A4355" w:rsidRPr="00D8646F">
        <w:t>H</w:t>
      </w:r>
      <w:r w:rsidR="005A4355">
        <w:t>ere</w:t>
      </w:r>
      <w:r w:rsidRPr="00D8646F">
        <w:t xml:space="preserve">, </w:t>
      </w:r>
      <w:r w:rsidR="005A4355">
        <w:t xml:space="preserve">we investigated </w:t>
      </w:r>
      <w:r w:rsidR="00965AA7">
        <w:t xml:space="preserve">the long-term benefit of this </w:t>
      </w:r>
      <w:r w:rsidR="00C722C5">
        <w:t>intervention</w:t>
      </w:r>
      <w:r w:rsidR="00B712B8">
        <w:t xml:space="preserve"> in a subset of participants (n=25)</w:t>
      </w:r>
      <w:r w:rsidR="00C722C5">
        <w:t xml:space="preserve"> </w:t>
      </w:r>
      <w:r w:rsidR="001E02CB">
        <w:t>at 1-year</w:t>
      </w:r>
      <w:r w:rsidR="00965AA7">
        <w:t>.</w:t>
      </w:r>
    </w:p>
    <w:p w14:paraId="4D18B6D5" w14:textId="675D959F" w:rsidR="00926290" w:rsidRDefault="00965AA7" w:rsidP="0036163B">
      <w:pPr>
        <w:jc w:val="both"/>
      </w:pPr>
      <w:r w:rsidRPr="00965AA7">
        <w:rPr>
          <w:b/>
          <w:bCs/>
        </w:rPr>
        <w:t>Methods:</w:t>
      </w:r>
      <w:r>
        <w:t xml:space="preserve"> </w:t>
      </w:r>
      <w:r w:rsidR="005A4355">
        <w:t>Participants underwent</w:t>
      </w:r>
      <w:r w:rsidR="008A43F4">
        <w:t xml:space="preserve"> </w:t>
      </w:r>
      <w:r w:rsidR="005A4355">
        <w:t xml:space="preserve">transcranial magnetic stimulation (TMS) </w:t>
      </w:r>
      <w:r w:rsidR="00775AB7">
        <w:t xml:space="preserve">at baseline </w:t>
      </w:r>
      <w:r w:rsidR="005A4355">
        <w:t xml:space="preserve">to detect the presence of MEPs in the </w:t>
      </w:r>
      <w:r>
        <w:t xml:space="preserve">affected </w:t>
      </w:r>
      <w:r w:rsidR="00A920C3">
        <w:t>UE to</w:t>
      </w:r>
      <w:r w:rsidR="005A4355">
        <w:t xml:space="preserve"> assess corticospinal integrity</w:t>
      </w:r>
      <w:r>
        <w:t xml:space="preserve">. Participants were </w:t>
      </w:r>
      <w:r w:rsidR="00C722C5">
        <w:t xml:space="preserve">then </w:t>
      </w:r>
      <w:r>
        <w:t xml:space="preserve">stratified into </w:t>
      </w:r>
      <w:r w:rsidR="005A4355">
        <w:t xml:space="preserve">three </w:t>
      </w:r>
      <w:r w:rsidR="00EB5E60">
        <w:t xml:space="preserve">training </w:t>
      </w:r>
      <w:r w:rsidR="005A4355">
        <w:t>groups based on the size of the MEP</w:t>
      </w:r>
      <w:r w:rsidR="00A920C3">
        <w:t>s</w:t>
      </w:r>
      <w:r w:rsidR="00EB5E60">
        <w:t>, i.e.,</w:t>
      </w:r>
      <w:r w:rsidR="005A4355">
        <w:t xml:space="preserve"> </w:t>
      </w:r>
      <w:r w:rsidR="0036163B">
        <w:t xml:space="preserve">a </w:t>
      </w:r>
      <w:r>
        <w:t>low (</w:t>
      </w:r>
      <w:r w:rsidR="007934A5">
        <w:t xml:space="preserve">LI; MEPs&lt;50 </w:t>
      </w:r>
      <w:proofErr w:type="spellStart"/>
      <w:r w:rsidR="007934A5" w:rsidRPr="00D45953">
        <w:t>μ</w:t>
      </w:r>
      <w:r w:rsidR="007934A5">
        <w:t>V</w:t>
      </w:r>
      <w:proofErr w:type="spellEnd"/>
      <w:r w:rsidR="007934A5">
        <w:t xml:space="preserve">), moderate (MI; MEPs 50-120 </w:t>
      </w:r>
      <w:proofErr w:type="spellStart"/>
      <w:r w:rsidR="007934A5" w:rsidRPr="00D45953">
        <w:t>μ</w:t>
      </w:r>
      <w:r w:rsidR="007934A5">
        <w:t>V</w:t>
      </w:r>
      <w:proofErr w:type="spellEnd"/>
      <w:r w:rsidR="007934A5">
        <w:t>)</w:t>
      </w:r>
      <w:r>
        <w:t xml:space="preserve"> </w:t>
      </w:r>
      <w:r w:rsidR="007934A5">
        <w:t>or</w:t>
      </w:r>
      <w:r>
        <w:t xml:space="preserve"> high (</w:t>
      </w:r>
      <w:r w:rsidR="007934A5">
        <w:t>HI; MEPs&gt; 120</w:t>
      </w:r>
      <w:r w:rsidR="007934A5" w:rsidRPr="00D45953">
        <w:t xml:space="preserve"> </w:t>
      </w:r>
      <w:proofErr w:type="spellStart"/>
      <w:r w:rsidR="007934A5" w:rsidRPr="00D45953">
        <w:t>μ</w:t>
      </w:r>
      <w:r w:rsidR="007934A5">
        <w:t>V</w:t>
      </w:r>
      <w:proofErr w:type="spellEnd"/>
      <w:r>
        <w:t>)</w:t>
      </w:r>
      <w:r w:rsidR="008A43F4">
        <w:t xml:space="preserve"> intensity</w:t>
      </w:r>
      <w:r>
        <w:t xml:space="preserve">. In each group, participants </w:t>
      </w:r>
      <w:r w:rsidR="00775AB7">
        <w:t>performed adjusted strengthening exercises with their UE 3X/week for</w:t>
      </w:r>
      <w:r>
        <w:t xml:space="preserve"> 4 weeks.</w:t>
      </w:r>
      <w:r w:rsidR="00775AB7">
        <w:t xml:space="preserve"> Assessments were performed at baseline,</w:t>
      </w:r>
      <w:r>
        <w:t xml:space="preserve"> </w:t>
      </w:r>
      <w:r w:rsidR="00775AB7">
        <w:t>1-week after</w:t>
      </w:r>
      <w:r>
        <w:t xml:space="preserve"> and</w:t>
      </w:r>
      <w:r w:rsidR="00775AB7">
        <w:t>,</w:t>
      </w:r>
      <w:r>
        <w:t xml:space="preserve"> </w:t>
      </w:r>
      <w:r w:rsidR="007934A5">
        <w:t>1-year</w:t>
      </w:r>
      <w:r>
        <w:t xml:space="preserve"> post-</w:t>
      </w:r>
      <w:r w:rsidR="00775AB7">
        <w:t>intervention.</w:t>
      </w:r>
      <w:r>
        <w:t xml:space="preserve"> </w:t>
      </w:r>
      <w:r w:rsidR="00775AB7">
        <w:t xml:space="preserve">Assessments consisted </w:t>
      </w:r>
      <w:r w:rsidR="00265852">
        <w:t>of assessment of</w:t>
      </w:r>
      <w:r w:rsidR="00775AB7">
        <w:t xml:space="preserve"> motor impairment (</w:t>
      </w:r>
      <w:r>
        <w:t>Fugl-Meyer Stroke Assessment</w:t>
      </w:r>
      <w:r w:rsidR="00251527">
        <w:t>−</w:t>
      </w:r>
      <w:r w:rsidR="004F1386">
        <w:t>FMA</w:t>
      </w:r>
      <w:r>
        <w:t xml:space="preserve">, </w:t>
      </w:r>
      <w:r w:rsidR="00775AB7">
        <w:t>grip strength−GS) and UE function (</w:t>
      </w:r>
      <w:r w:rsidR="007934A5">
        <w:t>Box and Block test</w:t>
      </w:r>
      <w:r w:rsidR="00251527">
        <w:t>−</w:t>
      </w:r>
      <w:r w:rsidR="004F1386">
        <w:t>BBT</w:t>
      </w:r>
      <w:ins w:id="0" w:author="François Tremblay" w:date="2024-01-23T10:00:00Z">
        <w:r w:rsidR="00775AB7">
          <w:t>).</w:t>
        </w:r>
      </w:ins>
      <w:r w:rsidR="004F1386">
        <w:t xml:space="preserve"> </w:t>
      </w:r>
    </w:p>
    <w:p w14:paraId="64C95CAA" w14:textId="77777777" w:rsidR="00D56405" w:rsidRDefault="00D56405" w:rsidP="00D56405">
      <w:pPr>
        <w:jc w:val="both"/>
        <w:rPr>
          <w:ins w:id="1" w:author="Yavuz Shahzad" w:date="2024-05-09T15:40:00Z"/>
        </w:rPr>
      </w:pPr>
    </w:p>
    <w:p w14:paraId="1BF4CFC9" w14:textId="77777777" w:rsidR="00D56405" w:rsidRDefault="00D56405" w:rsidP="00D56405">
      <w:pPr>
        <w:jc w:val="both"/>
        <w:rPr>
          <w:ins w:id="2" w:author="Yavuz Shahzad" w:date="2024-05-09T15:40:00Z"/>
        </w:rPr>
      </w:pPr>
      <w:ins w:id="3" w:author="Yavuz Shahzad" w:date="2024-05-09T15:40:00Z">
        <w:r>
          <w:t>A mixed ANOVA was conducted to compare changes in clinical measures over time, followed by post-hoc pairwise Wilcoxon signed rank tests with Holm-Bonferroni correction where necessary.</w:t>
        </w:r>
      </w:ins>
    </w:p>
    <w:p w14:paraId="19A567BE" w14:textId="77777777" w:rsidR="00D56405" w:rsidRDefault="00D56405" w:rsidP="0036163B">
      <w:pPr>
        <w:jc w:val="both"/>
      </w:pPr>
    </w:p>
    <w:p w14:paraId="3139030F" w14:textId="77777777" w:rsidR="00926290" w:rsidRDefault="00926290" w:rsidP="0036163B">
      <w:pPr>
        <w:jc w:val="both"/>
      </w:pPr>
    </w:p>
    <w:p w14:paraId="2A3A3944" w14:textId="482AE8FD" w:rsidR="007934A5" w:rsidRPr="00D56405" w:rsidRDefault="00775AB7" w:rsidP="0036163B">
      <w:pPr>
        <w:jc w:val="both"/>
        <w:rPr>
          <w:strike/>
        </w:rPr>
      </w:pPr>
      <w:commentRangeStart w:id="4"/>
      <w:ins w:id="5" w:author="François Tremblay" w:date="2024-01-23T10:01:00Z">
        <w:r w:rsidRPr="00D56405">
          <w:rPr>
            <w:strike/>
          </w:rPr>
          <w:t xml:space="preserve">The </w:t>
        </w:r>
      </w:ins>
      <w:del w:id="6" w:author="François Tremblay" w:date="2024-01-23T10:00:00Z">
        <w:r w:rsidR="007934A5" w:rsidRPr="00D56405" w:rsidDel="00775AB7">
          <w:rPr>
            <w:strike/>
          </w:rPr>
          <w:delText>and</w:delText>
        </w:r>
      </w:del>
      <w:del w:id="7" w:author="François Tremblay" w:date="2024-01-23T09:59:00Z">
        <w:r w:rsidR="007934A5" w:rsidRPr="00D56405" w:rsidDel="00775AB7">
          <w:rPr>
            <w:strike/>
          </w:rPr>
          <w:delText xml:space="preserve"> grip strength</w:delText>
        </w:r>
        <w:r w:rsidR="00251527" w:rsidRPr="00D56405" w:rsidDel="00775AB7">
          <w:rPr>
            <w:strike/>
          </w:rPr>
          <w:delText>−</w:delText>
        </w:r>
        <w:r w:rsidR="004F1386" w:rsidRPr="00D56405" w:rsidDel="00775AB7">
          <w:rPr>
            <w:strike/>
          </w:rPr>
          <w:delText>GS</w:delText>
        </w:r>
      </w:del>
      <w:del w:id="8" w:author="François Tremblay" w:date="2024-01-23T10:00:00Z">
        <w:r w:rsidR="007934A5" w:rsidRPr="00D56405" w:rsidDel="00775AB7">
          <w:rPr>
            <w:strike/>
          </w:rPr>
          <w:delText>.</w:delText>
        </w:r>
        <w:r w:rsidR="0036163B" w:rsidRPr="00D56405" w:rsidDel="00775AB7">
          <w:rPr>
            <w:strike/>
          </w:rPr>
          <w:delText xml:space="preserve"> </w:delText>
        </w:r>
      </w:del>
      <w:r w:rsidR="0036163B" w:rsidRPr="00D56405">
        <w:rPr>
          <w:strike/>
        </w:rPr>
        <w:t xml:space="preserve">Wilcoxon signed-rank test was </w:t>
      </w:r>
      <w:ins w:id="9" w:author="François Tremblay" w:date="2024-01-23T10:01:00Z">
        <w:r w:rsidRPr="00D56405">
          <w:rPr>
            <w:strike/>
          </w:rPr>
          <w:t>applied</w:t>
        </w:r>
      </w:ins>
      <w:del w:id="10" w:author="François Tremblay" w:date="2024-01-23T10:01:00Z">
        <w:r w:rsidR="0036163B" w:rsidRPr="00D56405" w:rsidDel="00775AB7">
          <w:rPr>
            <w:strike/>
          </w:rPr>
          <w:delText>used</w:delText>
        </w:r>
      </w:del>
      <w:r w:rsidR="0036163B" w:rsidRPr="00D56405">
        <w:rPr>
          <w:strike/>
        </w:rPr>
        <w:t xml:space="preserve"> to compare </w:t>
      </w:r>
      <w:ins w:id="11" w:author="François Tremblay" w:date="2024-01-23T10:01:00Z">
        <w:r w:rsidRPr="00D56405">
          <w:rPr>
            <w:strike/>
          </w:rPr>
          <w:t>changes i</w:t>
        </w:r>
      </w:ins>
      <w:ins w:id="12" w:author="François Tremblay" w:date="2024-01-23T10:02:00Z">
        <w:r w:rsidRPr="00D56405">
          <w:rPr>
            <w:strike/>
          </w:rPr>
          <w:t xml:space="preserve">n </w:t>
        </w:r>
      </w:ins>
      <w:r w:rsidR="008A43F4" w:rsidRPr="00D56405">
        <w:rPr>
          <w:strike/>
        </w:rPr>
        <w:t xml:space="preserve">clinical </w:t>
      </w:r>
      <w:del w:id="13" w:author="François Tremblay" w:date="2024-01-23T10:02:00Z">
        <w:r w:rsidR="0036163B" w:rsidRPr="00D56405" w:rsidDel="00775AB7">
          <w:rPr>
            <w:strike/>
          </w:rPr>
          <w:delText>score</w:delText>
        </w:r>
      </w:del>
      <w:ins w:id="14" w:author="François Tremblay" w:date="2024-01-23T10:02:00Z">
        <w:r w:rsidRPr="00D56405">
          <w:rPr>
            <w:strike/>
          </w:rPr>
          <w:t>measures over time</w:t>
        </w:r>
      </w:ins>
      <w:del w:id="15" w:author="François Tremblay" w:date="2024-01-23T10:02:00Z">
        <w:r w:rsidR="0036163B" w:rsidRPr="00D56405" w:rsidDel="00775AB7">
          <w:rPr>
            <w:strike/>
          </w:rPr>
          <w:delText xml:space="preserve">s between </w:delText>
        </w:r>
        <w:r w:rsidR="00251527" w:rsidRPr="00D56405" w:rsidDel="00775AB7">
          <w:rPr>
            <w:strike/>
          </w:rPr>
          <w:delText>the</w:delText>
        </w:r>
        <w:r w:rsidR="0036163B" w:rsidRPr="00D56405" w:rsidDel="00775AB7">
          <w:rPr>
            <w:strike/>
          </w:rPr>
          <w:delText xml:space="preserve"> follow-up and post-intervention</w:delText>
        </w:r>
      </w:del>
      <w:r w:rsidR="0036163B" w:rsidRPr="00D56405">
        <w:rPr>
          <w:strike/>
        </w:rPr>
        <w:t>.</w:t>
      </w:r>
      <w:commentRangeEnd w:id="4"/>
      <w:r w:rsidR="00253516" w:rsidRPr="00D56405">
        <w:rPr>
          <w:rStyle w:val="CommentReference"/>
          <w:strike/>
        </w:rPr>
        <w:commentReference w:id="4"/>
      </w:r>
    </w:p>
    <w:p w14:paraId="6FB2472A" w14:textId="79F5E85E" w:rsidR="007934A5" w:rsidRDefault="007934A5" w:rsidP="0036163B">
      <w:pPr>
        <w:jc w:val="both"/>
        <w:rPr>
          <w:lang w:val="en-CA"/>
        </w:rPr>
      </w:pPr>
      <w:r w:rsidRPr="007934A5">
        <w:rPr>
          <w:b/>
          <w:bCs/>
        </w:rPr>
        <w:t>Results:</w:t>
      </w:r>
      <w:r>
        <w:t xml:space="preserve"> </w:t>
      </w:r>
      <w:r w:rsidR="00265852">
        <w:t xml:space="preserve">Owing to the small number of participants in the </w:t>
      </w:r>
      <w:r w:rsidR="0069074A">
        <w:t>L</w:t>
      </w:r>
      <w:r w:rsidR="00265852">
        <w:t xml:space="preserve">I and MI groups, these participants were merged into a single </w:t>
      </w:r>
      <w:r>
        <w:t>LI group</w:t>
      </w:r>
      <w:r w:rsidR="0036163B">
        <w:t xml:space="preserve"> (n=8)</w:t>
      </w:r>
      <w:r>
        <w:t xml:space="preserve">. </w:t>
      </w:r>
      <w:commentRangeStart w:id="16"/>
      <w:r w:rsidR="004F1386">
        <w:t xml:space="preserve">Results showed that </w:t>
      </w:r>
      <w:r w:rsidR="00A9315A">
        <w:t xml:space="preserve">following the MEP-based tailored training program, </w:t>
      </w:r>
      <w:r w:rsidR="004F1386">
        <w:t>b</w:t>
      </w:r>
      <w:r>
        <w:t>oth the LI and HI groups maintained their gains in UL function</w:t>
      </w:r>
      <w:r w:rsidR="008A43F4">
        <w:t xml:space="preserve"> over time</w:t>
      </w:r>
      <w:r w:rsidR="004F1386">
        <w:t xml:space="preserve"> </w:t>
      </w:r>
      <w:r w:rsidRPr="004F1386">
        <w:rPr>
          <w:lang w:val="en-CA"/>
        </w:rPr>
        <w:t xml:space="preserve">[FMA: </w:t>
      </w:r>
      <w:r w:rsidR="00374AB6" w:rsidRPr="00374AB6">
        <w:rPr>
          <w:i/>
          <w:iCs/>
          <w:lang w:val="en-CA"/>
        </w:rPr>
        <w:t>p</w:t>
      </w:r>
      <w:r w:rsidRPr="004F1386">
        <w:rPr>
          <w:lang w:val="en-CA"/>
        </w:rPr>
        <w:t xml:space="preserve"> = 0.18</w:t>
      </w:r>
      <w:r w:rsidR="008A43F4">
        <w:rPr>
          <w:lang w:val="en-CA"/>
        </w:rPr>
        <w:t xml:space="preserve">; </w:t>
      </w:r>
      <w:r w:rsidRPr="004F1386">
        <w:rPr>
          <w:lang w:val="en-CA"/>
        </w:rPr>
        <w:t xml:space="preserve">BBT: </w:t>
      </w:r>
      <w:r w:rsidRPr="004F1386">
        <w:rPr>
          <w:i/>
          <w:iCs/>
          <w:lang w:val="en-CA"/>
        </w:rPr>
        <w:t>p</w:t>
      </w:r>
      <w:r w:rsidRPr="004F1386">
        <w:rPr>
          <w:lang w:val="en-CA"/>
        </w:rPr>
        <w:t xml:space="preserve"> = 0.83</w:t>
      </w:r>
      <w:r w:rsidR="008A43F4">
        <w:rPr>
          <w:lang w:val="en-CA"/>
        </w:rPr>
        <w:t xml:space="preserve">; </w:t>
      </w:r>
      <w:r w:rsidRPr="004F1386">
        <w:rPr>
          <w:lang w:val="en-CA"/>
        </w:rPr>
        <w:t xml:space="preserve">GS: </w:t>
      </w:r>
      <w:r w:rsidRPr="00374AB6">
        <w:rPr>
          <w:i/>
          <w:iCs/>
          <w:lang w:val="en-CA"/>
        </w:rPr>
        <w:t>p</w:t>
      </w:r>
      <w:r w:rsidRPr="004F1386">
        <w:rPr>
          <w:lang w:val="en-CA"/>
        </w:rPr>
        <w:t xml:space="preserve"> = 0.72</w:t>
      </w:r>
      <w:r w:rsidR="004F1386">
        <w:rPr>
          <w:lang w:val="en-CA"/>
        </w:rPr>
        <w:t xml:space="preserve">]. </w:t>
      </w:r>
      <w:commentRangeEnd w:id="16"/>
      <w:r w:rsidR="00253516">
        <w:rPr>
          <w:rStyle w:val="CommentReference"/>
        </w:rPr>
        <w:commentReference w:id="16"/>
      </w:r>
    </w:p>
    <w:p w14:paraId="04F993A8" w14:textId="785498C4" w:rsidR="00C722C5" w:rsidRDefault="004F1386" w:rsidP="0036163B">
      <w:pPr>
        <w:spacing w:after="100" w:afterAutospacing="1"/>
        <w:jc w:val="both"/>
        <w:rPr>
          <w:lang w:val="en-CA"/>
        </w:rPr>
      </w:pPr>
      <w:r w:rsidRPr="00A9315A">
        <w:rPr>
          <w:b/>
          <w:bCs/>
          <w:lang w:val="en-CA"/>
        </w:rPr>
        <w:t>Conclusion:</w:t>
      </w:r>
      <w:r>
        <w:rPr>
          <w:lang w:val="en-CA"/>
        </w:rPr>
        <w:t xml:space="preserve"> </w:t>
      </w:r>
      <w:r w:rsidR="00A9315A">
        <w:rPr>
          <w:lang w:val="en-CA"/>
        </w:rPr>
        <w:t xml:space="preserve">Tailoring a UL training program on MEP amplitudes </w:t>
      </w:r>
      <w:r w:rsidR="00251527">
        <w:rPr>
          <w:lang w:val="en-CA"/>
        </w:rPr>
        <w:t xml:space="preserve">enables UL </w:t>
      </w:r>
      <w:r w:rsidR="00251527" w:rsidRPr="00251527">
        <w:rPr>
          <w:lang w:val="en-CA"/>
        </w:rPr>
        <w:t xml:space="preserve">gains to be maintained </w:t>
      </w:r>
      <w:proofErr w:type="gramStart"/>
      <w:r w:rsidR="00251527" w:rsidRPr="00251527">
        <w:rPr>
          <w:lang w:val="en-CA"/>
        </w:rPr>
        <w:t>1</w:t>
      </w:r>
      <w:r w:rsidR="00251527">
        <w:rPr>
          <w:lang w:val="en-CA"/>
        </w:rPr>
        <w:t xml:space="preserve"> </w:t>
      </w:r>
      <w:r w:rsidR="00251527" w:rsidRPr="00251527">
        <w:rPr>
          <w:lang w:val="en-CA"/>
        </w:rPr>
        <w:t>year</w:t>
      </w:r>
      <w:proofErr w:type="gramEnd"/>
      <w:r w:rsidR="00251527" w:rsidRPr="00251527">
        <w:rPr>
          <w:lang w:val="en-CA"/>
        </w:rPr>
        <w:t xml:space="preserve"> </w:t>
      </w:r>
      <w:r w:rsidR="00A9315A">
        <w:rPr>
          <w:lang w:val="en-CA"/>
        </w:rPr>
        <w:t xml:space="preserve">post-intervention. These results suggest that MEP amplitude is a relevant </w:t>
      </w:r>
      <w:r w:rsidR="00F021CA">
        <w:rPr>
          <w:lang w:val="en-CA"/>
        </w:rPr>
        <w:t>variable to consider in exercise prescription post-stroke to allow for long-term training benefit in chronic stroke survivors.</w:t>
      </w:r>
    </w:p>
    <w:p w14:paraId="6FE59DA5" w14:textId="77777777" w:rsidR="00C722C5" w:rsidRDefault="00C722C5" w:rsidP="0036163B">
      <w:pPr>
        <w:spacing w:after="100" w:afterAutospacing="1"/>
        <w:jc w:val="both"/>
        <w:rPr>
          <w:lang w:val="en-CA"/>
        </w:rPr>
      </w:pPr>
    </w:p>
    <w:p w14:paraId="35F6E34A" w14:textId="5F25F57D" w:rsidR="000D2229" w:rsidRPr="004F1386" w:rsidRDefault="00C722C5" w:rsidP="0036163B">
      <w:pPr>
        <w:spacing w:after="100" w:afterAutospacing="1"/>
        <w:jc w:val="both"/>
        <w:rPr>
          <w:lang w:val="en-CA"/>
        </w:rPr>
      </w:pPr>
      <w:r w:rsidRPr="00C722C5">
        <w:rPr>
          <w:b/>
          <w:bCs/>
          <w:lang w:val="en-CA"/>
        </w:rPr>
        <w:t>Keywords:</w:t>
      </w:r>
      <w:r>
        <w:rPr>
          <w:lang w:val="en-CA"/>
        </w:rPr>
        <w:t xml:space="preserve"> stroke, arm function, strengthening exercises, </w:t>
      </w:r>
      <w:r w:rsidR="00071B23">
        <w:rPr>
          <w:lang w:val="en-CA"/>
        </w:rPr>
        <w:t xml:space="preserve">MEP, </w:t>
      </w:r>
      <w:r>
        <w:rPr>
          <w:lang w:val="en-CA"/>
        </w:rPr>
        <w:t>follow-up evaluation</w:t>
      </w:r>
      <w:r w:rsidR="000D2229" w:rsidRPr="004F1386">
        <w:rPr>
          <w:lang w:val="en-CA"/>
        </w:rPr>
        <w:br w:type="page"/>
      </w:r>
    </w:p>
    <w:p w14:paraId="5B77F7F7" w14:textId="77777777" w:rsidR="00767A03" w:rsidRDefault="00767A03" w:rsidP="00B30DBD">
      <w:pPr>
        <w:spacing w:line="276" w:lineRule="auto"/>
      </w:pPr>
      <w:r>
        <w:rPr>
          <w:b/>
          <w:bCs/>
        </w:rPr>
        <w:lastRenderedPageBreak/>
        <w:t>Introduction:</w:t>
      </w:r>
    </w:p>
    <w:p w14:paraId="1F7D151D" w14:textId="77777777" w:rsidR="00271490" w:rsidRDefault="00271490" w:rsidP="006150E1">
      <w:pPr>
        <w:spacing w:line="276" w:lineRule="auto"/>
        <w:jc w:val="both"/>
        <w:rPr>
          <w:b/>
          <w:bCs/>
        </w:rPr>
      </w:pPr>
    </w:p>
    <w:p w14:paraId="4F446C22" w14:textId="1A64BA63" w:rsidR="00E46A3E" w:rsidRDefault="00767A03" w:rsidP="006150E1">
      <w:pPr>
        <w:spacing w:line="276" w:lineRule="auto"/>
        <w:jc w:val="both"/>
        <w:rPr>
          <w:color w:val="000000"/>
        </w:rPr>
      </w:pPr>
      <w:r w:rsidRPr="00ED7671">
        <w:t xml:space="preserve">Stroke is </w:t>
      </w:r>
      <w:r w:rsidR="004A27B6">
        <w:t>the third-leading</w:t>
      </w:r>
      <w:r w:rsidRPr="00ED7671">
        <w:t xml:space="preserve"> cause of disability </w:t>
      </w:r>
      <w:r>
        <w:t>worldwide</w:t>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9319E1">
        <w:fldChar w:fldCharType="begin"/>
      </w:r>
      <w:r w:rsidR="009319E1">
        <w:fldChar w:fldCharType="separate"/>
      </w:r>
      <w:r w:rsidR="009319E1">
        <w:t>{Krishnamurthi, 2015 #503}</w:t>
      </w:r>
      <w:r w:rsidR="009319E1">
        <w:fldChar w:fldCharType="end"/>
      </w:r>
      <w:r w:rsidR="009319E1">
        <w:fldChar w:fldCharType="begin"/>
      </w:r>
      <w:r w:rsidR="009319E1">
        <w:fldChar w:fldCharType="separate"/>
      </w:r>
      <w:r w:rsidR="009319E1">
        <w:t>{Krishnamurthi, 2015 #503}</w:t>
      </w:r>
      <w:r w:rsidR="009319E1">
        <w:fldChar w:fldCharType="end"/>
      </w:r>
      <w:r w:rsidR="002D12AF">
        <w:fldChar w:fldCharType="begin"/>
      </w:r>
      <w:r w:rsidR="002D12AF">
        <w:fldChar w:fldCharType="separate"/>
      </w:r>
      <w:r w:rsidR="002D12AF">
        <w:t>{Krishnamurthi, 2015 #503}</w:t>
      </w:r>
      <w:r w:rsidR="002D12AF">
        <w:fldChar w:fldCharType="end"/>
      </w:r>
      <w:r w:rsidR="002D12AF">
        <w:fldChar w:fldCharType="begin"/>
      </w:r>
      <w:r w:rsidR="002D12AF">
        <w:fldChar w:fldCharType="separate"/>
      </w:r>
      <w:r w:rsidR="002D12AF">
        <w:t>{Krishnamurthi, 2015 #503}</w:t>
      </w:r>
      <w:r w:rsidR="002D12AF">
        <w:fldChar w:fldCharType="end"/>
      </w:r>
      <w:r>
        <w:rPr>
          <w:color w:val="000000"/>
        </w:rPr>
        <w:t>.</w:t>
      </w:r>
      <w:r w:rsidRPr="00767A03">
        <w:t xml:space="preserve"> </w:t>
      </w:r>
      <w:r w:rsidR="004A27B6">
        <w:t>Over 12</w:t>
      </w:r>
      <w:r>
        <w:t xml:space="preserve"> million incidents of stroke </w:t>
      </w:r>
      <w:r w:rsidR="004A27B6">
        <w:t>are</w:t>
      </w:r>
      <w:r>
        <w:t xml:space="preserve"> reported around the world</w:t>
      </w:r>
      <w:r w:rsidR="004A27B6">
        <w:t xml:space="preserve"> each year</w:t>
      </w:r>
      <w:r>
        <w:t xml:space="preserve">, accounting for around </w:t>
      </w:r>
      <w:r w:rsidR="004A27B6">
        <w:t xml:space="preserve">891 billion in stroke-related cost </w: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 </w:instrText>
      </w:r>
      <w:r w:rsidR="004A27B6">
        <w:fldChar w:fldCharType="begin">
          <w:fldData xml:space="preserve">PEVuZE5vdGU+PENpdGU+PEF1dGhvcj5GZWlnaW48L0F1dGhvcj48WWVhcj4yMDIyPC9ZZWFyPjxS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</w:fldData>
        </w:fldChar>
      </w:r>
      <w:r w:rsidR="004A27B6">
        <w:instrText xml:space="preserve"> ADDIN EN.CITE.DATA </w:instrText>
      </w:r>
      <w:r w:rsidR="004A27B6">
        <w:fldChar w:fldCharType="end"/>
      </w:r>
      <w:r w:rsidR="004A27B6">
        <w:fldChar w:fldCharType="separate"/>
      </w:r>
      <w:r w:rsidR="004A27B6">
        <w:rPr>
          <w:noProof/>
        </w:rPr>
        <w:t>(1)</w:t>
      </w:r>
      <w:r w:rsidR="004A27B6">
        <w:fldChar w:fldCharType="end"/>
      </w:r>
      <w:r>
        <w:rPr>
          <w:color w:val="000000"/>
        </w:rPr>
        <w:t>.</w:t>
      </w:r>
      <w:r>
        <w:t xml:space="preserve"> </w:t>
      </w:r>
      <w:r w:rsidR="00E46A3E">
        <w:rPr>
          <w:rStyle w:val="normaltextrun"/>
          <w:rFonts w:eastAsiaTheme="majorEastAsia"/>
          <w:color w:val="000000"/>
          <w:shd w:val="clear" w:color="auto" w:fill="FFFFFF"/>
        </w:rPr>
        <w:t xml:space="preserve">Paresis of the </w:t>
      </w:r>
      <w:r w:rsidR="004A27B6">
        <w:rPr>
          <w:rStyle w:val="normaltextrun"/>
          <w:rFonts w:eastAsiaTheme="majorEastAsia"/>
          <w:color w:val="000000"/>
          <w:shd w:val="clear" w:color="auto" w:fill="FFFFFF"/>
        </w:rPr>
        <w:t>upper extremity (UE)</w:t>
      </w:r>
      <w:r w:rsidR="00E46A3E">
        <w:rPr>
          <w:rStyle w:val="normaltextrun"/>
          <w:rFonts w:eastAsiaTheme="majorEastAsia"/>
          <w:color w:val="000000"/>
          <w:shd w:val="clear" w:color="auto" w:fill="FFFFFF"/>
        </w:rPr>
        <w:t xml:space="preserve"> </w:t>
      </w:r>
      <w:proofErr w:type="spellStart"/>
      <w:r w:rsidR="00E46A3E">
        <w:rPr>
          <w:rStyle w:val="normaltextrun"/>
          <w:rFonts w:eastAsiaTheme="majorEastAsia"/>
          <w:color w:val="000000"/>
          <w:shd w:val="clear" w:color="auto" w:fill="FFFFFF"/>
        </w:rPr>
        <w:t>contralesional</w:t>
      </w:r>
      <w:proofErr w:type="spellEnd"/>
      <w:r w:rsidR="00E46A3E">
        <w:rPr>
          <w:rStyle w:val="normaltextrun"/>
          <w:rFonts w:eastAsiaTheme="majorEastAsia"/>
          <w:color w:val="000000"/>
          <w:shd w:val="clear" w:color="auto" w:fill="FFFFFF"/>
        </w:rPr>
        <w:t xml:space="preserve"> to the affected brain areas is among the most common </w:t>
      </w:r>
      <w:r w:rsidR="00253516">
        <w:rPr>
          <w:rStyle w:val="normaltextrun"/>
          <w:rFonts w:eastAsiaTheme="majorEastAsia"/>
          <w:color w:val="000000"/>
          <w:shd w:val="clear" w:color="auto" w:fill="FFFFFF"/>
        </w:rPr>
        <w:t xml:space="preserve">consequence </w:t>
      </w:r>
      <w:r w:rsidR="00E46A3E">
        <w:rPr>
          <w:rStyle w:val="normaltextrun"/>
          <w:rFonts w:eastAsiaTheme="majorEastAsia"/>
          <w:color w:val="000000"/>
          <w:shd w:val="clear" w:color="auto" w:fill="FFFFFF"/>
        </w:rPr>
        <w:t>of stroke, with</w:t>
      </w:r>
      <w:r w:rsidR="00E46A3E">
        <w:t xml:space="preserve"> </w:t>
      </w:r>
      <w:r>
        <w:t xml:space="preserve">long-term motor impairments </w:t>
      </w:r>
      <w:r w:rsidR="00E46A3E">
        <w:t>occurring</w:t>
      </w:r>
      <w:r>
        <w:t xml:space="preserve"> in about 80% of </w:t>
      </w:r>
      <w:r w:rsidR="00801006">
        <w:t>individuals</w:t>
      </w:r>
      <w:r w:rsidR="006150E1">
        <w:t xml:space="preserve"> </w:t>
      </w:r>
      <w:r w:rsidR="002D12AF">
        <w:fldChar w:fldCharType="begin"/>
      </w:r>
      <w:r w:rsidR="004A27B6">
        <w:instrText xml:space="preserve"> ADDIN EN.CITE &lt;EndNote&gt;&lt;Cite&gt;&lt;Author&gt;Langhorne&lt;/Author&gt;&lt;Year&gt;2009&lt;/Year&gt;&lt;RecNum&gt;361&lt;/RecNum&gt;&lt;DisplayText&gt;(2)&lt;/DisplayText&gt;&lt;record&gt;&lt;rec-number&gt;361&lt;/rec-number&gt;&lt;foreign-keys&gt;&lt;key app="EN" db-id="200dzfv5mwv024epzeb5fftnsvawp29pt90t" timestamp="1625857866"&gt;361&lt;/key&gt;&lt;/foreign-keys&gt;&lt;ref-type name="Journal Article"&gt;17&lt;/ref-type&gt;&lt;contributors&gt;&lt;authors&gt;&lt;author&gt;Langhorne, P.&lt;/author&gt;&lt;author&gt;Coupar, F.&lt;/author&gt;&lt;author&gt;Pollock, A.&lt;/author&gt;&lt;/authors&gt;&lt;/contributors&gt;&lt;auth-address&gt;Stroke Therapy Evaluation Programme, Academic Section of Geriatric Medicine, Cardiovascular and Medical Sciences Division, Royal Infirmary, Glasgow, UK. p.langhorne@clinmed.gla.ac.uk&lt;/auth-address&gt;&lt;titles&gt;&lt;title&gt;Motor recovery after stroke: a systematic review&lt;/title&gt;&lt;secondary-title&gt;Lancet Neurol&lt;/secondary-title&gt;&lt;/titles&gt;&lt;periodical&gt;&lt;full-title&gt;Lancet Neurol&lt;/full-title&gt;&lt;/periodical&gt;&lt;pages&gt;741-54&lt;/pages&gt;&lt;volume&gt;8&lt;/volume&gt;&lt;number&gt;8&lt;/number&gt;&lt;keywords&gt;&lt;keyword&gt;Animals&lt;/keyword&gt;&lt;keyword&gt;Humans&lt;/keyword&gt;&lt;keyword&gt;Movement/*physiology&lt;/keyword&gt;&lt;keyword&gt;Psychomotor Performance/*physiology&lt;/keyword&gt;&lt;keyword&gt;Recovery of Function/*physiology&lt;/keyword&gt;&lt;keyword&gt;Stroke/*physiopathology&lt;/keyword&gt;&lt;keyword&gt;*Stroke Rehabilitation&lt;/keyword&gt;&lt;/keywords&gt;&lt;dates&gt;&lt;year&gt;2009&lt;/year&gt;&lt;pub-dates&gt;&lt;date&gt;Aug&lt;/date&gt;&lt;/pub-dates&gt;&lt;/dates&gt;&lt;isbn&gt;1474-4422 (Print)&amp;#xD;1474-4422 (Linking)&lt;/isbn&gt;&lt;accession-num&gt;19608100&lt;/accession-num&gt;&lt;urls&gt;&lt;related-urls&gt;&lt;url&gt;https://www.ncbi.nlm.nih.gov/pubmed/19608100&lt;/url&gt;&lt;/related-urls&gt;&lt;/urls&gt;&lt;electronic-resource-num&gt;10.1016/S1474-4422(09)70150-4&lt;/electronic-resource-num&gt;&lt;/record&gt;&lt;/Cite&gt;&lt;/EndNote&gt;</w:instrText>
      </w:r>
      <w:r w:rsidR="002D12AF">
        <w:fldChar w:fldCharType="separate"/>
      </w:r>
      <w:r w:rsidR="004A27B6">
        <w:rPr>
          <w:noProof/>
        </w:rPr>
        <w:t>(2)</w:t>
      </w:r>
      <w:r w:rsidR="002D12AF">
        <w:fldChar w:fldCharType="end"/>
      </w:r>
      <w:r w:rsidR="00E46A3E">
        <w:t xml:space="preserve">. </w:t>
      </w:r>
      <w:r w:rsidR="00271490">
        <w:t xml:space="preserve">It </w:t>
      </w:r>
      <w:r w:rsidR="00271490" w:rsidRPr="00ED7671">
        <w:t xml:space="preserve">is a particularly disabling condition that can impede the ability of </w:t>
      </w:r>
      <w:r w:rsidR="00271490">
        <w:t>individuals</w:t>
      </w:r>
      <w:r w:rsidR="00271490" w:rsidRPr="00ED7671">
        <w:t xml:space="preserve"> to accomplish </w:t>
      </w:r>
      <w:r w:rsidR="00E46A3E">
        <w:t>activities of daily living (</w:t>
      </w:r>
      <w:r w:rsidR="00271490" w:rsidRPr="00ED7671">
        <w:t>ADLs</w:t>
      </w:r>
      <w:r w:rsidR="00E46A3E">
        <w:t>)</w:t>
      </w:r>
      <w:r w:rsidR="006150E1">
        <w:t xml:space="preserve"> </w:t>
      </w:r>
      <w:r w:rsidR="002D12AF">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 </w:instrText>
      </w:r>
      <w:r w:rsidR="004A27B6">
        <w:fldChar w:fldCharType="begin">
          <w:fldData xml:space="preserve">PEVuZE5vdGU+PENpdGU+PEF1dGhvcj5MYXdyZW5jZTwvQXV0aG9yPjxZZWFyPjIwMDE8L1llYXI+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</w:fldData>
        </w:fldChar>
      </w:r>
      <w:r w:rsidR="004A27B6">
        <w:instrText xml:space="preserve"> ADDIN EN.CITE.DATA </w:instrText>
      </w:r>
      <w:r w:rsidR="004A27B6">
        <w:fldChar w:fldCharType="end"/>
      </w:r>
      <w:r w:rsidR="002D12AF">
        <w:fldChar w:fldCharType="separate"/>
      </w:r>
      <w:r w:rsidR="004A27B6">
        <w:rPr>
          <w:noProof/>
        </w:rPr>
        <w:t>(3)</w:t>
      </w:r>
      <w:r w:rsidR="002D12AF">
        <w:fldChar w:fldCharType="end"/>
      </w:r>
      <w:r w:rsidR="00271490">
        <w:rPr>
          <w:color w:val="000000"/>
        </w:rPr>
        <w:t xml:space="preserve">. </w:t>
      </w:r>
      <w:sdt>
        <w:sdtPr>
          <w:rPr>
            <w:color w:val="000000"/>
          </w:rPr>
          <w:tag w:val="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
          <w:id w:val="-763695948"/>
          <w:placeholder>
            <w:docPart w:val="F7BB63BCCC614D1C9157EC7783C2E5CC"/>
          </w:placeholder>
        </w:sdtPr>
        <w:sdtContent>
          <w:r w:rsidR="002D12AF">
            <w:rPr>
              <w:color w:val="000000"/>
            </w:rPr>
            <w:t xml:space="preserve"> </w:t>
          </w:r>
        </w:sdtContent>
      </w:sdt>
    </w:p>
    <w:p w14:paraId="6DFCEADA" w14:textId="77777777" w:rsidR="00E46A3E" w:rsidRDefault="00E46A3E" w:rsidP="006150E1">
      <w:pPr>
        <w:spacing w:line="276" w:lineRule="auto"/>
        <w:jc w:val="both"/>
        <w:rPr>
          <w:color w:val="000000"/>
        </w:rPr>
      </w:pPr>
    </w:p>
    <w:p w14:paraId="43E796B6" w14:textId="19B1019C" w:rsidR="00C52A8D" w:rsidRDefault="00271490" w:rsidP="006150E1">
      <w:pPr>
        <w:spacing w:line="276" w:lineRule="auto"/>
        <w:jc w:val="both"/>
        <w:rPr>
          <w:color w:val="000000"/>
        </w:rPr>
      </w:pPr>
      <w:r>
        <w:t xml:space="preserve">During intensive rehabilitation, </w:t>
      </w:r>
      <w:r w:rsidR="00E46A3E">
        <w:t xml:space="preserve">strength training </w:t>
      </w:r>
      <w:r>
        <w:t xml:space="preserve">interventions </w:t>
      </w:r>
      <w:r w:rsidR="00E46A3E">
        <w:t>have been shown to be</w:t>
      </w:r>
      <w:r>
        <w:t xml:space="preserve"> </w:t>
      </w:r>
      <w:r w:rsidRPr="00ED7671">
        <w:t xml:space="preserve">effective in promoting </w:t>
      </w:r>
      <w:r>
        <w:t>neuroplasticity</w:t>
      </w:r>
      <w:r w:rsidR="006150E1">
        <w:t xml:space="preserve"> </w:t>
      </w:r>
      <w:r w:rsidR="002D12AF">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2D12AF">
        <w:fldChar w:fldCharType="separate"/>
      </w:r>
      <w:r w:rsidR="004A27B6">
        <w:rPr>
          <w:noProof/>
        </w:rPr>
        <w:t>(4)</w:t>
      </w:r>
      <w:r w:rsidR="002D12AF">
        <w:fldChar w:fldCharType="end"/>
      </w:r>
      <w:r>
        <w:rPr>
          <w:color w:val="000000"/>
        </w:rPr>
        <w:t xml:space="preserve">, </w:t>
      </w:r>
      <w:r w:rsidRPr="00ED7671">
        <w:t>motor capabilities</w:t>
      </w:r>
      <w:r w:rsidR="006150E1">
        <w:t xml:space="preserve"> </w:t>
      </w:r>
      <w:r w:rsidR="002D12AF">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 </w:instrText>
      </w:r>
      <w:r w:rsidR="004A27B6">
        <w:fldChar w:fldCharType="begin">
          <w:fldData xml:space="preserve">PEVuZE5vdGU+PENpdGU+PEF1dGhvcj5BZGE8L0F1dGhvcj48WWVhcj4yMDA2PC9ZZWFyPjxSZWNO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</w:fldData>
        </w:fldChar>
      </w:r>
      <w:r w:rsidR="004A27B6">
        <w:instrText xml:space="preserve"> ADDIN EN.CITE.DATA </w:instrText>
      </w:r>
      <w:r w:rsidR="004A27B6">
        <w:fldChar w:fldCharType="end"/>
      </w:r>
      <w:r w:rsidR="002D12AF">
        <w:fldChar w:fldCharType="separate"/>
      </w:r>
      <w:r w:rsidR="004A27B6">
        <w:rPr>
          <w:noProof/>
        </w:rPr>
        <w:t>(5-9)</w:t>
      </w:r>
      <w:r w:rsidR="002D12AF">
        <w:fldChar w:fldCharType="end"/>
      </w:r>
      <w:r>
        <w:rPr>
          <w:color w:val="000000"/>
        </w:rPr>
        <w:t xml:space="preserve">, </w:t>
      </w:r>
      <w:r w:rsidRPr="00ED7671">
        <w:t>and strength</w:t>
      </w:r>
      <w:r w:rsidR="006150E1">
        <w:t xml:space="preserve"> </w:t>
      </w:r>
      <w:r w:rsidR="002D12AF">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 </w:instrText>
      </w:r>
      <w:r w:rsidR="004A27B6">
        <w:fldChar w:fldCharType="begin">
          <w:fldData xml:space="preserve">PEVuZE5vdGU+PENpdGU+PEF1dGhvcj5BZGE8L0F1dGhvcj48WWVhcj4yMDA2PC9ZZWFyPjxSZWNO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</w:fldData>
        </w:fldChar>
      </w:r>
      <w:r w:rsidR="004A27B6">
        <w:instrText xml:space="preserve"> ADDIN EN.CITE.DATA </w:instrText>
      </w:r>
      <w:r w:rsidR="004A27B6">
        <w:fldChar w:fldCharType="end"/>
      </w:r>
      <w:r w:rsidR="002D12AF">
        <w:fldChar w:fldCharType="separate"/>
      </w:r>
      <w:r w:rsidR="004A27B6">
        <w:rPr>
          <w:noProof/>
        </w:rPr>
        <w:t>(4, 5, 8, 10)</w:t>
      </w:r>
      <w:r w:rsidR="002D12AF">
        <w:fldChar w:fldCharType="end"/>
      </w:r>
      <w:r>
        <w:rPr>
          <w:color w:val="000000"/>
        </w:rPr>
        <w:t xml:space="preserve"> </w:t>
      </w:r>
      <w:r>
        <w:t>in acute and subacute stroke survivors</w:t>
      </w:r>
      <w:r w:rsidRPr="00ED7671">
        <w:t>.</w:t>
      </w:r>
      <w:r w:rsidR="00E46A3E">
        <w:t xml:space="preserve"> For example, </w:t>
      </w:r>
      <w:proofErr w:type="spellStart"/>
      <w:r>
        <w:t>Tarsová</w:t>
      </w:r>
      <w:proofErr w:type="spellEnd"/>
      <w:r>
        <w:t xml:space="preserve"> </w:t>
      </w:r>
      <w:r w:rsidR="00E46A3E">
        <w:t>and colleagues</w:t>
      </w:r>
      <w:r w:rsidR="004A27B6">
        <w:t xml:space="preserve"> (2008) </w:t>
      </w:r>
      <w:r w:rsidR="00253516">
        <w:t>reported significant improvement in motor impairment and activity limitations in a</w:t>
      </w:r>
      <w:r>
        <w:t xml:space="preserve"> group of </w:t>
      </w:r>
      <w:r w:rsidR="00253516">
        <w:t xml:space="preserve">acute </w:t>
      </w:r>
      <w:r>
        <w:t xml:space="preserve">stroke survivors </w:t>
      </w:r>
      <w:r w:rsidR="00253516">
        <w:t>after an</w:t>
      </w:r>
      <w:r>
        <w:t xml:space="preserve"> individual</w:t>
      </w:r>
      <w:r w:rsidR="00C52A8D">
        <w:t>ized</w:t>
      </w:r>
      <w:r>
        <w:t xml:space="preserve"> exercises</w:t>
      </w:r>
      <w:r w:rsidR="002234D1">
        <w:t xml:space="preserve"> training </w:t>
      </w:r>
      <w:r w:rsidR="004C6FE6">
        <w:fldChar w:fldCharType="begin"/>
      </w:r>
      <w:r w:rsidR="004A27B6">
        <w:instrText xml:space="preserve"> ADDIN EN.CITE &lt;EndNote&gt;&lt;Cite&gt;&lt;Author&gt;Tarasova&lt;/Author&gt;&lt;Year&gt;2008&lt;/Year&gt;&lt;RecNum&gt;521&lt;/RecNum&gt;&lt;DisplayText&gt;(11)&lt;/DisplayText&gt;&lt;record&gt;&lt;rec-number&gt;521&lt;/rec-number&gt;&lt;foreign-keys&gt;&lt;key app="EN" db-id="200dzfv5mwv024epzeb5fftnsvawp29pt90t" timestamp="1705935458"&gt;521&lt;/key&gt;&lt;/foreign-keys&gt;&lt;ref-type name="Journal Article"&gt;17&lt;/ref-type&gt;&lt;contributors&gt;&lt;authors&gt;&lt;author&gt;Tarasova, M.&lt;/author&gt;&lt;author&gt;Bartlova, B.&lt;/author&gt;&lt;author&gt;Nosavcovova, E.&lt;/author&gt;&lt;author&gt;Fadhli, A.&lt;/author&gt;&lt;author&gt;Pospisil, P.&lt;/author&gt;&lt;author&gt;Konecny, L.&lt;/author&gt;&lt;author&gt;Pohanka, M.&lt;/author&gt;&lt;author&gt;Fiser, B.&lt;/author&gt;&lt;author&gt;Dobsak, P.&lt;/author&gt;&lt;author&gt;Siegelova, J.&lt;/author&gt;&lt;/authors&gt;&lt;/contributors&gt;&lt;titles&gt;&lt;title&gt;Effectiveness of physiotherapy in acute phase of stroke&lt;/title&gt;&lt;secondary-title&gt;Scripta Medica (BRNO) &lt;/secondary-title&gt;&lt;/titles&gt;&lt;periodical&gt;&lt;full-title&gt;Scripta Medica (BRNO)&lt;/full-title&gt;&lt;/periodical&gt;&lt;pages&gt;185-194&lt;/pages&gt;&lt;volume&gt;81(3)&lt;/volume&gt;&lt;dates&gt;&lt;year&gt;2008&lt;/year&gt;&lt;/dates&gt;&lt;urls&gt;&lt;/urls&gt;&lt;/record&gt;&lt;/Cite&gt;&lt;/EndNote&gt;</w:instrText>
      </w:r>
      <w:r w:rsidR="004C6FE6">
        <w:fldChar w:fldCharType="separate"/>
      </w:r>
      <w:r w:rsidR="004A27B6">
        <w:rPr>
          <w:noProof/>
        </w:rPr>
        <w:t>(11)</w:t>
      </w:r>
      <w:r w:rsidR="004C6FE6">
        <w:fldChar w:fldCharType="end"/>
      </w:r>
      <w:r w:rsidR="00F932E7">
        <w:rPr>
          <w:color w:val="000000"/>
        </w:rPr>
        <w:t xml:space="preserve">. </w:t>
      </w:r>
      <w:r w:rsidR="00F932E7">
        <w:t xml:space="preserve">Fang </w:t>
      </w:r>
      <w:r w:rsidR="00C52A8D">
        <w:t>and colleagues</w:t>
      </w:r>
      <w:r w:rsidR="00253516">
        <w:t xml:space="preserve"> </w:t>
      </w:r>
      <w:r w:rsidR="004A27B6">
        <w:t xml:space="preserve">(2003) </w:t>
      </w:r>
      <w:r w:rsidR="00C52A8D">
        <w:t xml:space="preserve">reported </w:t>
      </w:r>
      <w:r w:rsidR="00A035A7">
        <w:t xml:space="preserve">similar findings when comparing gains </w:t>
      </w:r>
      <w:r w:rsidR="00A035A7" w:rsidRPr="004A27B6">
        <w:t>in UE</w:t>
      </w:r>
      <w:r w:rsidR="00A035A7">
        <w:t xml:space="preserve"> function in </w:t>
      </w:r>
      <w:r w:rsidR="00F932E7">
        <w:t>participants in the acute phase of stroke</w:t>
      </w:r>
      <w:r w:rsidR="00C52A8D">
        <w:rPr>
          <w:rStyle w:val="normaltextrun"/>
          <w:color w:val="000000"/>
          <w:bdr w:val="none" w:sz="0" w:space="0" w:color="auto" w:frame="1"/>
        </w:rPr>
        <w:t xml:space="preserve"> who received 45 minutes of </w:t>
      </w:r>
      <w:r w:rsidR="00A035A7">
        <w:rPr>
          <w:rStyle w:val="normaltextrun"/>
          <w:color w:val="000000"/>
          <w:bdr w:val="none" w:sz="0" w:space="0" w:color="auto" w:frame="1"/>
        </w:rPr>
        <w:t xml:space="preserve">daily supervised </w:t>
      </w:r>
      <w:r w:rsidR="00C52A8D">
        <w:rPr>
          <w:rStyle w:val="normaltextrun"/>
          <w:color w:val="000000"/>
          <w:bdr w:val="none" w:sz="0" w:space="0" w:color="auto" w:frame="1"/>
        </w:rPr>
        <w:t xml:space="preserve">physiotherapy for four weeks </w:t>
      </w:r>
      <w:r w:rsidR="00A035A7">
        <w:rPr>
          <w:rStyle w:val="normaltextrun"/>
          <w:color w:val="000000"/>
          <w:bdr w:val="none" w:sz="0" w:space="0" w:color="auto" w:frame="1"/>
        </w:rPr>
        <w:t xml:space="preserve">with those who </w:t>
      </w:r>
      <w:r w:rsidR="00C52A8D">
        <w:rPr>
          <w:rStyle w:val="normaltextrun"/>
          <w:color w:val="000000"/>
          <w:bdr w:val="none" w:sz="0" w:space="0" w:color="auto" w:frame="1"/>
        </w:rPr>
        <w:t>receiv</w:t>
      </w:r>
      <w:r w:rsidR="00A035A7">
        <w:rPr>
          <w:rStyle w:val="normaltextrun"/>
          <w:color w:val="000000"/>
          <w:bdr w:val="none" w:sz="0" w:space="0" w:color="auto" w:frame="1"/>
        </w:rPr>
        <w:t>ed</w:t>
      </w:r>
      <w:r w:rsidR="00C52A8D">
        <w:rPr>
          <w:rStyle w:val="normaltextrun"/>
          <w:color w:val="000000"/>
          <w:bdr w:val="none" w:sz="0" w:space="0" w:color="auto" w:frame="1"/>
        </w:rPr>
        <w:t xml:space="preserve"> no physical therapy</w:t>
      </w:r>
      <w:r w:rsidR="006150E1">
        <w:rPr>
          <w:rStyle w:val="normaltextrun"/>
          <w:color w:val="000000"/>
          <w:bdr w:val="none" w:sz="0" w:space="0" w:color="auto" w:frame="1"/>
        </w:rPr>
        <w:t xml:space="preserve"> </w:t>
      </w:r>
      <w:r w:rsidR="004C6FE6">
        <w:rPr>
          <w:rStyle w:val="normaltextrun"/>
          <w:color w:val="000000"/>
          <w:bdr w:val="none" w:sz="0" w:space="0" w:color="auto" w:frame="1"/>
        </w:rPr>
        <w:fldChar w:fldCharType="begin"/>
      </w:r>
      <w:r w:rsidR="004A27B6">
        <w:rPr>
          <w:rStyle w:val="normaltextrun"/>
          <w:color w:val="000000"/>
          <w:bdr w:val="none" w:sz="0" w:space="0" w:color="auto" w:frame="1"/>
        </w:rPr>
        <w:instrText xml:space="preserve"> ADDIN EN.CITE &lt;EndNote&gt;&lt;Cite&gt;&lt;Author&gt;Fang&lt;/Author&gt;&lt;Year&gt;2003&lt;/Year&gt;&lt;RecNum&gt;508&lt;/RecNum&gt;&lt;DisplayText&gt;(12)&lt;/DisplayText&gt;&lt;record&gt;&lt;rec-number&gt;508&lt;/rec-number&gt;&lt;foreign-keys&gt;&lt;key app="EN" db-id="200dzfv5mwv024epzeb5fftnsvawp29pt90t" timestamp="1705933839"&gt;508&lt;/key&gt;&lt;/foreign-keys&gt;&lt;ref-type name="Journal Article"&gt;17&lt;/ref-type&gt;&lt;contributors&gt;&lt;authors&gt;&lt;author&gt;Fang, Y.&lt;/author&gt;&lt;author&gt;Chen, X.&lt;/author&gt;&lt;author&gt;Li, H.&lt;/author&gt;&lt;author&gt;Lin, J.&lt;/author&gt;&lt;author&gt;Huang, R.&lt;/author&gt;&lt;author&gt;Zeng, J.&lt;/author&gt;&lt;/authors&gt;&lt;/contributors&gt;&lt;auth-address&gt;Department of Neurology, First Affiliated Hospital of Sun Yat-Sen University, Guangzhou, People&amp;apos;s Republic of China. dyzhu@163.net&lt;/auth-address&gt;&lt;titles&gt;&lt;title&gt;A study on additional early physiotherapy after stroke and factors affecting functional recovery&lt;/title&gt;&lt;secondary-title&gt;Clin Rehabil&lt;/secondary-title&gt;&lt;/titles&gt;&lt;periodical&gt;&lt;full-title&gt;Clin Rehabil&lt;/full-title&gt;&lt;abbr-1&gt;Clinical rehabilitation&lt;/abbr-1&gt;&lt;/periodical&gt;&lt;pages&gt;608-17&lt;/pages&gt;&lt;volume&gt;17&lt;/volume&gt;&lt;number&gt;6&lt;/number&gt;&lt;keywords&gt;&lt;keyword&gt;Aged&lt;/keyword&gt;&lt;keyword&gt;China&lt;/keyword&gt;&lt;keyword&gt;Educational Status&lt;/keyword&gt;&lt;keyword&gt;*Exercise Movement Techniques&lt;/keyword&gt;&lt;keyword&gt;Female&lt;/keyword&gt;&lt;keyword&gt;Glasgow Coma Scale&lt;/keyword&gt;&lt;keyword&gt;Humans&lt;/keyword&gt;&lt;keyword&gt;Male&lt;/keyword&gt;&lt;keyword&gt;Middle Aged&lt;/keyword&gt;&lt;keyword&gt;Prospective Studies&lt;/keyword&gt;&lt;keyword&gt;Stroke/classification&lt;/keyword&gt;&lt;keyword&gt;*Stroke Rehabilitation&lt;/keyword&gt;&lt;keyword&gt;Treatment Outcome&lt;/keyword&gt;&lt;/keywords&gt;&lt;dates&gt;&lt;year&gt;2003&lt;/year&gt;&lt;pub-dates&gt;&lt;date&gt;Sep&lt;/date&gt;&lt;/pub-dates&gt;&lt;/dates&gt;&lt;isbn&gt;0269-2155 (Print)&amp;#xD;0269-2155 (Linking)&lt;/isbn&gt;&lt;accession-num&gt;12971705&lt;/accession-num&gt;&lt;urls&gt;&lt;related-urls&gt;&lt;url&gt;https://www.ncbi.nlm.nih.gov/pubmed/12971705&lt;/url&gt;&lt;/related-urls&gt;&lt;/urls&gt;&lt;electronic-resource-num&gt;10.1191/0269215503cr655oa&lt;/electronic-resource-num&gt;&lt;/record&gt;&lt;/Cite&gt;&lt;/EndNote&gt;</w:instrText>
      </w:r>
      <w:r w:rsidR="004C6FE6">
        <w:rPr>
          <w:rStyle w:val="normaltextrun"/>
          <w:color w:val="000000"/>
          <w:bdr w:val="none" w:sz="0" w:space="0" w:color="auto" w:frame="1"/>
        </w:rPr>
        <w:fldChar w:fldCharType="separate"/>
      </w:r>
      <w:r w:rsidR="004A27B6">
        <w:rPr>
          <w:rStyle w:val="normaltextrun"/>
          <w:noProof/>
          <w:color w:val="000000"/>
          <w:bdr w:val="none" w:sz="0" w:space="0" w:color="auto" w:frame="1"/>
        </w:rPr>
        <w:t>(12)</w:t>
      </w:r>
      <w:r w:rsidR="004C6FE6">
        <w:rPr>
          <w:rStyle w:val="normaltextrun"/>
          <w:color w:val="000000"/>
          <w:bdr w:val="none" w:sz="0" w:space="0" w:color="auto" w:frame="1"/>
        </w:rPr>
        <w:fldChar w:fldCharType="end"/>
      </w:r>
      <w:r w:rsidR="00F932E7">
        <w:rPr>
          <w:color w:val="000000"/>
        </w:rPr>
        <w:t>.</w:t>
      </w:r>
      <w:r w:rsidR="00C52A8D">
        <w:rPr>
          <w:color w:val="000000"/>
        </w:rPr>
        <w:t xml:space="preserve"> </w:t>
      </w:r>
      <w:r w:rsidR="00C52A8D">
        <w:rPr>
          <w:rStyle w:val="normaltextrun"/>
          <w:color w:val="000000"/>
          <w:shd w:val="clear" w:color="auto" w:fill="FFFFFF"/>
        </w:rPr>
        <w:t xml:space="preserve">These </w:t>
      </w:r>
      <w:r w:rsidR="00A035A7">
        <w:rPr>
          <w:rStyle w:val="normaltextrun"/>
          <w:color w:val="000000"/>
          <w:shd w:val="clear" w:color="auto" w:fill="FFFFFF"/>
        </w:rPr>
        <w:t>findings in the acute phase are consistent</w:t>
      </w:r>
      <w:r w:rsidR="00C52A8D">
        <w:rPr>
          <w:rStyle w:val="normaltextrun"/>
          <w:color w:val="000000"/>
          <w:shd w:val="clear" w:color="auto" w:fill="FFFFFF"/>
        </w:rPr>
        <w:t xml:space="preserve"> with the </w:t>
      </w:r>
      <w:r w:rsidR="00A035A7">
        <w:rPr>
          <w:rStyle w:val="normaltextrun"/>
          <w:color w:val="000000"/>
          <w:shd w:val="clear" w:color="auto" w:fill="FFFFFF"/>
        </w:rPr>
        <w:t>notion</w:t>
      </w:r>
      <w:r w:rsidR="00C52A8D">
        <w:rPr>
          <w:rStyle w:val="normaltextrun"/>
          <w:color w:val="000000"/>
          <w:shd w:val="clear" w:color="auto" w:fill="FFFFFF"/>
        </w:rPr>
        <w:t xml:space="preserve"> that </w:t>
      </w:r>
      <w:r w:rsidR="00A035A7">
        <w:rPr>
          <w:rStyle w:val="normaltextrun"/>
          <w:color w:val="000000"/>
          <w:shd w:val="clear" w:color="auto" w:fill="FFFFFF"/>
        </w:rPr>
        <w:t xml:space="preserve">the first 3 months is a critical window for neuroplasticity and neural </w:t>
      </w:r>
      <w:r w:rsidR="00C52A8D">
        <w:rPr>
          <w:rStyle w:val="normaltextrun"/>
          <w:color w:val="000000"/>
          <w:shd w:val="clear" w:color="auto" w:fill="FFFFFF"/>
        </w:rPr>
        <w:t>reorganization</w:t>
      </w:r>
      <w:r w:rsidR="00A035A7">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PEVuZE5vdGU+PENpdGU+PEF1dGhvcj5CZXJuaGFyZHQ8L0F1dGhvcj48WWVhcj4yMDE3PC9ZZWFy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(13)</w:t>
      </w:r>
      <w:r w:rsidR="004C6FE6">
        <w:rPr>
          <w:rStyle w:val="normaltextrun"/>
          <w:color w:val="000000"/>
          <w:shd w:val="clear" w:color="auto" w:fill="FFFFFF"/>
        </w:rPr>
        <w:fldChar w:fldCharType="end"/>
      </w:r>
      <w:r w:rsidR="00C52A8D">
        <w:rPr>
          <w:rStyle w:val="normaltextrun"/>
          <w:color w:val="000000"/>
          <w:shd w:val="clear" w:color="auto" w:fill="FFFFFF"/>
        </w:rPr>
        <w:t xml:space="preserve">, </w:t>
      </w:r>
      <w:r w:rsidR="00A035A7">
        <w:rPr>
          <w:rStyle w:val="normaltextrun"/>
          <w:color w:val="000000"/>
          <w:shd w:val="clear" w:color="auto" w:fill="FFFFFF"/>
        </w:rPr>
        <w:t xml:space="preserve">which also corresponds to the time </w:t>
      </w:r>
      <w:r w:rsidR="00C52A8D">
        <w:rPr>
          <w:rStyle w:val="normaltextrun"/>
          <w:color w:val="000000"/>
          <w:shd w:val="clear" w:color="auto" w:fill="FFFFFF"/>
        </w:rPr>
        <w:t xml:space="preserve">where most of the </w:t>
      </w:r>
      <w:r w:rsidR="00A035A7">
        <w:rPr>
          <w:rStyle w:val="normaltextrun"/>
          <w:color w:val="000000"/>
          <w:shd w:val="clear" w:color="auto" w:fill="FFFFFF"/>
        </w:rPr>
        <w:t>recovery is</w:t>
      </w:r>
      <w:r w:rsidR="00C52A8D">
        <w:rPr>
          <w:rStyle w:val="normaltextrun"/>
          <w:color w:val="000000"/>
          <w:shd w:val="clear" w:color="auto" w:fill="FFFFFF"/>
        </w:rPr>
        <w:t xml:space="preserve"> </w:t>
      </w:r>
      <w:r w:rsidR="00A035A7">
        <w:rPr>
          <w:rStyle w:val="normaltextrun"/>
          <w:color w:val="000000"/>
          <w:shd w:val="clear" w:color="auto" w:fill="FFFFFF"/>
        </w:rPr>
        <w:t>seen post-stroke</w:t>
      </w:r>
      <w:r w:rsidR="006150E1">
        <w:rPr>
          <w:rStyle w:val="normaltextrun"/>
          <w:color w:val="000000"/>
          <w:shd w:val="clear" w:color="auto" w:fill="FFFFFF"/>
        </w:rPr>
        <w:t xml:space="preserve"> </w:t>
      </w:r>
      <w:r w:rsidR="004C6FE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PEVuZE5vdGU+PENpdGU+PEF1dGhvcj5BbGlhPC9BdXRob3I+PFllYXI+MjAxNzwvWWVhcj48UmVj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4C6FE6">
        <w:rPr>
          <w:rStyle w:val="normaltextrun"/>
          <w:color w:val="000000"/>
          <w:shd w:val="clear" w:color="auto" w:fill="FFFFFF"/>
        </w:rPr>
      </w:r>
      <w:r w:rsidR="004C6FE6">
        <w:rPr>
          <w:rStyle w:val="normaltextrun"/>
          <w:color w:val="000000"/>
          <w:shd w:val="clear" w:color="auto" w:fill="FFFFFF"/>
        </w:rPr>
        <w:fldChar w:fldCharType="separate"/>
      </w:r>
      <w:r w:rsidR="004A27B6">
        <w:rPr>
          <w:rStyle w:val="normaltextrun"/>
          <w:noProof/>
          <w:color w:val="000000"/>
          <w:shd w:val="clear" w:color="auto" w:fill="FFFFFF"/>
        </w:rPr>
        <w:t>(14)</w:t>
      </w:r>
      <w:r w:rsidR="004C6FE6">
        <w:rPr>
          <w:rStyle w:val="normaltextrun"/>
          <w:color w:val="000000"/>
          <w:shd w:val="clear" w:color="auto" w:fill="FFFFFF"/>
        </w:rPr>
        <w:fldChar w:fldCharType="end"/>
      </w:r>
      <w:r w:rsidR="00C52A8D">
        <w:rPr>
          <w:rStyle w:val="normaltextrun"/>
          <w:color w:val="000000"/>
          <w:shd w:val="clear" w:color="auto" w:fill="FFFFFF"/>
        </w:rPr>
        <w:t>. </w:t>
      </w:r>
    </w:p>
    <w:p w14:paraId="22D78755" w14:textId="77777777" w:rsidR="00C52A8D" w:rsidRDefault="00C52A8D" w:rsidP="006150E1">
      <w:pPr>
        <w:spacing w:line="276" w:lineRule="auto"/>
        <w:jc w:val="both"/>
        <w:rPr>
          <w:color w:val="000000"/>
        </w:rPr>
      </w:pPr>
    </w:p>
    <w:p w14:paraId="621F870A" w14:textId="178637BF" w:rsidR="00F932E7" w:rsidRPr="00A92530" w:rsidRDefault="00F932E7" w:rsidP="0016269B">
      <w:pPr>
        <w:spacing w:line="276" w:lineRule="auto"/>
        <w:jc w:val="both"/>
      </w:pPr>
      <w:r w:rsidRPr="00EA49F1">
        <w:t xml:space="preserve">There is </w:t>
      </w:r>
      <w:r>
        <w:t xml:space="preserve">growing evidence that intense </w:t>
      </w:r>
      <w:r w:rsidRPr="00EA49F1">
        <w:t xml:space="preserve">rehabilitation interventions can also </w:t>
      </w:r>
      <w:r w:rsidR="00A035A7">
        <w:t xml:space="preserve">reduce motor impairments </w:t>
      </w:r>
      <w:r w:rsidRPr="00EA49F1">
        <w:t>on in chronic stroke survivors.</w:t>
      </w:r>
      <w:r w:rsidR="00A92530">
        <w:t xml:space="preserve"> </w:t>
      </w:r>
      <w:r>
        <w:t xml:space="preserve">For instance, </w:t>
      </w:r>
      <w:r w:rsidRPr="00ED7671">
        <w:t>Sun </w:t>
      </w:r>
      <w:r w:rsidR="00A92530">
        <w:t>and colleagues</w:t>
      </w:r>
      <w:r w:rsidR="00292CFA">
        <w:t xml:space="preserve"> </w:t>
      </w:r>
      <w:r w:rsidR="004A27B6">
        <w:t xml:space="preserve">(2018) </w:t>
      </w:r>
      <w:r w:rsidRPr="00ED7671">
        <w:t xml:space="preserve">showed that training </w:t>
      </w:r>
      <w:r w:rsidR="00A035A7">
        <w:t xml:space="preserve">of </w:t>
      </w:r>
      <w:r w:rsidRPr="00ED7671">
        <w:t xml:space="preserve">the </w:t>
      </w:r>
      <w:r w:rsidR="00A035A7">
        <w:t>less-affected</w:t>
      </w:r>
      <w:r w:rsidRPr="00ED7671">
        <w:t xml:space="preserve"> U</w:t>
      </w:r>
      <w:r w:rsidR="00A035A7">
        <w:t>E</w:t>
      </w:r>
      <w:r w:rsidRPr="00ED7671">
        <w:t xml:space="preserve"> </w:t>
      </w:r>
      <w:r w:rsidR="00A035A7">
        <w:t>in</w:t>
      </w:r>
      <w:r w:rsidRPr="00ED7671">
        <w:t xml:space="preserve"> chronic stroke </w:t>
      </w:r>
      <w:r w:rsidR="00A035A7">
        <w:t>survivors also led to gain in the affected UE</w:t>
      </w:r>
      <w:r>
        <w:t>.</w:t>
      </w:r>
      <w:r w:rsidR="0016269B">
        <w:t xml:space="preserve">  </w:t>
      </w:r>
      <w:proofErr w:type="gramStart"/>
      <w:r w:rsidR="00292CFA">
        <w:t>Further, using</w:t>
      </w:r>
      <w:r>
        <w:t xml:space="preserve"> transcranial magnetic stimulation (TMS)</w:t>
      </w:r>
      <w:r w:rsidR="0016269B">
        <w:t>,</w:t>
      </w:r>
      <w:r w:rsidRPr="00ED7671">
        <w:t xml:space="preserve"> </w:t>
      </w:r>
      <w:r>
        <w:t>it</w:t>
      </w:r>
      <w:proofErr w:type="gramEnd"/>
      <w:r>
        <w:t xml:space="preserve"> was shown that this cross-education was associated with </w:t>
      </w:r>
      <w:r w:rsidRPr="00ED7671">
        <w:t xml:space="preserve">neuroplastic </w:t>
      </w:r>
      <w:r>
        <w:t>changes</w:t>
      </w:r>
      <w:r w:rsidRPr="00ED7671">
        <w:t xml:space="preserve"> </w:t>
      </w:r>
      <w:r w:rsidR="0016269B">
        <w:t xml:space="preserve">in the </w:t>
      </w:r>
      <w:proofErr w:type="spellStart"/>
      <w:r w:rsidR="0016269B">
        <w:t>ipsilesional</w:t>
      </w:r>
      <w:proofErr w:type="spellEnd"/>
      <w:r w:rsidR="0016269B">
        <w:t xml:space="preserve"> hemisphere </w:t>
      </w:r>
      <w:r>
        <w:t>such as</w:t>
      </w:r>
      <w:r w:rsidRPr="00ED7671">
        <w:t xml:space="preserve"> </w:t>
      </w:r>
      <w:r>
        <w:t xml:space="preserve">shortened </w:t>
      </w:r>
      <w:r w:rsidRPr="00ED7671">
        <w:t xml:space="preserve">cortical silent period and </w:t>
      </w:r>
      <w:r>
        <w:t xml:space="preserve">reduced </w:t>
      </w:r>
      <w:r w:rsidRPr="00ED7671">
        <w:t xml:space="preserve">transcallosal inhibition </w:t>
      </w:r>
      <w:r>
        <w:t>from both hemispheres</w:t>
      </w:r>
      <w:r w:rsidR="006150E1">
        <w:t xml:space="preserve"> </w:t>
      </w:r>
      <w:r w:rsidR="00AB525C">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 </w:instrText>
      </w:r>
      <w:r w:rsidR="004A27B6">
        <w:fldChar w:fldCharType="begin">
          <w:fldData xml:space="preserve">PEVuZE5vdGU+PENpdGU+PEF1dGhvcj5TdW48L0F1dGhvcj48WWVhcj4yMDE4PC9ZZWFyPjxSZWNO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</w:fldData>
        </w:fldChar>
      </w:r>
      <w:r w:rsidR="004A27B6">
        <w:instrText xml:space="preserve"> ADDIN EN.CITE.DATA </w:instrText>
      </w:r>
      <w:r w:rsidR="004A27B6">
        <w:fldChar w:fldCharType="end"/>
      </w:r>
      <w:r w:rsidR="00AB525C">
        <w:fldChar w:fldCharType="separate"/>
      </w:r>
      <w:r w:rsidR="004A27B6">
        <w:rPr>
          <w:noProof/>
        </w:rPr>
        <w:t>(4)</w:t>
      </w:r>
      <w:r w:rsidR="00AB525C">
        <w:fldChar w:fldCharType="end"/>
      </w:r>
      <w:r>
        <w:rPr>
          <w:color w:val="000000"/>
        </w:rPr>
        <w:t xml:space="preserve">. </w:t>
      </w:r>
      <w:r w:rsidRPr="009C3448">
        <w:t>Beaulieu</w:t>
      </w:r>
      <w:r w:rsidR="00A92530">
        <w:t xml:space="preserve"> and </w:t>
      </w:r>
      <w:r w:rsidR="00A775BC">
        <w:t>colleagues</w:t>
      </w:r>
      <w:r w:rsidR="004A27B6">
        <w:t xml:space="preserve"> (2019)</w:t>
      </w:r>
      <w:r w:rsidR="00A775BC">
        <w:t xml:space="preserve"> </w:t>
      </w:r>
      <w:r w:rsidR="0016269B">
        <w:rPr>
          <w:rStyle w:val="normaltextrun"/>
          <w:color w:val="000000"/>
          <w:shd w:val="clear" w:color="auto" w:fill="FFFFFF"/>
        </w:rPr>
        <w:t xml:space="preserve">investigated the effect of </w:t>
      </w:r>
      <w:r w:rsidR="00A92530">
        <w:rPr>
          <w:rStyle w:val="normaltextrun"/>
          <w:color w:val="000000"/>
          <w:shd w:val="clear" w:color="auto" w:fill="FFFFFF"/>
        </w:rPr>
        <w:t>a</w:t>
      </w:r>
      <w:r w:rsidR="00A92530">
        <w:rPr>
          <w:rStyle w:val="normaltextrun"/>
          <w:i/>
          <w:iCs/>
          <w:color w:val="000000"/>
          <w:shd w:val="clear" w:color="auto" w:fill="FFFFFF"/>
        </w:rPr>
        <w:t xml:space="preserve"> </w:t>
      </w:r>
      <w:r w:rsidR="00A92530">
        <w:rPr>
          <w:rStyle w:val="normaltextrun"/>
          <w:color w:val="000000"/>
          <w:shd w:val="clear" w:color="auto" w:fill="FFFFFF"/>
        </w:rPr>
        <w:t>resistance training</w:t>
      </w:r>
      <w:r w:rsidR="0016269B">
        <w:rPr>
          <w:rStyle w:val="normaltextrun"/>
          <w:color w:val="000000"/>
          <w:shd w:val="clear" w:color="auto" w:fill="FFFFFF"/>
        </w:rPr>
        <w:t xml:space="preserve"> intervention</w:t>
      </w:r>
      <w:r w:rsidR="00A92530">
        <w:rPr>
          <w:rStyle w:val="normaltextrun"/>
          <w:i/>
          <w:iCs/>
          <w:color w:val="000000"/>
          <w:shd w:val="clear" w:color="auto" w:fill="FFFFFF"/>
        </w:rPr>
        <w:t xml:space="preserve"> </w:t>
      </w:r>
      <w:r w:rsidR="00A92530">
        <w:rPr>
          <w:rStyle w:val="normaltextrun"/>
          <w:color w:val="000000"/>
          <w:shd w:val="clear" w:color="auto" w:fill="FFFFFF"/>
        </w:rPr>
        <w:t xml:space="preserve">in a group of 14 chronic stroke </w:t>
      </w:r>
      <w:r w:rsidR="0016269B">
        <w:rPr>
          <w:rStyle w:val="normaltextrun"/>
          <w:color w:val="000000"/>
          <w:shd w:val="clear" w:color="auto" w:fill="FFFFFF"/>
        </w:rPr>
        <w:t>survivors</w:t>
      </w:r>
      <w:r w:rsidR="00A92530">
        <w:rPr>
          <w:rStyle w:val="normaltextrun"/>
          <w:color w:val="000000"/>
          <w:shd w:val="clear" w:color="auto" w:fill="FFFFFF"/>
        </w:rPr>
        <w:t>. One group received the training paired with transcranial direct stimulation (</w:t>
      </w:r>
      <w:proofErr w:type="spellStart"/>
      <w:r w:rsidR="00A92530">
        <w:rPr>
          <w:rStyle w:val="normaltextrun"/>
          <w:color w:val="000000"/>
          <w:shd w:val="clear" w:color="auto" w:fill="FFFFFF"/>
        </w:rPr>
        <w:t>tDCS</w:t>
      </w:r>
      <w:proofErr w:type="spellEnd"/>
      <w:r w:rsidR="00A92530">
        <w:rPr>
          <w:rStyle w:val="normaltextrun"/>
          <w:color w:val="000000"/>
          <w:shd w:val="clear" w:color="auto" w:fill="FFFFFF"/>
        </w:rPr>
        <w:t xml:space="preserve">), while the other received the training with </w:t>
      </w:r>
      <w:r w:rsidR="0016269B">
        <w:rPr>
          <w:rStyle w:val="normaltextrun"/>
          <w:color w:val="000000"/>
          <w:shd w:val="clear" w:color="auto" w:fill="FFFFFF"/>
        </w:rPr>
        <w:t xml:space="preserve">a </w:t>
      </w:r>
      <w:r w:rsidR="00A92530">
        <w:rPr>
          <w:rStyle w:val="normaltextrun"/>
          <w:color w:val="000000"/>
          <w:shd w:val="clear" w:color="auto" w:fill="FFFFFF"/>
        </w:rPr>
        <w:t xml:space="preserve">sham </w:t>
      </w:r>
      <w:proofErr w:type="spellStart"/>
      <w:r w:rsidR="00A92530">
        <w:rPr>
          <w:rStyle w:val="normaltextrun"/>
          <w:color w:val="000000"/>
          <w:shd w:val="clear" w:color="auto" w:fill="FFFFFF"/>
        </w:rPr>
        <w:t>tDCS</w:t>
      </w:r>
      <w:proofErr w:type="spellEnd"/>
      <w:r w:rsidR="006150E1">
        <w:rPr>
          <w:rStyle w:val="normaltextrun"/>
          <w:color w:val="000000"/>
          <w:shd w:val="clear" w:color="auto" w:fill="FFFFFF"/>
        </w:rPr>
        <w:t xml:space="preserve"> </w:t>
      </w:r>
      <w:r w:rsidR="00AB525C">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 </w:instrText>
      </w:r>
      <w:r w:rsidR="004A27B6">
        <w:rPr>
          <w:rStyle w:val="normaltextrun"/>
          <w:color w:val="000000"/>
          <w:shd w:val="clear" w:color="auto" w:fill="FFFFFF"/>
        </w:rPr>
        <w:fldChar w:fldCharType="begin">
          <w:fldData xml:space="preserve">PEVuZE5vdGU+PENpdGU+PEF1dGhvcj5CZWF1bGlldTwvQXV0aG9yPjxZZWFyPjIwMTk8L1llYXI+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</w:fldData>
        </w:fldChar>
      </w:r>
      <w:r w:rsidR="004A27B6">
        <w:rPr>
          <w:rStyle w:val="normaltextrun"/>
          <w:color w:val="000000"/>
          <w:shd w:val="clear" w:color="auto" w:fill="FFFFFF"/>
        </w:rPr>
        <w:instrText xml:space="preserve"> ADDIN EN.CITE.DATA </w:instrText>
      </w:r>
      <w:r w:rsidR="004A27B6">
        <w:rPr>
          <w:rStyle w:val="normaltextrun"/>
          <w:color w:val="000000"/>
          <w:shd w:val="clear" w:color="auto" w:fill="FFFFFF"/>
        </w:rPr>
      </w:r>
      <w:r w:rsidR="004A27B6">
        <w:rPr>
          <w:rStyle w:val="normaltextrun"/>
          <w:color w:val="000000"/>
          <w:shd w:val="clear" w:color="auto" w:fill="FFFFFF"/>
        </w:rPr>
        <w:fldChar w:fldCharType="end"/>
      </w:r>
      <w:r w:rsidR="00AB525C">
        <w:rPr>
          <w:rStyle w:val="normaltextrun"/>
          <w:color w:val="000000"/>
          <w:shd w:val="clear" w:color="auto" w:fill="FFFFFF"/>
        </w:rPr>
      </w:r>
      <w:r w:rsidR="00AB525C">
        <w:rPr>
          <w:rStyle w:val="normaltextrun"/>
          <w:color w:val="000000"/>
          <w:shd w:val="clear" w:color="auto" w:fill="FFFFFF"/>
        </w:rPr>
        <w:fldChar w:fldCharType="separate"/>
      </w:r>
      <w:r w:rsidR="004A27B6">
        <w:rPr>
          <w:rStyle w:val="normaltextrun"/>
          <w:noProof/>
          <w:color w:val="000000"/>
          <w:shd w:val="clear" w:color="auto" w:fill="FFFFFF"/>
        </w:rPr>
        <w:t>(6)</w:t>
      </w:r>
      <w:r w:rsidR="00AB525C">
        <w:rPr>
          <w:rStyle w:val="normaltextrun"/>
          <w:color w:val="000000"/>
          <w:shd w:val="clear" w:color="auto" w:fill="FFFFFF"/>
        </w:rPr>
        <w:fldChar w:fldCharType="end"/>
      </w:r>
      <w:r>
        <w:rPr>
          <w:color w:val="000000"/>
        </w:rPr>
        <w:t xml:space="preserve">. </w:t>
      </w:r>
      <w:r>
        <w:t xml:space="preserve">The </w:t>
      </w:r>
      <w:r w:rsidR="0016269B">
        <w:t>intervention</w:t>
      </w:r>
      <w:r>
        <w:t xml:space="preserve"> consisted of 60</w:t>
      </w:r>
      <w:r w:rsidR="0016269B">
        <w:t>-</w:t>
      </w:r>
      <w:r>
        <w:t xml:space="preserve">min of exercises, three times per week for four weeks, targeting the affected </w:t>
      </w:r>
      <w:r w:rsidR="00292CFA">
        <w:t>UE</w:t>
      </w:r>
      <w:r w:rsidR="00A92530">
        <w:t>. V</w:t>
      </w:r>
      <w:r>
        <w:t xml:space="preserve">arious outcome measures were assessed, including the Fugl-Meyer Assessment (FMA) for the </w:t>
      </w:r>
      <w:r w:rsidR="002234D1">
        <w:t>UL</w:t>
      </w:r>
      <w:r>
        <w:t xml:space="preserve">, the Box and Block test, and </w:t>
      </w:r>
      <w:r w:rsidR="002234D1">
        <w:t xml:space="preserve">the </w:t>
      </w:r>
      <w:r>
        <w:t>Motor Activity Log (MAL).</w:t>
      </w:r>
      <w:r w:rsidR="00FB2C4A">
        <w:t xml:space="preserve"> </w:t>
      </w:r>
      <w:r>
        <w:t xml:space="preserve">Although </w:t>
      </w:r>
      <w:r w:rsidR="002234D1">
        <w:t xml:space="preserve">using </w:t>
      </w:r>
      <w:proofErr w:type="spellStart"/>
      <w:r>
        <w:t>tDCS</w:t>
      </w:r>
      <w:proofErr w:type="spellEnd"/>
      <w:r>
        <w:t xml:space="preserve"> did not lead to </w:t>
      </w:r>
      <w:r w:rsidR="002234D1">
        <w:t>additional functional gains,</w:t>
      </w:r>
      <w:r>
        <w:t xml:space="preserve"> both groups </w:t>
      </w:r>
      <w:r w:rsidR="0016269B">
        <w:t>showed improvement in response to</w:t>
      </w:r>
      <w:r>
        <w:t xml:space="preserve"> progressive resistance </w:t>
      </w:r>
      <w:r w:rsidR="00292CFA">
        <w:t>exercise</w:t>
      </w:r>
      <w:r>
        <w:t xml:space="preserve">. </w:t>
      </w:r>
      <w:r w:rsidR="0016269B">
        <w:t xml:space="preserve">In a </w:t>
      </w:r>
      <w:r w:rsidR="00FB2C4A">
        <w:rPr>
          <w:rStyle w:val="normaltextrun"/>
          <w:rFonts w:eastAsiaTheme="majorEastAsia"/>
          <w:color w:val="000000"/>
          <w:shd w:val="clear" w:color="auto" w:fill="FFFFFF"/>
        </w:rPr>
        <w:t xml:space="preserve">recent </w:t>
      </w:r>
      <w:r w:rsidR="0016269B">
        <w:rPr>
          <w:rStyle w:val="normaltextrun"/>
          <w:rFonts w:eastAsiaTheme="majorEastAsia"/>
          <w:color w:val="000000"/>
          <w:shd w:val="clear" w:color="auto" w:fill="FFFFFF"/>
        </w:rPr>
        <w:t xml:space="preserve">report, </w:t>
      </w:r>
      <w:r w:rsidR="00FB2C4A">
        <w:rPr>
          <w:rStyle w:val="normaltextrun"/>
          <w:rFonts w:eastAsiaTheme="majorEastAsia"/>
          <w:color w:val="000000"/>
          <w:shd w:val="clear" w:color="auto" w:fill="FFFFFF"/>
        </w:rPr>
        <w:t xml:space="preserve">our group </w:t>
      </w:r>
      <w:r w:rsidR="0016269B">
        <w:rPr>
          <w:rStyle w:val="normaltextrun"/>
          <w:rFonts w:eastAsiaTheme="majorEastAsia"/>
          <w:color w:val="000000"/>
          <w:shd w:val="clear" w:color="auto" w:fill="FFFFFF"/>
        </w:rPr>
        <w:t xml:space="preserve">described the results of a strengthening intervention targeting the UE in </w:t>
      </w:r>
      <w:r w:rsidR="004A5D02">
        <w:rPr>
          <w:rStyle w:val="normaltextrun"/>
          <w:rFonts w:eastAsiaTheme="majorEastAsia"/>
          <w:color w:val="000000"/>
          <w:shd w:val="clear" w:color="auto" w:fill="FFFFFF"/>
        </w:rPr>
        <w:t xml:space="preserve">a large sample of </w:t>
      </w:r>
      <w:r w:rsidR="0016269B">
        <w:rPr>
          <w:rStyle w:val="normaltextrun"/>
          <w:rFonts w:eastAsiaTheme="majorEastAsia"/>
          <w:color w:val="000000"/>
          <w:shd w:val="clear" w:color="auto" w:fill="FFFFFF"/>
        </w:rPr>
        <w:t xml:space="preserve">chronic stroke survivors </w:t>
      </w:r>
      <w:r w:rsidR="004A5D02">
        <w:rPr>
          <w:rStyle w:val="normaltextrun"/>
          <w:rFonts w:eastAsiaTheme="majorEastAsia"/>
          <w:color w:val="000000"/>
          <w:shd w:val="clear" w:color="auto" w:fill="FFFFFF"/>
        </w:rPr>
        <w:t xml:space="preserve">(n=90). Participants were regrouped into </w:t>
      </w:r>
      <w:r w:rsidR="005F165B">
        <w:rPr>
          <w:rStyle w:val="normaltextrun"/>
          <w:rFonts w:eastAsiaTheme="majorEastAsia"/>
          <w:color w:val="000000"/>
          <w:shd w:val="clear" w:color="auto" w:fill="FFFFFF"/>
        </w:rPr>
        <w:t xml:space="preserve">three </w:t>
      </w:r>
      <w:r w:rsidR="004A5D02">
        <w:rPr>
          <w:rStyle w:val="normaltextrun"/>
          <w:rFonts w:eastAsiaTheme="majorEastAsia"/>
          <w:color w:val="000000"/>
          <w:shd w:val="clear" w:color="auto" w:fill="FFFFFF"/>
        </w:rPr>
        <w:t xml:space="preserve">intensity groups </w:t>
      </w:r>
      <w:r w:rsidR="005F165B">
        <w:rPr>
          <w:rStyle w:val="normaltextrun"/>
          <w:rFonts w:eastAsiaTheme="majorEastAsia"/>
          <w:color w:val="000000"/>
          <w:shd w:val="clear" w:color="auto" w:fill="FFFFFF"/>
        </w:rPr>
        <w:t>based on the</w:t>
      </w:r>
      <w:r w:rsidR="0016269B">
        <w:rPr>
          <w:rStyle w:val="normaltextrun"/>
          <w:rFonts w:eastAsiaTheme="majorEastAsia"/>
          <w:color w:val="000000"/>
          <w:shd w:val="clear" w:color="auto" w:fill="FFFFFF"/>
        </w:rPr>
        <w:t xml:space="preserve"> size of</w:t>
      </w:r>
      <w:r w:rsidR="004A5D02">
        <w:rPr>
          <w:rStyle w:val="normaltextrun"/>
          <w:rFonts w:eastAsiaTheme="majorEastAsia"/>
          <w:color w:val="000000"/>
          <w:shd w:val="clear" w:color="auto" w:fill="FFFFFF"/>
        </w:rPr>
        <w:t xml:space="preserve"> TMS-elicited </w:t>
      </w:r>
      <w:r w:rsidR="0016269B">
        <w:rPr>
          <w:rStyle w:val="normaltextrun"/>
          <w:rFonts w:eastAsiaTheme="majorEastAsia"/>
          <w:color w:val="000000"/>
          <w:shd w:val="clear" w:color="auto" w:fill="FFFFFF"/>
        </w:rPr>
        <w:t>motor evoked potentials (MEPs)</w:t>
      </w:r>
      <w:r w:rsidR="005F165B">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in the affected</w:t>
      </w:r>
      <w:r w:rsidR="005F165B">
        <w:rPr>
          <w:rStyle w:val="normaltextrun"/>
          <w:rFonts w:eastAsiaTheme="majorEastAsia"/>
          <w:color w:val="000000"/>
          <w:shd w:val="clear" w:color="auto" w:fill="FFFFFF"/>
        </w:rPr>
        <w:t xml:space="preserve"> hand</w:t>
      </w:r>
      <w:r w:rsidR="004A5D02">
        <w:rPr>
          <w:rStyle w:val="normaltextrun"/>
          <w:rFonts w:eastAsiaTheme="majorEastAsia"/>
          <w:color w:val="000000"/>
          <w:shd w:val="clear" w:color="auto" w:fill="FFFFFF"/>
        </w:rPr>
        <w:t>, which provided an index of corticospinal integrity</w:t>
      </w:r>
      <w:r w:rsidR="005F165B">
        <w:rPr>
          <w:rStyle w:val="normaltextrun"/>
          <w:rFonts w:eastAsiaTheme="majorEastAsia"/>
          <w:color w:val="000000"/>
          <w:shd w:val="clear" w:color="auto" w:fill="FFFFFF"/>
        </w:rPr>
        <w:t xml:space="preserve"> </w:t>
      </w:r>
      <w:r w:rsidR="00683F8D">
        <w:rPr>
          <w:rStyle w:val="normaltextrun"/>
          <w:rFonts w:eastAsiaTheme="majorEastAsia"/>
          <w:color w:val="000000"/>
          <w:shd w:val="clear" w:color="auto" w:fill="FFFFFF"/>
        </w:rPr>
        <w:t xml:space="preserve">(CSI) </w:t>
      </w:r>
      <w:r w:rsidR="005F165B">
        <w:rPr>
          <w:rStyle w:val="normaltextrun"/>
          <w:rFonts w:eastAsiaTheme="majorEastAsia"/>
          <w:color w:val="000000"/>
          <w:shd w:val="clear" w:color="auto" w:fill="FFFFFF"/>
        </w:rPr>
        <w:t xml:space="preserve">and </w:t>
      </w:r>
      <w:r w:rsidR="00683F8D">
        <w:rPr>
          <w:rStyle w:val="normaltextrun"/>
          <w:rFonts w:eastAsiaTheme="majorEastAsia"/>
          <w:color w:val="000000"/>
          <w:shd w:val="clear" w:color="auto" w:fill="FFFFFF"/>
        </w:rPr>
        <w:t xml:space="preserve">of </w:t>
      </w:r>
      <w:r w:rsidR="005F165B">
        <w:rPr>
          <w:rStyle w:val="normaltextrun"/>
          <w:rFonts w:eastAsiaTheme="majorEastAsia"/>
          <w:color w:val="000000"/>
          <w:shd w:val="clear" w:color="auto" w:fill="FFFFFF"/>
        </w:rPr>
        <w:t>potential responsivity to training</w:t>
      </w:r>
      <w:r w:rsidR="0016269B">
        <w:rPr>
          <w:rStyle w:val="normaltextrun"/>
          <w:rFonts w:eastAsiaTheme="majorEastAsia"/>
          <w:color w:val="000000"/>
          <w:shd w:val="clear" w:color="auto" w:fill="FFFFFF"/>
        </w:rPr>
        <w:t xml:space="preserve">. Our results showed that adjusting the </w:t>
      </w:r>
      <w:r w:rsidR="005F165B">
        <w:rPr>
          <w:rStyle w:val="normaltextrun"/>
          <w:rFonts w:eastAsiaTheme="majorEastAsia"/>
          <w:color w:val="000000"/>
          <w:shd w:val="clear" w:color="auto" w:fill="FFFFFF"/>
        </w:rPr>
        <w:t xml:space="preserve">training </w:t>
      </w:r>
      <w:r w:rsidR="0016269B">
        <w:rPr>
          <w:rStyle w:val="normaltextrun"/>
          <w:rFonts w:eastAsiaTheme="majorEastAsia"/>
          <w:color w:val="000000"/>
          <w:shd w:val="clear" w:color="auto" w:fill="FFFFFF"/>
        </w:rPr>
        <w:t xml:space="preserve">intensity on the basis of MEP </w:t>
      </w:r>
      <w:r w:rsidR="004A5D02">
        <w:rPr>
          <w:rStyle w:val="normaltextrun"/>
          <w:rFonts w:eastAsiaTheme="majorEastAsia"/>
          <w:color w:val="000000"/>
          <w:shd w:val="clear" w:color="auto" w:fill="FFFFFF"/>
        </w:rPr>
        <w:t>size led to</w:t>
      </w:r>
      <w:r w:rsidR="00FB2C4A">
        <w:rPr>
          <w:rStyle w:val="normaltextrun"/>
          <w:rFonts w:eastAsiaTheme="majorEastAsia"/>
          <w:color w:val="000000"/>
          <w:shd w:val="clear" w:color="auto" w:fill="FFFFFF"/>
        </w:rPr>
        <w:t xml:space="preserve"> </w:t>
      </w:r>
      <w:r w:rsidR="0016269B">
        <w:rPr>
          <w:rStyle w:val="normaltextrun"/>
          <w:rFonts w:eastAsiaTheme="majorEastAsia"/>
          <w:color w:val="000000"/>
          <w:shd w:val="clear" w:color="auto" w:fill="FFFFFF"/>
        </w:rPr>
        <w:t xml:space="preserve">clinically significant gains in </w:t>
      </w:r>
      <w:r w:rsidR="008B4AD6">
        <w:rPr>
          <w:rStyle w:val="normaltextrun"/>
          <w:rFonts w:eastAsiaTheme="majorEastAsia"/>
          <w:color w:val="000000"/>
          <w:shd w:val="clear" w:color="auto" w:fill="FFFFFF"/>
        </w:rPr>
        <w:t xml:space="preserve">the affected UE both </w:t>
      </w:r>
      <w:r w:rsidR="005F165B">
        <w:rPr>
          <w:rStyle w:val="normaltextrun"/>
          <w:rFonts w:eastAsiaTheme="majorEastAsia"/>
          <w:color w:val="000000"/>
          <w:shd w:val="clear" w:color="auto" w:fill="FFFFFF"/>
        </w:rPr>
        <w:t xml:space="preserve">in </w:t>
      </w:r>
      <w:r w:rsidR="0016269B">
        <w:rPr>
          <w:rStyle w:val="normaltextrun"/>
          <w:rFonts w:eastAsiaTheme="majorEastAsia"/>
          <w:color w:val="000000"/>
          <w:shd w:val="clear" w:color="auto" w:fill="FFFFFF"/>
        </w:rPr>
        <w:t xml:space="preserve">terms of </w:t>
      </w:r>
      <w:r w:rsidR="0016269B">
        <w:rPr>
          <w:rStyle w:val="normaltextrun"/>
          <w:rFonts w:eastAsiaTheme="majorEastAsia"/>
          <w:color w:val="000000"/>
          <w:shd w:val="clear" w:color="auto" w:fill="FFFFFF"/>
        </w:rPr>
        <w:lastRenderedPageBreak/>
        <w:t xml:space="preserve">reduced </w:t>
      </w:r>
      <w:r w:rsidR="004A5D02">
        <w:rPr>
          <w:rStyle w:val="normaltextrun"/>
          <w:rFonts w:eastAsiaTheme="majorEastAsia"/>
          <w:color w:val="000000"/>
          <w:shd w:val="clear" w:color="auto" w:fill="FFFFFF"/>
        </w:rPr>
        <w:t>impairment</w:t>
      </w:r>
      <w:r w:rsidR="008B4AD6">
        <w:rPr>
          <w:rStyle w:val="normaltextrun"/>
          <w:rFonts w:eastAsiaTheme="majorEastAsia"/>
          <w:color w:val="000000"/>
          <w:shd w:val="clear" w:color="auto" w:fill="FFFFFF"/>
        </w:rPr>
        <w:t>s</w:t>
      </w:r>
      <w:r w:rsidR="004A5D02">
        <w:rPr>
          <w:rStyle w:val="normaltextrun"/>
          <w:rFonts w:eastAsiaTheme="majorEastAsia"/>
          <w:color w:val="000000"/>
          <w:shd w:val="clear" w:color="auto" w:fill="FFFFFF"/>
        </w:rPr>
        <w:t xml:space="preserve"> and improved </w:t>
      </w:r>
      <w:r w:rsidR="00FB2C4A">
        <w:rPr>
          <w:rStyle w:val="normaltextrun"/>
          <w:rFonts w:eastAsiaTheme="majorEastAsia"/>
          <w:color w:val="000000"/>
          <w:shd w:val="clear" w:color="auto" w:fill="FFFFFF"/>
        </w:rPr>
        <w:t xml:space="preserve">function for all participants, regardless of </w:t>
      </w:r>
      <w:r w:rsidR="008B4AD6">
        <w:rPr>
          <w:rStyle w:val="normaltextrun"/>
          <w:rFonts w:eastAsiaTheme="majorEastAsia"/>
          <w:color w:val="000000"/>
          <w:shd w:val="clear" w:color="auto" w:fill="FFFFFF"/>
        </w:rPr>
        <w:t xml:space="preserve">the </w:t>
      </w:r>
      <w:r w:rsidR="00FB2C4A">
        <w:rPr>
          <w:rStyle w:val="normaltextrun"/>
          <w:rFonts w:eastAsiaTheme="majorEastAsia"/>
          <w:color w:val="000000"/>
          <w:shd w:val="clear" w:color="auto" w:fill="FFFFFF"/>
        </w:rPr>
        <w:t>stroke severity</w:t>
      </w:r>
      <w:r w:rsidR="006150E1">
        <w:rPr>
          <w:rStyle w:val="normaltextrun"/>
          <w:rFonts w:eastAsiaTheme="majorEastAsia"/>
          <w:color w:val="000000"/>
          <w:shd w:val="clear" w:color="auto" w:fill="FFFFFF"/>
        </w:rPr>
        <w:t xml:space="preserve"> </w:t>
      </w:r>
      <w:r w:rsidR="004A5D02">
        <w:rPr>
          <w:rStyle w:val="normaltextrun"/>
          <w:rFonts w:eastAsiaTheme="majorEastAsia"/>
          <w:color w:val="000000"/>
          <w:shd w:val="clear" w:color="auto" w:fill="FFFFFF"/>
        </w:rPr>
        <w:t xml:space="preserve">at baseline </w:t>
      </w:r>
      <w:r w:rsidR="00AB525C">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AB525C">
        <w:rPr>
          <w:rStyle w:val="normaltextrun"/>
          <w:rFonts w:eastAsiaTheme="majorEastAsia"/>
          <w:color w:val="000000"/>
          <w:shd w:val="clear" w:color="auto" w:fill="FFFFFF"/>
        </w:rPr>
      </w:r>
      <w:r w:rsidR="00AB525C">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(15, 16)</w:t>
      </w:r>
      <w:r w:rsidR="00AB525C">
        <w:rPr>
          <w:rStyle w:val="normaltextrun"/>
          <w:rFonts w:eastAsiaTheme="majorEastAsia"/>
          <w:color w:val="000000"/>
          <w:shd w:val="clear" w:color="auto" w:fill="FFFFFF"/>
        </w:rPr>
        <w:fldChar w:fldCharType="end"/>
      </w:r>
      <w:r w:rsidR="00FB2C4A">
        <w:rPr>
          <w:rStyle w:val="normaltextrun"/>
          <w:rFonts w:eastAsiaTheme="majorEastAsia"/>
          <w:color w:val="000000"/>
          <w:shd w:val="clear" w:color="auto" w:fill="FFFFFF"/>
        </w:rPr>
        <w:t>.</w:t>
      </w:r>
      <w:r w:rsidR="00BC72CA">
        <w:rPr>
          <w:rStyle w:val="normaltextrun"/>
          <w:rFonts w:eastAsiaTheme="majorEastAsia"/>
          <w:color w:val="000000"/>
          <w:shd w:val="clear" w:color="auto" w:fill="FFFFFF"/>
        </w:rPr>
        <w:t xml:space="preserve"> </w:t>
      </w:r>
    </w:p>
    <w:p w14:paraId="47103204" w14:textId="77777777" w:rsidR="00F932E7" w:rsidRDefault="00F932E7" w:rsidP="006150E1">
      <w:pPr>
        <w:spacing w:line="276" w:lineRule="auto"/>
        <w:jc w:val="both"/>
      </w:pPr>
    </w:p>
    <w:p w14:paraId="11AA618C" w14:textId="6B262E3E" w:rsidR="001B2508" w:rsidRPr="00EC03B8" w:rsidRDefault="00BC72CA" w:rsidP="006150E1">
      <w:pPr>
        <w:spacing w:line="276" w:lineRule="auto"/>
        <w:jc w:val="both"/>
        <w:rPr>
          <w:rFonts w:eastAsiaTheme="majorEastAsia"/>
          <w:color w:val="000000"/>
          <w:shd w:val="clear" w:color="auto" w:fill="FFFFFF"/>
        </w:rPr>
      </w:pPr>
      <w:r>
        <w:t xml:space="preserve">In the present </w:t>
      </w:r>
      <w:r w:rsidR="005F165B">
        <w:t>report</w:t>
      </w:r>
      <w:r>
        <w:t>, our goal was to extend our previous results</w:t>
      </w:r>
      <w:r w:rsidR="005F165B">
        <w:t xml:space="preserve"> to</w:t>
      </w:r>
      <w:r>
        <w:t xml:space="preserve"> determine whether the gains</w:t>
      </w:r>
      <w:r w:rsidR="005F165B">
        <w:t xml:space="preserve"> in arm function </w:t>
      </w:r>
      <w:r>
        <w:t xml:space="preserve">observed immediately following </w:t>
      </w:r>
      <w:r w:rsidR="00292CFA">
        <w:t>the</w:t>
      </w:r>
      <w:r>
        <w:t xml:space="preserve"> 1-month</w:t>
      </w:r>
      <w:r w:rsidR="005F165B">
        <w:t xml:space="preserve"> </w:t>
      </w:r>
      <w:r w:rsidR="00292CFA">
        <w:t xml:space="preserve">training </w:t>
      </w:r>
      <w:r w:rsidR="005F165B">
        <w:t>intervention</w:t>
      </w:r>
      <w:r w:rsidR="00C71B38">
        <w:t xml:space="preserve">, were </w:t>
      </w:r>
      <w:r w:rsidR="005F165B">
        <w:t>maintained</w:t>
      </w:r>
      <w:r w:rsidR="00C71B38">
        <w:t xml:space="preserve"> the long term at 1-year</w:t>
      </w:r>
      <w:r w:rsidR="005F165B">
        <w:t xml:space="preserve"> follow-up</w:t>
      </w:r>
      <w:r w:rsidR="00C71B38">
        <w:t xml:space="preserve">. There </w:t>
      </w:r>
      <w:r w:rsidR="004A24D3">
        <w:t>are</w:t>
      </w:r>
      <w:r w:rsidR="00C71B38">
        <w:t xml:space="preserve"> still controversies</w:t>
      </w:r>
      <w:r w:rsidR="00F932E7" w:rsidRPr="00ED7671">
        <w:t xml:space="preserve"> as to whether the improvements gained from </w:t>
      </w:r>
      <w:r w:rsidR="00C71B38">
        <w:t>exercise</w:t>
      </w:r>
      <w:r w:rsidR="00F932E7" w:rsidRPr="00ED7671">
        <w:t xml:space="preserve"> interventions have long-term beneficia</w:t>
      </w:r>
      <w:r w:rsidR="00292CFA">
        <w:t>l effec</w:t>
      </w:r>
      <w:r w:rsidR="00F932E7" w:rsidRPr="00ED7671">
        <w:t>ts</w:t>
      </w:r>
      <w:r w:rsidR="006150E1">
        <w:t xml:space="preserve"> </w:t>
      </w:r>
      <w:r w:rsidR="00C71B38">
        <w:t xml:space="preserve">in post-stroke populations </w:t>
      </w:r>
      <w:r w:rsidR="00AB525C">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 </w:instrText>
      </w:r>
      <w:r w:rsidR="004A27B6">
        <w:fldChar w:fldCharType="begin">
          <w:fldData xml:space="preserve">PEVuZE5vdGU+PENpdGU+PEF1dGhvcj5CYWk8L0F1dGhvcj48WWVhcj4yMDIwPC9ZZWFyPjxSZWNO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IGFuZCBuZXVyYWwgcmVwYWlyPC9hYmJyLTE+PC9wZXJpb2RpY2FsPjxwYWdlcz4xODgtMTk4PC9w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</w:fldData>
        </w:fldChar>
      </w:r>
      <w:r w:rsidR="004A27B6">
        <w:instrText xml:space="preserve"> ADDIN EN.CITE.DATA </w:instrText>
      </w:r>
      <w:r w:rsidR="004A27B6">
        <w:fldChar w:fldCharType="end"/>
      </w:r>
      <w:r w:rsidR="00AB525C">
        <w:fldChar w:fldCharType="separate"/>
      </w:r>
      <w:r w:rsidR="004A27B6">
        <w:rPr>
          <w:noProof/>
        </w:rPr>
        <w:t>(17-26)</w:t>
      </w:r>
      <w:r w:rsidR="00AB525C">
        <w:fldChar w:fldCharType="end"/>
      </w:r>
      <w:r w:rsidR="00D520A2">
        <w:rPr>
          <w:color w:val="000000"/>
        </w:rPr>
        <w:t xml:space="preserve">. </w:t>
      </w:r>
      <w:r w:rsidR="001B2508">
        <w:t xml:space="preserve">Wu and colleagues </w:t>
      </w:r>
      <w:r w:rsidR="004A27B6">
        <w:t xml:space="preserve">(2016) </w:t>
      </w:r>
      <w:r w:rsidR="001B2508">
        <w:t xml:space="preserve">compared the long-term recovery trajectories </w:t>
      </w:r>
      <w:r w:rsidR="00C71B38">
        <w:t xml:space="preserve">in </w:t>
      </w:r>
      <w:r w:rsidR="001B2508">
        <w:t>three groups</w:t>
      </w:r>
      <w:r w:rsidR="00C71B38">
        <w:t xml:space="preserve"> of participants</w:t>
      </w:r>
      <w:r w:rsidR="001B2508">
        <w:t xml:space="preserve">: </w:t>
      </w:r>
      <w:r w:rsidR="002234D1">
        <w:t>[</w:t>
      </w:r>
      <w:r w:rsidR="001B2508">
        <w:t>1</w:t>
      </w:r>
      <w:r w:rsidR="002234D1">
        <w:t>]</w:t>
      </w:r>
      <w:r w:rsidR="001B2508">
        <w:t xml:space="preserve"> robot-assisted therapy, </w:t>
      </w:r>
      <w:r w:rsidR="002234D1">
        <w:t>[</w:t>
      </w:r>
      <w:r w:rsidR="001B2508">
        <w:t>2</w:t>
      </w:r>
      <w:r w:rsidR="002234D1">
        <w:t>]</w:t>
      </w:r>
      <w:r w:rsidR="001B2508">
        <w:t xml:space="preserve"> intensive comparison training aiming to match the robot-assisted therapy, and </w:t>
      </w:r>
      <w:r w:rsidR="002234D1">
        <w:t>[</w:t>
      </w:r>
      <w:r w:rsidR="001B2508">
        <w:t>3</w:t>
      </w:r>
      <w:r w:rsidR="002234D1">
        <w:t>]</w:t>
      </w:r>
      <w:r w:rsidR="001B2508">
        <w:t xml:space="preserve"> usual care</w:t>
      </w:r>
      <w:r w:rsidR="006150E1">
        <w:t xml:space="preserve"> </w:t>
      </w:r>
      <w:r w:rsidR="000C2B75">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 </w:instrText>
      </w:r>
      <w:r w:rsidR="004A27B6">
        <w:fldChar w:fldCharType="begin">
          <w:fldData xml:space="preserve">PEVuZE5vdGU+PENpdGU+PEF1dGhvcj5XdTwvQXV0aG9yPjxZZWFyPjIwMTY8L1llYXI+PFJlY051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</w:fldData>
        </w:fldChar>
      </w:r>
      <w:r w:rsidR="004A27B6">
        <w:instrText xml:space="preserve"> ADDIN EN.CITE.DATA </w:instrText>
      </w:r>
      <w:r w:rsidR="004A27B6">
        <w:fldChar w:fldCharType="end"/>
      </w:r>
      <w:r w:rsidR="000C2B75">
        <w:fldChar w:fldCharType="separate"/>
      </w:r>
      <w:r w:rsidR="004A27B6">
        <w:rPr>
          <w:noProof/>
        </w:rPr>
        <w:t>(26)</w:t>
      </w:r>
      <w:r w:rsidR="000C2B75">
        <w:fldChar w:fldCharType="end"/>
      </w:r>
      <w:r w:rsidR="001B2508">
        <w:rPr>
          <w:color w:val="000000"/>
        </w:rPr>
        <w:t xml:space="preserve">. </w:t>
      </w:r>
      <w:r w:rsidR="001B2508">
        <w:t xml:space="preserve">Both intervention groups underwent one-hour functional </w:t>
      </w:r>
      <w:r w:rsidR="00C71B38" w:rsidRPr="003D2D38">
        <w:t>U</w:t>
      </w:r>
      <w:r w:rsidR="00C71B38">
        <w:t>E</w:t>
      </w:r>
      <w:r w:rsidR="00C71B38" w:rsidRPr="003D2D38">
        <w:t xml:space="preserve"> </w:t>
      </w:r>
      <w:r w:rsidR="002234D1" w:rsidRPr="003D2D38">
        <w:t xml:space="preserve">supervised </w:t>
      </w:r>
      <w:r w:rsidR="00C71B38">
        <w:t xml:space="preserve">training </w:t>
      </w:r>
      <w:r w:rsidR="002234D1">
        <w:t xml:space="preserve">3 times per week for 12 weeks </w:t>
      </w:r>
      <w:r w:rsidR="00C71B38">
        <w:t>until about</w:t>
      </w:r>
      <w:r w:rsidR="002234D1">
        <w:t xml:space="preserve"> 36 sessions were completed</w:t>
      </w:r>
      <w:r w:rsidR="001B2508">
        <w:rPr>
          <w:color w:val="000000"/>
        </w:rPr>
        <w:t xml:space="preserve">. </w:t>
      </w:r>
      <w:r w:rsidR="00C71B38">
        <w:t>Post-</w:t>
      </w:r>
      <w:r w:rsidR="00CA2D2A">
        <w:t>training</w:t>
      </w:r>
      <w:r w:rsidR="00AE3DAD" w:rsidRPr="003D2D38">
        <w:t xml:space="preserve">, those in the intervention groups demonstrated greater improvement in </w:t>
      </w:r>
      <w:r w:rsidR="00AE3DAD">
        <w:t>U</w:t>
      </w:r>
      <w:r w:rsidR="00292CFA">
        <w:t>E</w:t>
      </w:r>
      <w:r w:rsidR="00AE3DAD">
        <w:t xml:space="preserve"> function </w:t>
      </w:r>
      <w:r w:rsidR="00AE3DAD" w:rsidRPr="003D2D38">
        <w:t xml:space="preserve">relative to the control group; however, at </w:t>
      </w:r>
      <w:r w:rsidR="00AE3DAD">
        <w:t>follow-up</w:t>
      </w:r>
      <w:r w:rsidR="00CA2D2A">
        <w:t xml:space="preserve"> 36-week</w:t>
      </w:r>
      <w:r w:rsidR="001B2508">
        <w:rPr>
          <w:color w:val="000000"/>
        </w:rPr>
        <w:t>,</w:t>
      </w:r>
      <w:r w:rsidR="001B2508">
        <w:t xml:space="preserve"> no difference was </w:t>
      </w:r>
      <w:r w:rsidR="00CA2D2A">
        <w:t>detected</w:t>
      </w:r>
      <w:r w:rsidR="001B2508">
        <w:t>.</w:t>
      </w:r>
      <w:r w:rsidR="00AC68B7">
        <w:t xml:space="preserve"> </w:t>
      </w:r>
      <w:r w:rsidR="00AC68B7">
        <w:rPr>
          <w:rStyle w:val="normaltextrun"/>
          <w:rFonts w:eastAsiaTheme="majorEastAsia"/>
          <w:color w:val="000000"/>
          <w:shd w:val="clear" w:color="auto" w:fill="FFFFFF"/>
        </w:rPr>
        <w:t xml:space="preserve">On the other hand, </w:t>
      </w:r>
      <w:proofErr w:type="spellStart"/>
      <w:r w:rsidR="00AC68B7">
        <w:rPr>
          <w:rStyle w:val="normaltextrun"/>
          <w:rFonts w:eastAsiaTheme="majorEastAsia"/>
          <w:color w:val="000000"/>
          <w:shd w:val="clear" w:color="auto" w:fill="FFFFFF"/>
        </w:rPr>
        <w:t>Stinear</w:t>
      </w:r>
      <w:proofErr w:type="spellEnd"/>
      <w:r w:rsidR="00AC68B7">
        <w:rPr>
          <w:rStyle w:val="normaltextrun"/>
          <w:rFonts w:eastAsiaTheme="majorEastAsia"/>
          <w:color w:val="000000"/>
          <w:shd w:val="clear" w:color="auto" w:fill="FFFFFF"/>
        </w:rPr>
        <w:t> and colleagues</w:t>
      </w:r>
      <w:r w:rsidR="004A27B6">
        <w:rPr>
          <w:rStyle w:val="normaltextrun"/>
          <w:rFonts w:eastAsiaTheme="majorEastAsia"/>
          <w:color w:val="000000"/>
          <w:shd w:val="clear" w:color="auto" w:fill="FFFFFF"/>
        </w:rPr>
        <w:t xml:space="preserve"> (2007) </w:t>
      </w:r>
      <w:r w:rsidR="00CA2D2A">
        <w:rPr>
          <w:rStyle w:val="normaltextrun"/>
          <w:rFonts w:eastAsiaTheme="majorEastAsia"/>
          <w:color w:val="000000"/>
          <w:shd w:val="clear" w:color="auto" w:fill="FFFFFF"/>
        </w:rPr>
        <w:t xml:space="preserve">investigated the effects of a 30-day training program in participants in the chronic stage and showed that gains in UE function </w:t>
      </w:r>
      <w:r w:rsidR="004A24D3">
        <w:rPr>
          <w:rStyle w:val="normaltextrun"/>
          <w:rFonts w:eastAsiaTheme="majorEastAsia"/>
          <w:color w:val="000000"/>
          <w:shd w:val="clear" w:color="auto" w:fill="FFFFFF"/>
        </w:rPr>
        <w:t>were maintained up to three years post-intervention. Interestingly, t</w:t>
      </w:r>
      <w:r w:rsidR="00AC68B7">
        <w:rPr>
          <w:rStyle w:val="normaltextrun"/>
          <w:rFonts w:eastAsiaTheme="majorEastAsia"/>
          <w:color w:val="000000"/>
          <w:shd w:val="clear" w:color="auto" w:fill="FFFFFF"/>
        </w:rPr>
        <w:t xml:space="preserve">he participants </w:t>
      </w:r>
      <w:r w:rsidR="004A24D3">
        <w:rPr>
          <w:rStyle w:val="normaltextrun"/>
          <w:rFonts w:eastAsiaTheme="majorEastAsia"/>
          <w:color w:val="000000"/>
          <w:shd w:val="clear" w:color="auto" w:fill="FFFFFF"/>
        </w:rPr>
        <w:t>who maintained their gain</w:t>
      </w:r>
      <w:r w:rsidR="00BA088B">
        <w:rPr>
          <w:rStyle w:val="normaltextrun"/>
          <w:rFonts w:eastAsiaTheme="majorEastAsia"/>
          <w:color w:val="000000"/>
          <w:shd w:val="clear" w:color="auto" w:fill="FFFFFF"/>
        </w:rPr>
        <w:t>s</w:t>
      </w:r>
      <w:r w:rsidR="004A24D3">
        <w:rPr>
          <w:rStyle w:val="normaltextrun"/>
          <w:rFonts w:eastAsiaTheme="majorEastAsia"/>
          <w:color w:val="000000"/>
          <w:shd w:val="clear" w:color="auto" w:fill="FFFFFF"/>
        </w:rPr>
        <w:t xml:space="preserve"> </w:t>
      </w:r>
      <w:r w:rsidR="00AC68B7">
        <w:rPr>
          <w:rStyle w:val="normaltextrun"/>
          <w:rFonts w:eastAsiaTheme="majorEastAsia"/>
          <w:color w:val="000000"/>
          <w:shd w:val="clear" w:color="auto" w:fill="FFFFFF"/>
        </w:rPr>
        <w:t xml:space="preserve">in </w:t>
      </w:r>
      <w:r w:rsidR="00683F8D">
        <w:rPr>
          <w:rStyle w:val="normaltextrun"/>
          <w:rFonts w:eastAsiaTheme="majorEastAsia"/>
          <w:color w:val="000000"/>
          <w:shd w:val="clear" w:color="auto" w:fill="FFFFFF"/>
        </w:rPr>
        <w:t xml:space="preserve">this </w:t>
      </w:r>
      <w:r w:rsidR="004A24D3">
        <w:rPr>
          <w:rStyle w:val="normaltextrun"/>
          <w:rFonts w:eastAsiaTheme="majorEastAsia"/>
          <w:color w:val="000000"/>
          <w:shd w:val="clear" w:color="auto" w:fill="FFFFFF"/>
        </w:rPr>
        <w:t>study</w:t>
      </w:r>
      <w:r w:rsidR="00AC68B7">
        <w:rPr>
          <w:rStyle w:val="normaltextrun"/>
          <w:rFonts w:eastAsiaTheme="majorEastAsia"/>
          <w:color w:val="000000"/>
          <w:shd w:val="clear" w:color="auto" w:fill="FFFFFF"/>
        </w:rPr>
        <w:t xml:space="preserve"> </w:t>
      </w:r>
      <w:r w:rsidR="004A24D3">
        <w:rPr>
          <w:rStyle w:val="normaltextrun"/>
          <w:rFonts w:eastAsiaTheme="majorEastAsia"/>
          <w:color w:val="000000"/>
          <w:shd w:val="clear" w:color="auto" w:fill="FFFFFF"/>
        </w:rPr>
        <w:t xml:space="preserve">also </w:t>
      </w:r>
      <w:r w:rsidR="00AC68B7">
        <w:rPr>
          <w:rStyle w:val="normaltextrun"/>
          <w:rFonts w:eastAsiaTheme="majorEastAsia"/>
          <w:color w:val="000000"/>
          <w:shd w:val="clear" w:color="auto" w:fill="FFFFFF"/>
        </w:rPr>
        <w:t xml:space="preserve">exhibited MEPs in response to TMS </w:t>
      </w:r>
      <w:r w:rsidR="000C2B75">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0C2B75">
        <w:rPr>
          <w:rStyle w:val="normaltextrun"/>
          <w:rFonts w:eastAsiaTheme="majorEastAsia"/>
          <w:color w:val="000000"/>
          <w:shd w:val="clear" w:color="auto" w:fill="FFFFFF"/>
        </w:rPr>
      </w:r>
      <w:r w:rsidR="000C2B75">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(27)</w:t>
      </w:r>
      <w:r w:rsidR="000C2B75">
        <w:rPr>
          <w:rStyle w:val="normaltextrun"/>
          <w:rFonts w:eastAsiaTheme="majorEastAsia"/>
          <w:color w:val="000000"/>
          <w:shd w:val="clear" w:color="auto" w:fill="FFFFFF"/>
        </w:rPr>
        <w:fldChar w:fldCharType="end"/>
      </w:r>
      <w:r w:rsidR="00BA088B">
        <w:rPr>
          <w:rStyle w:val="normaltextrun"/>
          <w:rFonts w:eastAsiaTheme="majorEastAsia"/>
          <w:color w:val="000000"/>
          <w:shd w:val="clear" w:color="auto" w:fill="FFFFFF"/>
        </w:rPr>
        <w:t xml:space="preserve">  and thus had preserved CSI</w:t>
      </w:r>
      <w:r w:rsidR="00AC68B7">
        <w:rPr>
          <w:rStyle w:val="normaltextrun"/>
          <w:rFonts w:eastAsiaTheme="majorEastAsia"/>
          <w:color w:val="000000"/>
          <w:shd w:val="clear" w:color="auto" w:fill="FFFFFF"/>
        </w:rPr>
        <w:t>.</w:t>
      </w:r>
      <w:r w:rsidR="004A24D3">
        <w:rPr>
          <w:rStyle w:val="normaltextrun"/>
          <w:rFonts w:eastAsiaTheme="majorEastAsia"/>
          <w:color w:val="000000"/>
          <w:shd w:val="clear" w:color="auto" w:fill="FFFFFF"/>
        </w:rPr>
        <w:t xml:space="preserve"> As </w:t>
      </w:r>
      <w:r w:rsidR="00FD127B">
        <w:rPr>
          <w:rStyle w:val="normaltextrun"/>
          <w:rFonts w:eastAsiaTheme="majorEastAsia"/>
          <w:color w:val="000000"/>
          <w:shd w:val="clear" w:color="auto" w:fill="FFFFFF"/>
        </w:rPr>
        <w:t>stated earlier</w:t>
      </w:r>
      <w:r w:rsidR="004A24D3">
        <w:rPr>
          <w:rStyle w:val="normaltextrun"/>
          <w:rFonts w:eastAsiaTheme="majorEastAsia"/>
          <w:color w:val="000000"/>
          <w:shd w:val="clear" w:color="auto" w:fill="FFFFFF"/>
        </w:rPr>
        <w:t>, our own investigation provided further evidence that the presence of MEPs in the affected extremity is indeed a critical factor influencing the outcomes of rehabilitative exercises targeting arm and hand function</w:t>
      </w:r>
      <w:r w:rsidR="00EC03B8">
        <w:rPr>
          <w:rStyle w:val="normaltextrun"/>
          <w:rFonts w:eastAsiaTheme="majorEastAsia"/>
          <w:color w:val="000000"/>
          <w:shd w:val="clear" w:color="auto" w:fill="FFFFFF"/>
        </w:rPr>
        <w:t xml:space="preserve"> </w: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 </w:instrText>
      </w:r>
      <w:r w:rsidR="00A85496">
        <w:rPr>
          <w:rStyle w:val="normaltextrun"/>
          <w:rFonts w:eastAsiaTheme="majorEastAsia"/>
          <w:color w:val="000000"/>
          <w:shd w:val="clear" w:color="auto" w:fill="FFFFFF"/>
        </w:rPr>
        <w:fldChar w:fldCharType="begin">
          <w:fldData xml:space="preserve">PEVuZE5vdGU+PENpdGU+PEF1dGhvcj5NaWxvdDwvQXV0aG9yPjxZZWFyPjIwMTk8L1llYXI+PFJl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</w:fldData>
        </w:fldChar>
      </w:r>
      <w:r w:rsidR="00A85496">
        <w:rPr>
          <w:rStyle w:val="normaltextrun"/>
          <w:rFonts w:eastAsiaTheme="majorEastAsia"/>
          <w:color w:val="000000"/>
          <w:shd w:val="clear" w:color="auto" w:fill="FFFFFF"/>
        </w:rPr>
        <w:instrText xml:space="preserve"> ADDIN EN.CITE.DATA </w:instrText>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r>
      <w:r w:rsidR="00A85496">
        <w:rPr>
          <w:rStyle w:val="normaltextrun"/>
          <w:rFonts w:eastAsiaTheme="majorEastAsia"/>
          <w:color w:val="000000"/>
          <w:shd w:val="clear" w:color="auto" w:fill="FFFFFF"/>
        </w:rPr>
        <w:fldChar w:fldCharType="separate"/>
      </w:r>
      <w:r w:rsidR="00A85496">
        <w:rPr>
          <w:rStyle w:val="normaltextrun"/>
          <w:rFonts w:eastAsiaTheme="majorEastAsia"/>
          <w:noProof/>
          <w:color w:val="000000"/>
          <w:shd w:val="clear" w:color="auto" w:fill="FFFFFF"/>
        </w:rPr>
        <w:t>(15, 16)</w:t>
      </w:r>
      <w:r w:rsidR="00A85496">
        <w:rPr>
          <w:rStyle w:val="normaltextrun"/>
          <w:rFonts w:eastAsiaTheme="majorEastAsia"/>
          <w:color w:val="000000"/>
          <w:shd w:val="clear" w:color="auto" w:fill="FFFFFF"/>
        </w:rPr>
        <w:fldChar w:fldCharType="end"/>
      </w:r>
      <w:r w:rsidR="00A85496">
        <w:rPr>
          <w:rStyle w:val="normaltextrun"/>
          <w:rFonts w:eastAsiaTheme="majorEastAsia"/>
          <w:color w:val="000000"/>
          <w:shd w:val="clear" w:color="auto" w:fill="FFFFFF"/>
        </w:rPr>
        <w:t>.</w:t>
      </w:r>
      <w:r w:rsidR="00AC68B7">
        <w:rPr>
          <w:rStyle w:val="normaltextrun"/>
          <w:rFonts w:eastAsiaTheme="majorEastAsia"/>
          <w:color w:val="000000"/>
          <w:shd w:val="clear" w:color="auto" w:fill="FFFFFF"/>
        </w:rPr>
        <w:t xml:space="preserve"> </w:t>
      </w:r>
      <w:r w:rsidR="00AC68B7">
        <w:rPr>
          <w:rStyle w:val="normaltextrun"/>
          <w:color w:val="000000"/>
          <w:shd w:val="clear" w:color="auto" w:fill="FFFFFF"/>
        </w:rPr>
        <w:t xml:space="preserve">In </w:t>
      </w:r>
      <w:r w:rsidR="004A24D3">
        <w:rPr>
          <w:rStyle w:val="normaltextrun"/>
          <w:color w:val="000000"/>
          <w:shd w:val="clear" w:color="auto" w:fill="FFFFFF"/>
        </w:rPr>
        <w:t xml:space="preserve">this </w:t>
      </w:r>
      <w:r w:rsidR="00EC03B8">
        <w:rPr>
          <w:rStyle w:val="normaltextrun"/>
          <w:color w:val="000000"/>
          <w:shd w:val="clear" w:color="auto" w:fill="FFFFFF"/>
        </w:rPr>
        <w:t>report, we</w:t>
      </w:r>
      <w:r w:rsidR="004A24D3">
        <w:rPr>
          <w:rStyle w:val="normaltextrun"/>
          <w:color w:val="000000"/>
          <w:shd w:val="clear" w:color="auto" w:fill="FFFFFF"/>
        </w:rPr>
        <w:t xml:space="preserve"> describe our observations collected from</w:t>
      </w:r>
      <w:r w:rsidR="00AC68B7">
        <w:rPr>
          <w:rStyle w:val="normaltextrun"/>
          <w:color w:val="000000"/>
          <w:shd w:val="clear" w:color="auto" w:fill="FFFFFF"/>
        </w:rPr>
        <w:t xml:space="preserve"> a sub</w:t>
      </w:r>
      <w:r w:rsidR="004A24D3">
        <w:rPr>
          <w:rStyle w:val="normaltextrun"/>
          <w:color w:val="000000"/>
          <w:shd w:val="clear" w:color="auto" w:fill="FFFFFF"/>
        </w:rPr>
        <w:t>set</w:t>
      </w:r>
      <w:r w:rsidR="00AC68B7">
        <w:rPr>
          <w:rStyle w:val="normaltextrun"/>
          <w:color w:val="000000"/>
          <w:shd w:val="clear" w:color="auto" w:fill="FFFFFF"/>
        </w:rPr>
        <w:t xml:space="preserve"> of participants </w:t>
      </w:r>
      <w:r w:rsidR="004A24D3">
        <w:rPr>
          <w:rStyle w:val="normaltextrun"/>
          <w:color w:val="000000"/>
          <w:shd w:val="clear" w:color="auto" w:fill="FFFFFF"/>
        </w:rPr>
        <w:t xml:space="preserve">who completed the </w:t>
      </w:r>
      <w:r w:rsidR="001D3E7C">
        <w:rPr>
          <w:rStyle w:val="normaltextrun"/>
          <w:color w:val="000000"/>
          <w:shd w:val="clear" w:color="auto" w:fill="FFFFFF"/>
        </w:rPr>
        <w:t xml:space="preserve">strengthening </w:t>
      </w:r>
      <w:r w:rsidR="004A24D3">
        <w:rPr>
          <w:rStyle w:val="normaltextrun"/>
          <w:color w:val="000000"/>
          <w:shd w:val="clear" w:color="auto" w:fill="FFFFFF"/>
        </w:rPr>
        <w:t>intervention and were re-assessed at 1-year</w:t>
      </w:r>
      <w:r w:rsidR="00AC68B7">
        <w:rPr>
          <w:rStyle w:val="normaltextrun"/>
          <w:color w:val="000000"/>
          <w:shd w:val="clear" w:color="auto" w:fill="FFFFFF"/>
        </w:rPr>
        <w:t xml:space="preserve"> </w:t>
      </w:r>
      <w:r w:rsidR="004A24D3">
        <w:rPr>
          <w:rStyle w:val="normaltextrun"/>
          <w:color w:val="000000"/>
          <w:shd w:val="clear" w:color="auto" w:fill="FFFFFF"/>
        </w:rPr>
        <w:t xml:space="preserve">follow-up </w:t>
      </w:r>
      <w:r w:rsidR="001D3E7C">
        <w:rPr>
          <w:rStyle w:val="normaltextrun"/>
          <w:color w:val="000000"/>
          <w:shd w:val="clear" w:color="auto" w:fill="FFFFFF"/>
        </w:rPr>
        <w:t xml:space="preserve">to determine whether the gains they experienced in their UE were </w:t>
      </w:r>
      <w:r w:rsidR="00683F8D">
        <w:rPr>
          <w:rStyle w:val="normaltextrun"/>
          <w:color w:val="000000"/>
          <w:shd w:val="clear" w:color="auto" w:fill="FFFFFF"/>
        </w:rPr>
        <w:t>still detectable</w:t>
      </w:r>
      <w:r w:rsidR="00B65B2B">
        <w:rPr>
          <w:rStyle w:val="normaltextrun"/>
          <w:color w:val="000000"/>
          <w:shd w:val="clear" w:color="auto" w:fill="FFFFFF"/>
        </w:rPr>
        <w:t xml:space="preserve"> in the long-term.</w:t>
      </w:r>
    </w:p>
    <w:p w14:paraId="060A78E9" w14:textId="77777777" w:rsidR="00D520A2" w:rsidRDefault="00D520A2" w:rsidP="006150E1">
      <w:pPr>
        <w:spacing w:line="276" w:lineRule="auto"/>
        <w:jc w:val="both"/>
      </w:pPr>
    </w:p>
    <w:p w14:paraId="01F6D1C4" w14:textId="77777777" w:rsidR="00F22D5C" w:rsidRDefault="00F22D5C">
      <w:pPr>
        <w:rPr>
          <w:b/>
          <w:bCs/>
        </w:rPr>
      </w:pPr>
      <w:r>
        <w:rPr>
          <w:b/>
          <w:bCs/>
        </w:rPr>
        <w:br w:type="page"/>
      </w:r>
    </w:p>
    <w:p w14:paraId="5ACD2E7A" w14:textId="6FBEB370" w:rsidR="00D520A2" w:rsidRDefault="00D520A2" w:rsidP="006150E1">
      <w:pPr>
        <w:spacing w:line="276" w:lineRule="auto"/>
        <w:jc w:val="both"/>
      </w:pPr>
      <w:r>
        <w:rPr>
          <w:b/>
          <w:bCs/>
        </w:rPr>
        <w:lastRenderedPageBreak/>
        <w:t>Methods:</w:t>
      </w:r>
    </w:p>
    <w:p w14:paraId="0C7CE221" w14:textId="77777777" w:rsidR="00D520A2" w:rsidRDefault="00D520A2" w:rsidP="006150E1">
      <w:pPr>
        <w:spacing w:line="276" w:lineRule="auto"/>
        <w:jc w:val="both"/>
      </w:pPr>
    </w:p>
    <w:p w14:paraId="2DFBBD5E" w14:textId="7DBD797B" w:rsidR="00D520A2" w:rsidRDefault="00D520A2" w:rsidP="006150E1">
      <w:pPr>
        <w:spacing w:line="276" w:lineRule="auto"/>
        <w:jc w:val="both"/>
      </w:pPr>
      <w:r>
        <w:t>A detailed description of the study’s protocol is given elsewhere</w:t>
      </w:r>
      <w:r w:rsidR="006150E1">
        <w:t xml:space="preserve"> </w:t>
      </w:r>
      <w:r w:rsidR="000C2B75">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 </w:instrText>
      </w:r>
      <w:r w:rsidR="004A27B6">
        <w:fldChar w:fldCharType="begin">
          <w:fldData xml:space="preserve">PEVuZE5vdGU+PENpdGU+PEF1dGhvcj5NaWxvdDwvQXV0aG9yPjxZZWFyPjIwMTk8L1llYXI+PFJl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</w:fldData>
        </w:fldChar>
      </w:r>
      <w:r w:rsidR="004A27B6">
        <w:instrText xml:space="preserve"> ADDIN EN.CITE.DATA </w:instrText>
      </w:r>
      <w:r w:rsidR="004A27B6">
        <w:fldChar w:fldCharType="end"/>
      </w:r>
      <w:r w:rsidR="000C2B75">
        <w:fldChar w:fldCharType="separate"/>
      </w:r>
      <w:r w:rsidR="004A27B6">
        <w:rPr>
          <w:noProof/>
        </w:rPr>
        <w:t>(15)</w:t>
      </w:r>
      <w:r w:rsidR="000C2B75">
        <w:fldChar w:fldCharType="end"/>
      </w:r>
      <w:r>
        <w:t xml:space="preserve">. In brief, </w:t>
      </w:r>
      <w:r w:rsidR="00DF3B1C">
        <w:t xml:space="preserve">participants were </w:t>
      </w:r>
      <w:r w:rsidR="00DF3B1C" w:rsidRPr="00FD17CF">
        <w:t xml:space="preserve">allocated </w:t>
      </w:r>
      <w:r w:rsidR="00FD17CF" w:rsidRPr="00C55E17">
        <w:t>to three</w:t>
      </w:r>
      <w:r w:rsidR="00DF3B1C">
        <w:t xml:space="preserve"> </w:t>
      </w:r>
      <w:r w:rsidR="00FD17CF">
        <w:t>t</w:t>
      </w:r>
      <w:r w:rsidR="00DF3B1C">
        <w:t xml:space="preserve">raining intensity groups </w:t>
      </w:r>
      <w:r>
        <w:t>based on the</w:t>
      </w:r>
      <w:r w:rsidR="00DF3B1C">
        <w:t xml:space="preserve"> size of MEPs (peak-to-peak</w:t>
      </w:r>
      <w:r w:rsidR="00FD17CF">
        <w:t xml:space="preserve"> amplitude</w:t>
      </w:r>
      <w:r w:rsidR="00DF3B1C">
        <w:t>) elicited</w:t>
      </w:r>
      <w:r w:rsidR="00F24606">
        <w:t xml:space="preserve"> by supramaximal (1.3 motor threshold) TM</w:t>
      </w:r>
      <w:r w:rsidR="00EC03B8">
        <w:t>S</w:t>
      </w:r>
      <w:r w:rsidR="00F24606">
        <w:t xml:space="preserve"> pulses applied over the hand motor area of </w:t>
      </w:r>
      <w:r w:rsidR="00DF3B1C">
        <w:t>the</w:t>
      </w:r>
      <w:r>
        <w:t xml:space="preserve"> </w:t>
      </w:r>
      <w:r w:rsidR="00F24606">
        <w:t xml:space="preserve">lesioned hemisphere </w:t>
      </w:r>
      <w:r w:rsidR="00DF3B1C">
        <w:t xml:space="preserve">using the </w:t>
      </w:r>
      <w:r w:rsidRPr="00D45953">
        <w:t>first dorsal interosseous</w:t>
      </w:r>
      <w:r>
        <w:t xml:space="preserve"> (FDI) </w:t>
      </w:r>
      <w:r w:rsidR="00DF3B1C">
        <w:t xml:space="preserve">as the target </w:t>
      </w:r>
      <w:r>
        <w:t>muscle</w:t>
      </w:r>
      <w:r w:rsidR="00DF3B1C">
        <w:t>.</w:t>
      </w:r>
      <w:r w:rsidR="00F24606">
        <w:t xml:space="preserve"> Participants with MEPs &lt;50 </w:t>
      </w:r>
      <w:proofErr w:type="spellStart"/>
      <w:r w:rsidR="00F24606" w:rsidRPr="00D45953">
        <w:t>μ</w:t>
      </w:r>
      <w:r w:rsidR="00F24606">
        <w:t>V</w:t>
      </w:r>
      <w:proofErr w:type="spellEnd"/>
      <w:r w:rsidR="00F24606">
        <w:t xml:space="preserve"> were allocated to </w:t>
      </w:r>
      <w:r w:rsidR="00DF3B1C">
        <w:t xml:space="preserve">a </w:t>
      </w:r>
      <w:r>
        <w:t>low-intensity (LI:)</w:t>
      </w:r>
      <w:r w:rsidR="00F24606">
        <w:t xml:space="preserve"> group, those with MEPs between 50-120 </w:t>
      </w:r>
      <w:proofErr w:type="spellStart"/>
      <w:r w:rsidR="00F24606" w:rsidRPr="00D45953">
        <w:t>μ</w:t>
      </w:r>
      <w:r w:rsidR="00F24606">
        <w:t>V</w:t>
      </w:r>
      <w:proofErr w:type="spellEnd"/>
      <w:r w:rsidR="00F24606">
        <w:t xml:space="preserve"> to a </w:t>
      </w:r>
      <w:r>
        <w:t>moderate-intensity (MI)</w:t>
      </w:r>
      <w:r w:rsidR="00F24606">
        <w:t xml:space="preserve"> group and those with MEPs &gt; 120</w:t>
      </w:r>
      <w:r w:rsidR="00F24606" w:rsidRPr="00D45953">
        <w:t xml:space="preserve"> </w:t>
      </w:r>
      <w:proofErr w:type="spellStart"/>
      <w:r w:rsidR="00F24606" w:rsidRPr="00D45953">
        <w:t>μ</w:t>
      </w:r>
      <w:r w:rsidR="00F24606">
        <w:t>V</w:t>
      </w:r>
      <w:proofErr w:type="spellEnd"/>
      <w:r w:rsidR="00F24606">
        <w:t xml:space="preserve"> to a</w:t>
      </w:r>
      <w:r>
        <w:t xml:space="preserve"> </w:t>
      </w:r>
      <w:r w:rsidR="00F24606">
        <w:t xml:space="preserve">high-intensity </w:t>
      </w:r>
      <w:r>
        <w:t>(HI</w:t>
      </w:r>
      <w:r w:rsidR="00F24606">
        <w:t>)</w:t>
      </w:r>
      <w:r>
        <w:t>. In each training group, the strength training program consisted of lifting dead weight</w:t>
      </w:r>
      <w:r w:rsidR="00FD17CF">
        <w:t xml:space="preserve">s </w:t>
      </w:r>
      <w:r>
        <w:t>specifically targeting the shoulder</w:t>
      </w:r>
      <w:r w:rsidR="00FD17CF">
        <w:t xml:space="preserve">, </w:t>
      </w:r>
      <w:r>
        <w:t>elbow flexors, and wrist extensors</w:t>
      </w:r>
      <w:r w:rsidR="00FD17CF">
        <w:t xml:space="preserve"> of the affected arm</w:t>
      </w:r>
      <w:r>
        <w:t xml:space="preserve">. At the beginning of each week of </w:t>
      </w:r>
      <w:r w:rsidR="00EC03B8">
        <w:t>training</w:t>
      </w:r>
      <w:r>
        <w:t xml:space="preserve">, participants’ 10 RM (the maximal load that could be lifted 10 times consecutively) was </w:t>
      </w:r>
      <w:r w:rsidR="00FD17CF">
        <w:t xml:space="preserve">assessed </w:t>
      </w:r>
      <w:r>
        <w:t>to estimate their 1RM</w:t>
      </w:r>
      <w:r w:rsidR="006150E1">
        <w:t xml:space="preserve"> </w:t>
      </w:r>
      <w:r w:rsidR="000C2B75">
        <w:fldChar w:fldCharType="begin"/>
      </w:r>
      <w:r w:rsidR="004A27B6">
        <w:instrText xml:space="preserve"> ADDIN EN.CITE &lt;EndNote&gt;&lt;Cite&gt;&lt;Author&gt;Brzycki&lt;/Author&gt;&lt;Year&gt;1993&lt;/Year&gt;&lt;RecNum&gt;70&lt;/RecNum&gt;&lt;DisplayText&gt;(28)&lt;/DisplayText&gt;&lt;record&gt;&lt;rec-number&gt;70&lt;/rec-number&gt;&lt;foreign-keys&gt;&lt;key app="EN" db-id="200dzfv5mwv024epzeb5fftnsvawp29pt90t" timestamp="1377963176"&gt;70&lt;/key&gt;&lt;/foreign-keys&gt;&lt;ref-type name="Journal Article"&gt;17&lt;/ref-type&gt;&lt;contributors&gt;&lt;authors&gt;&lt;author&gt;Brzycki, M.&lt;/author&gt;&lt;/authors&gt;&lt;/contributors&gt;&lt;titles&gt;&lt;title&gt;Strength Testing- Predicting a One-Rep Max from Reps-to-Fatigue&lt;/title&gt;&lt;secondary-title&gt;Journal of Physical Education, Recreation &amp;amp; Dance&lt;/secondary-title&gt;&lt;/titles&gt;&lt;periodical&gt;&lt;full-title&gt;Journal of Physical Education, Recreation &amp;amp; Dance&lt;/full-title&gt;&lt;/periodical&gt;&lt;pages&gt;88-90&lt;/pages&gt;&lt;volume&gt;64&lt;/volume&gt;&lt;number&gt;1&lt;/number&gt;&lt;dates&gt;&lt;year&gt;1993&lt;/year&gt;&lt;/dates&gt;&lt;urls&gt;&lt;/urls&gt;&lt;/record&gt;&lt;/Cite&gt;&lt;/EndNote&gt;</w:instrText>
      </w:r>
      <w:r w:rsidR="000C2B75">
        <w:fldChar w:fldCharType="separate"/>
      </w:r>
      <w:r w:rsidR="004A27B6">
        <w:rPr>
          <w:noProof/>
        </w:rPr>
        <w:t>(28)</w:t>
      </w:r>
      <w:r w:rsidR="000C2B75">
        <w:fldChar w:fldCharType="end"/>
      </w:r>
      <w:r>
        <w:t xml:space="preserve">. The estimated 1RM was </w:t>
      </w:r>
      <w:r w:rsidR="00FD17CF">
        <w:t xml:space="preserve">then </w:t>
      </w:r>
      <w:r>
        <w:t xml:space="preserve">used to calculate </w:t>
      </w:r>
      <w:r w:rsidR="00FD17CF">
        <w:t xml:space="preserve">the </w:t>
      </w:r>
      <w:r>
        <w:t xml:space="preserve">baseline at which participants began the upcoming week of training: those in the LI group began at 35% of their 1RM, while MI and HI participants began at 50% and 70%, respectively. </w:t>
      </w:r>
      <w:r w:rsidR="00FD17CF">
        <w:t>The</w:t>
      </w:r>
      <w:r>
        <w:t xml:space="preserve"> intensity of training was increased by 5%</w:t>
      </w:r>
      <w:r w:rsidR="00FD17CF">
        <w:t xml:space="preserve"> weekly for the duration of the intervent</w:t>
      </w:r>
      <w:r w:rsidR="008E0448">
        <w:t>ion</w:t>
      </w:r>
      <w:r>
        <w:t>, s</w:t>
      </w:r>
      <w:r w:rsidR="00FD17CF">
        <w:t>o</w:t>
      </w:r>
      <w:r>
        <w:t xml:space="preserve"> that at the end of </w:t>
      </w:r>
      <w:r w:rsidR="00FD17CF">
        <w:t xml:space="preserve">the </w:t>
      </w:r>
      <w:r w:rsidR="008E0448">
        <w:t xml:space="preserve">4 </w:t>
      </w:r>
      <w:r>
        <w:t>week</w:t>
      </w:r>
      <w:r w:rsidR="008E0448">
        <w:t xml:space="preserve">s, </w:t>
      </w:r>
      <w:r>
        <w:t xml:space="preserve">participants in the </w:t>
      </w:r>
      <w:r w:rsidR="00EC03B8">
        <w:t>LI group</w:t>
      </w:r>
      <w:r w:rsidR="008E0448">
        <w:t xml:space="preserve"> </w:t>
      </w:r>
      <w:r w:rsidR="00017671">
        <w:t>trained at</w:t>
      </w:r>
      <w:r>
        <w:t xml:space="preserve"> 50% 1 RM, while </w:t>
      </w:r>
      <w:r w:rsidR="00EC03B8">
        <w:t xml:space="preserve">the </w:t>
      </w:r>
      <w:r>
        <w:t xml:space="preserve">MI and HI </w:t>
      </w:r>
      <w:r w:rsidR="008E0448">
        <w:t>groups</w:t>
      </w:r>
      <w:r>
        <w:t xml:space="preserve">, respectively, </w:t>
      </w:r>
      <w:r w:rsidR="00017671">
        <w:t>trained at</w:t>
      </w:r>
      <w:r>
        <w:t xml:space="preserve"> </w:t>
      </w:r>
      <w:r w:rsidRPr="00D81029">
        <w:t>65% and 85%</w:t>
      </w:r>
      <w:r w:rsidR="008E0448">
        <w:t xml:space="preserve"> 1RM</w:t>
      </w:r>
      <w:r w:rsidRPr="00D81029">
        <w:t>.</w:t>
      </w:r>
      <w:r>
        <w:t xml:space="preserve"> The </w:t>
      </w:r>
      <w:r w:rsidR="00DF3B1C">
        <w:t xml:space="preserve">training also targeted </w:t>
      </w:r>
      <w:r>
        <w:t>g</w:t>
      </w:r>
      <w:r w:rsidR="00DF3B1C">
        <w:t>rip strength using the</w:t>
      </w:r>
      <w:r>
        <w:t xml:space="preserve"> Jamar</w:t>
      </w:r>
      <w:r w:rsidRPr="008467BA">
        <w:t>®</w:t>
      </w:r>
      <w:r>
        <w:t xml:space="preserve"> hydraulic hand dynamometer. </w:t>
      </w:r>
    </w:p>
    <w:p w14:paraId="2D9C8D86" w14:textId="77777777" w:rsidR="00D520A2" w:rsidRDefault="00D520A2" w:rsidP="006150E1">
      <w:pPr>
        <w:spacing w:line="276" w:lineRule="auto"/>
        <w:jc w:val="both"/>
      </w:pPr>
    </w:p>
    <w:p w14:paraId="69EE275E" w14:textId="3465E3A6" w:rsidR="00D520A2" w:rsidRDefault="00D520A2" w:rsidP="006150E1">
      <w:pPr>
        <w:spacing w:line="276" w:lineRule="auto"/>
        <w:jc w:val="both"/>
      </w:pPr>
      <w:r>
        <w:t>All participants</w:t>
      </w:r>
      <w:r w:rsidR="00286E20">
        <w:t xml:space="preserve"> also</w:t>
      </w:r>
      <w:r>
        <w:t xml:space="preserve"> underwent clinical </w:t>
      </w:r>
      <w:r w:rsidR="00286E20">
        <w:t>assessment</w:t>
      </w:r>
      <w:r>
        <w:t xml:space="preserve"> of their U</w:t>
      </w:r>
      <w:r w:rsidR="00286E20">
        <w:t xml:space="preserve">E </w:t>
      </w:r>
      <w:r>
        <w:t>by a</w:t>
      </w:r>
      <w:r w:rsidR="00286E20">
        <w:t xml:space="preserve">n experienced therapist who was </w:t>
      </w:r>
      <w:r>
        <w:t xml:space="preserve">blinded </w:t>
      </w:r>
      <w:r w:rsidR="0069074A">
        <w:t>regarding</w:t>
      </w:r>
      <w:r w:rsidR="00286E20">
        <w:t xml:space="preserve"> group allocation. The assessment was performed at three time points: at baseline,</w:t>
      </w:r>
      <w:r>
        <w:t xml:space="preserve"> prior to training (T1), immediately </w:t>
      </w:r>
      <w:r w:rsidR="00286E20">
        <w:t xml:space="preserve">after </w:t>
      </w:r>
      <w:r>
        <w:t xml:space="preserve">the </w:t>
      </w:r>
      <w:r w:rsidR="00286E20">
        <w:t>intervention</w:t>
      </w:r>
      <w:r>
        <w:t xml:space="preserve"> (T2), and at one-year follow-up (T3). The </w:t>
      </w:r>
      <w:r w:rsidR="00286E20">
        <w:t>assessment</w:t>
      </w:r>
      <w:r>
        <w:t xml:space="preserve"> included the following primary outcome measures: </w:t>
      </w:r>
      <w:r w:rsidR="00932E39">
        <w:t>[</w:t>
      </w:r>
      <w:r>
        <w:t>1</w:t>
      </w:r>
      <w:r w:rsidR="00932E39">
        <w:t>]</w:t>
      </w:r>
      <w:r>
        <w:t xml:space="preserve"> the Fugl-Meyer stroke assessment for UL impairment (FMA)</w:t>
      </w:r>
      <w:r w:rsidR="006150E1">
        <w:t xml:space="preserve"> </w:t>
      </w:r>
      <w:r w:rsidR="000C2B75">
        <w:fldChar w:fldCharType="begin"/>
      </w:r>
      <w:r w:rsidR="004A27B6">
        <w:instrText xml:space="preserve"> ADDIN EN.CITE &lt;EndNote&gt;&lt;Cite&gt;&lt;Author&gt;Fugl-Meyer&lt;/Author&gt;&lt;Year&gt;1975&lt;/Year&gt;&lt;RecNum&gt;7&lt;/RecNum&gt;&lt;DisplayText&gt;(29)&lt;/DisplayText&gt;&lt;record&gt;&lt;rec-number&gt;7&lt;/rec-number&gt;&lt;foreign-keys&gt;&lt;key app="EN" db-id="200dzfv5mwv024epzeb5fftnsvawp29pt90t" timestamp="1377960519"&gt;7&lt;/key&gt;&lt;/foreign-keys&gt;&lt;ref-type name="Journal Article"&gt;17&lt;/ref-type&gt;&lt;contributors&gt;&lt;authors&gt;&lt;author&gt;Fugl-Meyer, A. R.&lt;/author&gt;&lt;author&gt;Jaasko, L.&lt;/author&gt;&lt;author&gt;Leyman, I.&lt;/author&gt;&lt;author&gt;Olsson, S.&lt;/author&gt;&lt;author&gt;Steglind, S.&lt;/author&gt;&lt;/authors&gt;&lt;/contributors&gt;&lt;titles&gt;&lt;title&gt;The post-stroke hemiplegic patient. 1. a method for evaluation of physical performance&lt;/title&gt;&lt;secondary-title&gt;Scand J Rehabil Med&lt;/secondary-title&gt;&lt;alt-title&gt;Scandinavian journal of rehabilitation medicine&lt;/alt-title&gt;&lt;/titles&gt;&lt;periodical&gt;&lt;full-title&gt;Scand J Rehabil Med&lt;/full-title&gt;&lt;abbr-1&gt;Scandinavian journal of rehabilitation medicine&lt;/abbr-1&gt;&lt;/periodical&gt;&lt;alt-periodical&gt;&lt;full-title&gt;Scand J Rehabil Med&lt;/full-title&gt;&lt;abbr-1&gt;Scandinavian journal of rehabilitation medicine&lt;/abbr-1&gt;&lt;/alt-periodical&gt;&lt;pages&gt;13-31&lt;/pages&gt;&lt;volume&gt;7&lt;/volume&gt;&lt;number&gt;1&lt;/number&gt;&lt;keywords&gt;&lt;keyword&gt;Ankle/physiopathology&lt;/keyword&gt;&lt;keyword&gt;Cerebrovascular Disorders/*physiopathology&lt;/keyword&gt;&lt;keyword&gt;Disability Evaluation/*methods&lt;/keyword&gt;&lt;keyword&gt;Elbow/physiopathology&lt;/keyword&gt;&lt;keyword&gt;Follow-Up Studies&lt;/keyword&gt;&lt;keyword&gt;Hand/physiopathology&lt;/keyword&gt;&lt;keyword&gt;Hemiplegia/*physiopathology&lt;/keyword&gt;&lt;keyword&gt;Hip/physiopathology&lt;/keyword&gt;&lt;keyword&gt;Humans&lt;/keyword&gt;&lt;keyword&gt;Knee/physiopathology&lt;/keyword&gt;&lt;keyword&gt;Motor Skills&lt;/keyword&gt;&lt;keyword&gt;Reflex&lt;/keyword&gt;&lt;keyword&gt;Sensation&lt;/keyword&gt;&lt;keyword&gt;Shoulder/physiopathology&lt;/keyword&gt;&lt;keyword&gt;Wrist/physiopathology&lt;/keyword&gt;&lt;/keywords&gt;&lt;dates&gt;&lt;year&gt;1975&lt;/year&gt;&lt;/dates&gt;&lt;isbn&gt;0036-5505 (Print)&amp;#xD;0036-5505 (Linking)&lt;/isbn&gt;&lt;accession-num&gt;1135616&lt;/accession-num&gt;&lt;urls&gt;&lt;related-urls&gt;&lt;url&gt;http://www.ncbi.nlm.nih.gov/entrez/query.fcgi?cmd=Retrieve&amp;amp;db=PubMed&amp;amp;dopt=Citation&amp;amp;list_uids=1135616 &lt;/url&gt;&lt;/related-urls&gt;&lt;/urls&gt;&lt;language&gt;eng&lt;/language&gt;&lt;/record&gt;&lt;/Cite&gt;&lt;/EndNote&gt;</w:instrText>
      </w:r>
      <w:r w:rsidR="000C2B75">
        <w:fldChar w:fldCharType="separate"/>
      </w:r>
      <w:r w:rsidR="004A27B6">
        <w:rPr>
          <w:noProof/>
        </w:rPr>
        <w:t>(29)</w:t>
      </w:r>
      <w:r w:rsidR="000C2B75">
        <w:fldChar w:fldCharType="end"/>
      </w:r>
      <w:r>
        <w:t xml:space="preserve">, </w:t>
      </w:r>
      <w:r w:rsidR="00932E39">
        <w:t>[</w:t>
      </w:r>
      <w:r>
        <w:t>2</w:t>
      </w:r>
      <w:r w:rsidR="00932E39">
        <w:t>]</w:t>
      </w:r>
      <w:r>
        <w:t xml:space="preserve"> the Box and Block test (BBT)</w:t>
      </w:r>
      <w:r w:rsidR="006150E1">
        <w:t xml:space="preserve"> </w:t>
      </w:r>
      <w:r w:rsidR="000C2B75">
        <w:fldChar w:fldCharType="begin"/>
      </w:r>
      <w:r w:rsidR="004A27B6">
        <w:instrText xml:space="preserve"> ADDIN EN.CITE &lt;EndNote&gt;&lt;Cite&gt;&lt;Author&gt;Mathiowetz&lt;/Author&gt;&lt;Year&gt;1985&lt;/Year&gt;&lt;RecNum&gt;52&lt;/RecNum&gt;&lt;DisplayText&gt;(30)&lt;/DisplayText&gt;&lt;record&gt;&lt;rec-number&gt;52&lt;/rec-number&gt;&lt;foreign-keys&gt;&lt;key app="EN" db-id="200dzfv5mwv024epzeb5fftnsvawp29pt90t" timestamp="1377961617"&gt;52&lt;/key&gt;&lt;/foreign-keys&gt;&lt;ref-type name="Journal Article"&gt;17&lt;/ref-type&gt;&lt;contributors&gt;&lt;authors&gt;&lt;author&gt;Mathiowetz, V.&lt;/author&gt;&lt;author&gt;Volland, G.&lt;/author&gt;&lt;author&gt;Kashman, N.&lt;/author&gt;&lt;author&gt;Weber, K.&lt;/author&gt;&lt;/authors&gt;&lt;/contributors&gt;&lt;titles&gt;&lt;title&gt;Adult norms for the Box and Block Test of manual dexterity&lt;/title&gt;&lt;secondary-title&gt;Am J Occup Ther&lt;/secondary-title&gt;&lt;/titles&gt;&lt;periodical&gt;&lt;full-title&gt;Am J Occup Ther&lt;/full-title&gt;&lt;/periodical&gt;&lt;pages&gt;386-91&lt;/pages&gt;&lt;volume&gt;39&lt;/volume&gt;&lt;number&gt;6&lt;/number&gt;&lt;keywords&gt;&lt;keyword&gt;Adult&lt;/keyword&gt;&lt;keyword&gt;*Disabled Persons&lt;/keyword&gt;&lt;keyword&gt;Hand/physiology&lt;/keyword&gt;&lt;keyword&gt;Humans&lt;/keyword&gt;&lt;keyword&gt;*Motor Skills&lt;/keyword&gt;&lt;keyword&gt;*Occupational Therapy&lt;/keyword&gt;&lt;keyword&gt;Reference Values&lt;/keyword&gt;&lt;/keywords&gt;&lt;dates&gt;&lt;year&gt;1985&lt;/year&gt;&lt;pub-dates&gt;&lt;date&gt;Jun&lt;/date&gt;&lt;/pub-dates&gt;&lt;/dates&gt;&lt;isbn&gt;0272-9490 (Print)&amp;#xD;0272-9490 (Linking)&lt;/isbn&gt;&lt;accession-num&gt;3160243&lt;/accession-num&gt;&lt;urls&gt;&lt;related-urls&gt;&lt;url&gt;http://www.ncbi.nlm.nih.gov/entrez/query.fcgi?cmd=Retrieve&amp;amp;db=PubMed&amp;amp;dopt=Citation&amp;amp;list_uids=3160243 &lt;/url&gt;&lt;/related-urls&gt;&lt;/urls&gt;&lt;language&gt;eng&lt;/language&gt;&lt;/record&gt;&lt;/Cite&gt;&lt;/EndNote&gt;</w:instrText>
      </w:r>
      <w:r w:rsidR="000C2B75">
        <w:fldChar w:fldCharType="separate"/>
      </w:r>
      <w:r w:rsidR="004A27B6">
        <w:rPr>
          <w:noProof/>
        </w:rPr>
        <w:t>(30)</w:t>
      </w:r>
      <w:r w:rsidR="000C2B75">
        <w:fldChar w:fldCharType="end"/>
      </w:r>
      <w:r>
        <w:t xml:space="preserve">, and </w:t>
      </w:r>
      <w:r w:rsidR="00932E39">
        <w:t>[</w:t>
      </w:r>
      <w:r>
        <w:t>3</w:t>
      </w:r>
      <w:r w:rsidR="00932E39">
        <w:t>]</w:t>
      </w:r>
      <w:r>
        <w:t xml:space="preserve"> grip strength, measure</w:t>
      </w:r>
      <w:r w:rsidR="00286E20">
        <w:t>d in kg (average of three trials)</w:t>
      </w:r>
      <w:r>
        <w:t xml:space="preserve">. Several secondary outcome measures were also considered, including </w:t>
      </w:r>
      <w:r w:rsidR="00286E20">
        <w:t xml:space="preserve">a </w:t>
      </w:r>
      <w:r>
        <w:t>self-reported quantity and quality of use of the paretic UL, quantified by the Motor Activity Log</w:t>
      </w:r>
      <w:r w:rsidR="00932E39">
        <w:t xml:space="preserve"> (MAL)</w:t>
      </w:r>
      <w:r w:rsidR="006150E1">
        <w:t xml:space="preserve"> </w:t>
      </w:r>
      <w:r w:rsidR="000C2B75">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 </w:instrText>
      </w:r>
      <w:r w:rsidR="004A27B6">
        <w:fldChar w:fldCharType="begin">
          <w:fldData xml:space="preserve">PEVuZE5vdGU+PENpdGU+PEF1dGhvcj5Vc3dhdHRlPC9BdXRob3I+PFllYXI+MjAwNjwvWWVhcj48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</w:fldData>
        </w:fldChar>
      </w:r>
      <w:r w:rsidR="004A27B6">
        <w:instrText xml:space="preserve"> ADDIN EN.CITE.DATA </w:instrText>
      </w:r>
      <w:r w:rsidR="004A27B6">
        <w:fldChar w:fldCharType="end"/>
      </w:r>
      <w:r w:rsidR="000C2B75">
        <w:fldChar w:fldCharType="separate"/>
      </w:r>
      <w:r w:rsidR="004A27B6">
        <w:rPr>
          <w:noProof/>
        </w:rPr>
        <w:t>(31)</w:t>
      </w:r>
      <w:r w:rsidR="000C2B75">
        <w:fldChar w:fldCharType="end"/>
      </w:r>
      <w:r>
        <w:t xml:space="preserve">, and the active range of motion (AROM) </w:t>
      </w:r>
      <w:r w:rsidR="00932E39">
        <w:t>in flexion at</w:t>
      </w:r>
      <w:r>
        <w:t xml:space="preserve"> the </w:t>
      </w:r>
      <w:r w:rsidR="00017671">
        <w:t xml:space="preserve">affected </w:t>
      </w:r>
      <w:r>
        <w:t>shoulder, elbow, and wrist</w:t>
      </w:r>
      <w:r w:rsidR="0069074A">
        <w:t xml:space="preserve"> (Fig.1).</w:t>
      </w:r>
    </w:p>
    <w:p w14:paraId="49D1176F" w14:textId="77777777" w:rsidR="0069074A" w:rsidRDefault="0069074A" w:rsidP="006150E1">
      <w:pPr>
        <w:spacing w:line="276" w:lineRule="auto"/>
        <w:jc w:val="both"/>
      </w:pPr>
    </w:p>
    <w:p w14:paraId="51A4D470" w14:textId="77777777" w:rsidR="0069074A" w:rsidRDefault="0069074A" w:rsidP="006150E1">
      <w:pPr>
        <w:spacing w:line="276" w:lineRule="auto"/>
        <w:jc w:val="both"/>
      </w:pPr>
    </w:p>
    <w:p w14:paraId="526394C4" w14:textId="77777777" w:rsidR="0069074A" w:rsidRDefault="0069074A" w:rsidP="006150E1">
      <w:pPr>
        <w:spacing w:line="276" w:lineRule="auto"/>
        <w:jc w:val="both"/>
      </w:pPr>
    </w:p>
    <w:p w14:paraId="5E935D90" w14:textId="53381EAA" w:rsidR="0069074A" w:rsidRDefault="0069074A" w:rsidP="006150E1">
      <w:pPr>
        <w:spacing w:line="276" w:lineRule="auto"/>
        <w:jc w:val="both"/>
      </w:pPr>
      <w:r>
        <w:rPr>
          <w:noProof/>
        </w:rPr>
        <w:lastRenderedPageBreak/>
        <w:drawing>
          <wp:inline distT="0" distB="0" distL="0" distR="0" wp14:anchorId="2AFD3A7F" wp14:editId="4FB9F2B4">
            <wp:extent cx="5843239" cy="4679587"/>
            <wp:effectExtent l="0" t="0" r="0" b="0"/>
            <wp:docPr id="6" name="Picture 6" descr="A flowchart of a group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lowchart of a group of individua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4582" cy="4704688"/>
                    </a:xfrm>
                    <a:prstGeom prst="rect">
                      <a:avLst/>
                    </a:prstGeom>
                  </pic:spPr>
                </pic:pic>
              </a:graphicData>
            </a:graphic>
          </wp:inline>
        </w:drawing>
      </w:r>
    </w:p>
    <w:p w14:paraId="70692B3F" w14:textId="0BB950A1" w:rsidR="00D520A2" w:rsidRDefault="00D520A2" w:rsidP="006150E1">
      <w:pPr>
        <w:spacing w:line="276" w:lineRule="auto"/>
        <w:jc w:val="both"/>
      </w:pPr>
    </w:p>
    <w:p w14:paraId="5F56E310" w14:textId="1F315792" w:rsidR="00AC68B7" w:rsidRPr="00A775BC" w:rsidRDefault="00AC68B7" w:rsidP="006150E1">
      <w:pPr>
        <w:spacing w:line="276" w:lineRule="auto"/>
        <w:jc w:val="both"/>
        <w:rPr>
          <w:b/>
          <w:bCs/>
        </w:rPr>
      </w:pPr>
      <w:r w:rsidRPr="00A775BC">
        <w:rPr>
          <w:b/>
          <w:bCs/>
        </w:rPr>
        <w:t>Statistical Analysis</w:t>
      </w:r>
    </w:p>
    <w:p w14:paraId="42F93B94" w14:textId="77777777" w:rsidR="00AC68B7" w:rsidRDefault="00AC68B7" w:rsidP="006150E1">
      <w:pPr>
        <w:spacing w:line="276" w:lineRule="auto"/>
        <w:jc w:val="both"/>
      </w:pPr>
    </w:p>
    <w:p w14:paraId="02E26019" w14:textId="048030CF" w:rsidR="00801006" w:rsidRDefault="0069074A" w:rsidP="006150E1">
      <w:pPr>
        <w:spacing w:line="276" w:lineRule="auto"/>
        <w:jc w:val="both"/>
      </w:pPr>
      <w:r>
        <w:t xml:space="preserve">Due to the small number of participants in the LI and MI groups, </w:t>
      </w:r>
      <w:r w:rsidR="00D520A2" w:rsidRPr="000D2848">
        <w:t>data</w:t>
      </w:r>
      <w:r w:rsidR="00D520A2">
        <w:t xml:space="preserve"> of these two groups were combined to create a larger </w:t>
      </w:r>
      <w:r>
        <w:t>LI</w:t>
      </w:r>
      <w:r w:rsidR="00D520A2">
        <w:t xml:space="preserve"> treatment group. Henceforth, the LI</w:t>
      </w:r>
      <w:r w:rsidR="00005B45">
        <w:t xml:space="preserve"> group</w:t>
      </w:r>
      <w:r w:rsidR="00D520A2">
        <w:t xml:space="preserve"> refers to eight participants who underwent either </w:t>
      </w:r>
      <w:r w:rsidR="00005B45">
        <w:t>LI</w:t>
      </w:r>
      <w:r w:rsidR="00D520A2">
        <w:t xml:space="preserve">- or </w:t>
      </w:r>
      <w:r w:rsidR="00005B45">
        <w:t>MI</w:t>
      </w:r>
      <w:r w:rsidR="00D520A2">
        <w:t xml:space="preserve">-intensity training. </w:t>
      </w:r>
    </w:p>
    <w:p w14:paraId="426962AA" w14:textId="77777777" w:rsidR="00D8646F" w:rsidRDefault="00D8646F" w:rsidP="006150E1">
      <w:pPr>
        <w:spacing w:line="276" w:lineRule="auto"/>
        <w:jc w:val="both"/>
      </w:pPr>
    </w:p>
    <w:p w14:paraId="21A012A3" w14:textId="6FAB8D4A" w:rsidR="00D56405" w:rsidRDefault="00D520A2" w:rsidP="006150E1">
      <w:pPr>
        <w:spacing w:line="276" w:lineRule="auto"/>
        <w:jc w:val="both"/>
        <w:rPr>
          <w:ins w:id="17" w:author="Yavuz Shahzad" w:date="2024-05-09T15:42:00Z"/>
        </w:rPr>
      </w:pPr>
      <w:r>
        <w:t xml:space="preserve">Sociodemographic characteristics between the LI and HI groups were compared using the Mann-Whitney U Test for continuous variables and Chi-square tests of independence for proportions. Descriptive statistics were used to characterize the sample at baseline, and the Mann-Whitney U Test was used again to evaluate between-group differences in outcome measures at baseline. As for change in the sample over time, the </w:t>
      </w:r>
      <w:ins w:id="18" w:author="Yavuz Shahzad" w:date="2024-05-09T15:43:00Z">
        <w:r w:rsidR="00D56405">
          <w:t xml:space="preserve">mixed ANOVAs </w:t>
        </w:r>
      </w:ins>
      <w:ins w:id="19" w:author="Yavuz Shahzad" w:date="2024-05-16T09:19:00Z">
        <w:r w:rsidR="0005011E">
          <w:t xml:space="preserve">with a covariant in participant ID </w:t>
        </w:r>
      </w:ins>
      <w:ins w:id="20" w:author="Yavuz Shahzad" w:date="2024-05-09T15:43:00Z">
        <w:r w:rsidR="00D56405">
          <w:t xml:space="preserve">were used to compare observations at all </w:t>
        </w:r>
      </w:ins>
      <w:ins w:id="21" w:author="Yavuz Shahzad" w:date="2024-05-16T09:22:00Z">
        <w:r w:rsidR="0005011E">
          <w:t xml:space="preserve">measurement periods. </w:t>
        </w:r>
      </w:ins>
    </w:p>
    <w:p w14:paraId="7DDA68C5" w14:textId="77777777" w:rsidR="00D56405" w:rsidRDefault="00D56405" w:rsidP="006150E1">
      <w:pPr>
        <w:spacing w:line="276" w:lineRule="auto"/>
        <w:jc w:val="both"/>
        <w:rPr>
          <w:ins w:id="22" w:author="Yavuz Shahzad" w:date="2024-05-09T15:42:00Z"/>
        </w:rPr>
      </w:pPr>
    </w:p>
    <w:p w14:paraId="0DACF186" w14:textId="5E087683" w:rsidR="00D520A2" w:rsidRDefault="00D520A2" w:rsidP="006150E1">
      <w:pPr>
        <w:spacing w:line="276" w:lineRule="auto"/>
        <w:jc w:val="both"/>
      </w:pPr>
      <w:commentRangeStart w:id="23"/>
      <w:commentRangeStart w:id="24"/>
      <w:del w:id="25" w:author="Yavuz Shahzad" w:date="2024-05-09T15:42:00Z">
        <w:r w:rsidDel="00D56405">
          <w:delText xml:space="preserve">Wilcoxon signed-rank test was used to compare observations between one-year follow-up and post-intervention. </w:delText>
        </w:r>
        <w:commentRangeEnd w:id="23"/>
        <w:r w:rsidR="00286E20" w:rsidDel="00D56405">
          <w:rPr>
            <w:rStyle w:val="CommentReference"/>
          </w:rPr>
          <w:commentReference w:id="23"/>
        </w:r>
        <w:commentRangeEnd w:id="24"/>
        <w:r w:rsidR="00E702F6" w:rsidDel="00D56405">
          <w:rPr>
            <w:rStyle w:val="CommentReference"/>
          </w:rPr>
          <w:commentReference w:id="24"/>
        </w:r>
      </w:del>
      <w:r>
        <w:t xml:space="preserve">95% confidence intervals (CIs) for the mean difference between functional measurements at </w:t>
      </w:r>
      <w:r w:rsidR="00005B45">
        <w:t>T2 and T3</w:t>
      </w:r>
      <w:ins w:id="26" w:author="Yavuz Shahzad" w:date="2024-05-16T09:22:00Z">
        <w:r w:rsidR="00F02FAE">
          <w:t xml:space="preserve">, and </w:t>
        </w:r>
      </w:ins>
      <w:ins w:id="27" w:author="Yavuz Shahzad" w:date="2024-05-16T09:23:00Z">
        <w:r w:rsidR="00F02FAE">
          <w:t xml:space="preserve">between T2 and T1 </w:t>
        </w:r>
      </w:ins>
      <w:del w:id="28" w:author="Yavuz Shahzad" w:date="2024-05-16T09:22:00Z">
        <w:r w:rsidDel="00F02FAE">
          <w:delText xml:space="preserve"> </w:delText>
        </w:r>
      </w:del>
      <w:r>
        <w:t xml:space="preserve">were computed with a bootstrapping approach. </w:t>
      </w:r>
      <w:commentRangeStart w:id="29"/>
      <w:r>
        <w:t xml:space="preserve">Specifically, the difference between measurements was resampled for each primary outcome measure 100,000 </w:t>
      </w:r>
      <w:r>
        <w:lastRenderedPageBreak/>
        <w:t>times, and the 95% CI was constructed by taking the 2.5</w:t>
      </w:r>
      <w:r w:rsidRPr="007C6BBD">
        <w:rPr>
          <w:vertAlign w:val="superscript"/>
        </w:rPr>
        <w:t>th</w:t>
      </w:r>
      <w:r>
        <w:t xml:space="preserve"> and 97.5</w:t>
      </w:r>
      <w:r w:rsidRPr="007C6BBD">
        <w:rPr>
          <w:vertAlign w:val="superscript"/>
        </w:rPr>
        <w:t>th</w:t>
      </w:r>
      <w:r>
        <w:t xml:space="preserve"> percentile of the resulting distribution. ANCOVAs were conducted for each outcome variable, with each variable’s measurement at baseline as a covariate, to assess the impact of intervention group on </w:t>
      </w:r>
      <w:r w:rsidR="00005B45">
        <w:t xml:space="preserve">the </w:t>
      </w:r>
      <w:r>
        <w:t xml:space="preserve">mean difference between evaluations. </w:t>
      </w:r>
      <w:commentRangeEnd w:id="29"/>
      <w:r w:rsidR="00286E20">
        <w:rPr>
          <w:rStyle w:val="CommentReference"/>
        </w:rPr>
        <w:commentReference w:id="29"/>
      </w:r>
      <w:r>
        <w:t xml:space="preserve">The significance level was set to be p &lt; 0.05 for all tests. All statistics were computed using R Statistical Software (version </w:t>
      </w:r>
      <w:r w:rsidRPr="006A5520">
        <w:t>4.0.1</w:t>
      </w:r>
      <w:r>
        <w:t>)</w:t>
      </w:r>
      <w:r w:rsidR="006150E1">
        <w:t xml:space="preserve"> </w:t>
      </w:r>
      <w:r w:rsidR="00AF4FCB">
        <w:fldChar w:fldCharType="begin"/>
      </w:r>
      <w:r w:rsidR="004A27B6">
        <w:instrText xml:space="preserve"> ADDIN EN.CITE &lt;EndNote&gt;&lt;Cite&gt;&lt;Author&gt;Computing&lt;/Author&gt;&lt;Year&gt;2020&lt;/Year&gt;&lt;RecNum&gt;523&lt;/RecNum&gt;&lt;DisplayText&gt;(32)&lt;/DisplayText&gt;&lt;record&gt;&lt;rec-number&gt;523&lt;/rec-number&gt;&lt;foreign-keys&gt;&lt;key app="EN" db-id="200dzfv5mwv024epzeb5fftnsvawp29pt90t" timestamp="1705937009"&gt;523&lt;/key&gt;&lt;/foreign-keys&gt;&lt;ref-type name="Journal Article"&gt;17&lt;/ref-type&gt;&lt;contributors&gt;&lt;authors&gt;&lt;author&gt;R Foundation for Statistical Computing&lt;/author&gt;&lt;/authors&gt;&lt;/contributors&gt;&lt;titles&gt;&lt;title&gt;R: A Language and Environment for Statistical Computing.” &lt;/title&gt;&lt;/titles&gt;&lt;dates&gt;&lt;year&gt;2020&lt;/year&gt;&lt;/dates&gt;&lt;urls&gt;&lt;/urls&gt;&lt;/record&gt;&lt;/Cite&gt;&lt;/EndNote&gt;</w:instrText>
      </w:r>
      <w:r w:rsidR="00AF4FCB">
        <w:fldChar w:fldCharType="separate"/>
      </w:r>
      <w:r w:rsidR="004A27B6">
        <w:rPr>
          <w:noProof/>
        </w:rPr>
        <w:t>(32)</w:t>
      </w:r>
      <w:r w:rsidR="00AF4FCB">
        <w:fldChar w:fldCharType="end"/>
      </w:r>
      <w:r>
        <w:t>.</w:t>
      </w:r>
    </w:p>
    <w:p w14:paraId="1A268345" w14:textId="6E6F77CD" w:rsidR="008E2DAF" w:rsidRDefault="008E2DAF" w:rsidP="006150E1">
      <w:pPr>
        <w:spacing w:line="276" w:lineRule="auto"/>
        <w:jc w:val="both"/>
      </w:pPr>
    </w:p>
    <w:p w14:paraId="08555C62" w14:textId="4DC5CE2D" w:rsidR="00684D77" w:rsidRDefault="00684D77" w:rsidP="006150E1">
      <w:pPr>
        <w:spacing w:line="276" w:lineRule="auto"/>
        <w:jc w:val="both"/>
        <w:rPr>
          <w:b/>
          <w:bCs/>
        </w:rPr>
      </w:pPr>
    </w:p>
    <w:p w14:paraId="3883857D" w14:textId="77777777" w:rsidR="00684D77" w:rsidRDefault="00684D77" w:rsidP="006150E1">
      <w:pPr>
        <w:spacing w:line="276" w:lineRule="auto"/>
        <w:jc w:val="both"/>
        <w:rPr>
          <w:b/>
          <w:bCs/>
        </w:rPr>
      </w:pPr>
    </w:p>
    <w:p w14:paraId="0F466637" w14:textId="5286AE6E" w:rsidR="00330629" w:rsidRDefault="00330629" w:rsidP="006150E1">
      <w:pPr>
        <w:spacing w:line="276" w:lineRule="auto"/>
        <w:jc w:val="both"/>
        <w:rPr>
          <w:b/>
          <w:bCs/>
        </w:rPr>
      </w:pPr>
      <w:r w:rsidRPr="001C7761">
        <w:rPr>
          <w:b/>
          <w:bCs/>
        </w:rPr>
        <w:t>Results:</w:t>
      </w:r>
    </w:p>
    <w:p w14:paraId="13DE8CED" w14:textId="77777777" w:rsidR="008E2DAF" w:rsidRPr="00293EB1" w:rsidRDefault="008E2DAF" w:rsidP="006150E1">
      <w:pPr>
        <w:spacing w:line="276" w:lineRule="auto"/>
        <w:jc w:val="both"/>
        <w:rPr>
          <w:b/>
          <w:bCs/>
        </w:rPr>
      </w:pPr>
    </w:p>
    <w:p w14:paraId="6EEB5CB8" w14:textId="1C92AC4C" w:rsidR="00982DFC" w:rsidRDefault="0069074A" w:rsidP="00982DFC">
      <w:pPr>
        <w:spacing w:line="276" w:lineRule="auto"/>
        <w:jc w:val="both"/>
      </w:pPr>
      <w:r>
        <w:t xml:space="preserve">This report is about a subset of participants (n=26) who were reassessed at </w:t>
      </w:r>
      <w:r w:rsidR="00982DFC">
        <w:t>a one-year follow-up clinical evaluation (Fig. 1). Of these, one was excluded because of experiencing a second stroke within one year after the completion of the initial intervention</w:t>
      </w:r>
      <w:r w:rsidR="00982DFC" w:rsidRPr="001C7761">
        <w:t xml:space="preserve">. The demographic characteristics of the remaining 25 participants are summarized in Table I. There were no significant differences in demographic characteristics or history of stroke between </w:t>
      </w:r>
      <w:r w:rsidR="00982DFC">
        <w:t xml:space="preserve">the LI and HI-intensity training </w:t>
      </w:r>
      <w:r w:rsidR="00982DFC" w:rsidRPr="001C7761">
        <w:t>groups.</w:t>
      </w:r>
      <w:r w:rsidR="00982DFC">
        <w:t xml:space="preserve"> At the time of the follow-up assessment, participants had a mean age of 66 ± 8 years, and the time since stroke was</w:t>
      </w:r>
      <w:r w:rsidR="00982DFC" w:rsidRPr="001C7761">
        <w:t xml:space="preserve"> </w:t>
      </w:r>
      <w:r w:rsidR="00982DFC">
        <w:t>4 ± 4</w:t>
      </w:r>
      <w:r w:rsidR="00982DFC" w:rsidRPr="001C7761">
        <w:t xml:space="preserve"> years.</w:t>
      </w:r>
      <w:r w:rsidR="00982DFC">
        <w:t xml:space="preserve"> Most</w:t>
      </w:r>
      <w:r w:rsidR="00982DFC" w:rsidRPr="001C7761">
        <w:t xml:space="preserve"> participants were male</w:t>
      </w:r>
      <w:r w:rsidR="00982DFC">
        <w:t xml:space="preserve"> </w:t>
      </w:r>
      <w:r w:rsidR="00982DFC" w:rsidRPr="001C7761">
        <w:t>(72%)</w:t>
      </w:r>
      <w:r w:rsidR="00982DFC">
        <w:t xml:space="preserve">, and about half of them had a stroke on the left side of the </w:t>
      </w:r>
      <w:r w:rsidR="00982DFC" w:rsidRPr="001C7761">
        <w:t>brain. The most common type of stroke was ischemic</w:t>
      </w:r>
      <w:r w:rsidR="00982DFC">
        <w:t xml:space="preserve"> (76%).</w:t>
      </w:r>
    </w:p>
    <w:p w14:paraId="11E801EF" w14:textId="77777777" w:rsidR="00D8646F" w:rsidRDefault="00D8646F" w:rsidP="00982DFC">
      <w:pPr>
        <w:spacing w:line="276" w:lineRule="auto"/>
        <w:jc w:val="both"/>
      </w:pPr>
    </w:p>
    <w:p w14:paraId="66B6CE8C" w14:textId="77777777" w:rsidR="00330629" w:rsidRDefault="00330629" w:rsidP="006150E1">
      <w:pPr>
        <w:spacing w:line="276" w:lineRule="auto"/>
        <w:jc w:val="both"/>
      </w:pPr>
    </w:p>
    <w:tbl>
      <w:tblPr>
        <w:tblW w:w="9500" w:type="dxa"/>
        <w:tblLook w:val="04A0" w:firstRow="1" w:lastRow="0" w:firstColumn="1" w:lastColumn="0" w:noHBand="0" w:noVBand="1"/>
      </w:tblPr>
      <w:tblGrid>
        <w:gridCol w:w="3690"/>
        <w:gridCol w:w="1980"/>
        <w:gridCol w:w="2250"/>
        <w:gridCol w:w="1580"/>
      </w:tblGrid>
      <w:tr w:rsidR="00982DFC" w14:paraId="766441F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4CC22EB" w14:textId="77777777" w:rsidR="00982DFC" w:rsidRPr="00443D21" w:rsidRDefault="00982DFC" w:rsidP="00C959A6">
            <w:pPr>
              <w:jc w:val="both"/>
              <w:rPr>
                <w:b/>
                <w:bCs/>
                <w:color w:val="000000"/>
              </w:rPr>
            </w:pPr>
            <w:r w:rsidRPr="00443D21">
              <w:rPr>
                <w:b/>
                <w:bCs/>
                <w:color w:val="000000"/>
              </w:rPr>
              <w:t>Table I: Sociodemographic Characteristics by Training Group [Mean ± SD]</w:t>
            </w:r>
          </w:p>
        </w:tc>
      </w:tr>
      <w:tr w:rsidR="00982DFC" w14:paraId="2E558959" w14:textId="77777777" w:rsidTr="00C959A6">
        <w:trPr>
          <w:trHeight w:val="320"/>
        </w:trPr>
        <w:tc>
          <w:tcPr>
            <w:tcW w:w="3690" w:type="dxa"/>
            <w:tcBorders>
              <w:top w:val="nil"/>
              <w:left w:val="nil"/>
              <w:bottom w:val="nil"/>
              <w:right w:val="nil"/>
            </w:tcBorders>
            <w:shd w:val="clear" w:color="auto" w:fill="auto"/>
            <w:noWrap/>
            <w:vAlign w:val="bottom"/>
            <w:hideMark/>
          </w:tcPr>
          <w:p w14:paraId="7F44CF6A" w14:textId="77777777" w:rsidR="00982DFC" w:rsidRDefault="00982DFC" w:rsidP="00C959A6">
            <w:pPr>
              <w:jc w:val="both"/>
              <w:rPr>
                <w:color w:val="000000"/>
              </w:rPr>
            </w:pPr>
            <w:r>
              <w:rPr>
                <w:color w:val="000000"/>
              </w:rPr>
              <w:t>Characteristic</w:t>
            </w:r>
          </w:p>
        </w:tc>
        <w:tc>
          <w:tcPr>
            <w:tcW w:w="1980" w:type="dxa"/>
            <w:tcBorders>
              <w:top w:val="nil"/>
              <w:left w:val="nil"/>
              <w:bottom w:val="nil"/>
              <w:right w:val="nil"/>
            </w:tcBorders>
            <w:shd w:val="clear" w:color="auto" w:fill="auto"/>
            <w:noWrap/>
            <w:vAlign w:val="bottom"/>
            <w:hideMark/>
          </w:tcPr>
          <w:p w14:paraId="0DD61869" w14:textId="77777777" w:rsidR="00982DFC" w:rsidRDefault="00982DFC" w:rsidP="00C959A6">
            <w:pPr>
              <w:jc w:val="both"/>
              <w:rPr>
                <w:color w:val="000000"/>
              </w:rPr>
            </w:pPr>
            <w:r>
              <w:rPr>
                <w:color w:val="000000"/>
              </w:rPr>
              <w:t>LI (n = 8)</w:t>
            </w:r>
          </w:p>
        </w:tc>
        <w:tc>
          <w:tcPr>
            <w:tcW w:w="2250" w:type="dxa"/>
            <w:tcBorders>
              <w:top w:val="nil"/>
              <w:left w:val="nil"/>
              <w:bottom w:val="nil"/>
              <w:right w:val="nil"/>
            </w:tcBorders>
            <w:shd w:val="clear" w:color="auto" w:fill="auto"/>
            <w:noWrap/>
            <w:vAlign w:val="bottom"/>
            <w:hideMark/>
          </w:tcPr>
          <w:p w14:paraId="69733435" w14:textId="77777777" w:rsidR="00982DFC" w:rsidRDefault="00982DFC" w:rsidP="00C959A6">
            <w:pPr>
              <w:jc w:val="both"/>
              <w:rPr>
                <w:color w:val="000000"/>
              </w:rPr>
            </w:pPr>
            <w:r>
              <w:rPr>
                <w:color w:val="000000"/>
              </w:rPr>
              <w:t>HI (n = 17)</w:t>
            </w:r>
          </w:p>
        </w:tc>
        <w:tc>
          <w:tcPr>
            <w:tcW w:w="1580" w:type="dxa"/>
            <w:tcBorders>
              <w:top w:val="nil"/>
              <w:left w:val="nil"/>
              <w:bottom w:val="nil"/>
              <w:right w:val="nil"/>
            </w:tcBorders>
            <w:shd w:val="clear" w:color="auto" w:fill="auto"/>
            <w:noWrap/>
            <w:vAlign w:val="bottom"/>
            <w:hideMark/>
          </w:tcPr>
          <w:p w14:paraId="03A6BAB6" w14:textId="77777777" w:rsidR="00982DFC" w:rsidRDefault="00982DFC" w:rsidP="00C959A6">
            <w:pPr>
              <w:jc w:val="both"/>
              <w:rPr>
                <w:color w:val="000000"/>
              </w:rPr>
            </w:pPr>
            <w:r>
              <w:rPr>
                <w:color w:val="000000"/>
              </w:rPr>
              <w:t>p-value*</w:t>
            </w:r>
          </w:p>
        </w:tc>
      </w:tr>
      <w:tr w:rsidR="00982DFC" w14:paraId="1265F989" w14:textId="77777777" w:rsidTr="00C959A6">
        <w:trPr>
          <w:trHeight w:val="320"/>
        </w:trPr>
        <w:tc>
          <w:tcPr>
            <w:tcW w:w="3690" w:type="dxa"/>
            <w:tcBorders>
              <w:top w:val="nil"/>
              <w:left w:val="nil"/>
              <w:bottom w:val="nil"/>
              <w:right w:val="nil"/>
            </w:tcBorders>
            <w:shd w:val="clear" w:color="auto" w:fill="auto"/>
            <w:noWrap/>
            <w:vAlign w:val="bottom"/>
            <w:hideMark/>
          </w:tcPr>
          <w:p w14:paraId="2282DBC6" w14:textId="77777777" w:rsidR="00982DFC" w:rsidRDefault="00982DFC" w:rsidP="00C959A6">
            <w:pPr>
              <w:jc w:val="both"/>
              <w:rPr>
                <w:color w:val="000000"/>
              </w:rPr>
            </w:pPr>
            <w:r>
              <w:rPr>
                <w:color w:val="000000"/>
              </w:rPr>
              <w:t>Age (years)</w:t>
            </w:r>
          </w:p>
        </w:tc>
        <w:tc>
          <w:tcPr>
            <w:tcW w:w="1980" w:type="dxa"/>
            <w:tcBorders>
              <w:top w:val="nil"/>
              <w:left w:val="nil"/>
              <w:bottom w:val="nil"/>
              <w:right w:val="nil"/>
            </w:tcBorders>
            <w:shd w:val="clear" w:color="auto" w:fill="auto"/>
            <w:noWrap/>
            <w:vAlign w:val="bottom"/>
            <w:hideMark/>
          </w:tcPr>
          <w:p w14:paraId="1135F680" w14:textId="77777777" w:rsidR="00982DFC" w:rsidRDefault="00982DFC" w:rsidP="00C959A6">
            <w:pPr>
              <w:jc w:val="both"/>
              <w:rPr>
                <w:color w:val="000000"/>
              </w:rPr>
            </w:pPr>
            <w:r>
              <w:rPr>
                <w:color w:val="000000"/>
              </w:rPr>
              <w:t>66 ± 9</w:t>
            </w:r>
          </w:p>
        </w:tc>
        <w:tc>
          <w:tcPr>
            <w:tcW w:w="2250" w:type="dxa"/>
            <w:tcBorders>
              <w:top w:val="nil"/>
              <w:left w:val="nil"/>
              <w:bottom w:val="nil"/>
              <w:right w:val="nil"/>
            </w:tcBorders>
            <w:shd w:val="clear" w:color="auto" w:fill="auto"/>
            <w:noWrap/>
            <w:vAlign w:val="bottom"/>
            <w:hideMark/>
          </w:tcPr>
          <w:p w14:paraId="5E3E4F7C" w14:textId="77777777" w:rsidR="00982DFC" w:rsidRDefault="00982DFC" w:rsidP="00C959A6">
            <w:pPr>
              <w:jc w:val="both"/>
              <w:rPr>
                <w:color w:val="000000"/>
              </w:rPr>
            </w:pPr>
            <w:r>
              <w:rPr>
                <w:color w:val="000000"/>
              </w:rPr>
              <w:t>66 ± 9</w:t>
            </w:r>
          </w:p>
        </w:tc>
        <w:tc>
          <w:tcPr>
            <w:tcW w:w="1580" w:type="dxa"/>
            <w:tcBorders>
              <w:top w:val="nil"/>
              <w:left w:val="nil"/>
              <w:bottom w:val="nil"/>
              <w:right w:val="nil"/>
            </w:tcBorders>
            <w:shd w:val="clear" w:color="auto" w:fill="auto"/>
            <w:noWrap/>
            <w:vAlign w:val="bottom"/>
            <w:hideMark/>
          </w:tcPr>
          <w:p w14:paraId="177C30B9" w14:textId="77777777" w:rsidR="00982DFC" w:rsidRDefault="00982DFC" w:rsidP="00C959A6">
            <w:pPr>
              <w:jc w:val="both"/>
              <w:rPr>
                <w:color w:val="000000"/>
              </w:rPr>
            </w:pPr>
            <w:r>
              <w:rPr>
                <w:color w:val="000000"/>
              </w:rPr>
              <w:t>1.00</w:t>
            </w:r>
          </w:p>
        </w:tc>
      </w:tr>
      <w:tr w:rsidR="00982DFC" w14:paraId="600339C7" w14:textId="77777777" w:rsidTr="00C959A6">
        <w:trPr>
          <w:trHeight w:val="320"/>
        </w:trPr>
        <w:tc>
          <w:tcPr>
            <w:tcW w:w="3690" w:type="dxa"/>
            <w:tcBorders>
              <w:top w:val="nil"/>
              <w:left w:val="nil"/>
              <w:bottom w:val="nil"/>
              <w:right w:val="nil"/>
            </w:tcBorders>
            <w:shd w:val="clear" w:color="auto" w:fill="auto"/>
            <w:noWrap/>
            <w:vAlign w:val="bottom"/>
            <w:hideMark/>
          </w:tcPr>
          <w:p w14:paraId="6D22A574" w14:textId="77777777" w:rsidR="00982DFC" w:rsidRDefault="00982DFC" w:rsidP="00C959A6">
            <w:pPr>
              <w:jc w:val="both"/>
              <w:rPr>
                <w:color w:val="000000"/>
              </w:rPr>
            </w:pPr>
            <w:r>
              <w:rPr>
                <w:color w:val="000000"/>
              </w:rPr>
              <w:t>Handedness (right/left)</w:t>
            </w:r>
          </w:p>
        </w:tc>
        <w:tc>
          <w:tcPr>
            <w:tcW w:w="1980" w:type="dxa"/>
            <w:tcBorders>
              <w:top w:val="nil"/>
              <w:left w:val="nil"/>
              <w:bottom w:val="nil"/>
              <w:right w:val="nil"/>
            </w:tcBorders>
            <w:shd w:val="clear" w:color="auto" w:fill="auto"/>
            <w:noWrap/>
            <w:vAlign w:val="bottom"/>
            <w:hideMark/>
          </w:tcPr>
          <w:p w14:paraId="6532452E" w14:textId="77777777" w:rsidR="00982DFC" w:rsidRDefault="00982DFC" w:rsidP="00C959A6">
            <w:pPr>
              <w:jc w:val="both"/>
              <w:rPr>
                <w:color w:val="000000"/>
              </w:rPr>
            </w:pPr>
            <w:r>
              <w:rPr>
                <w:color w:val="000000"/>
              </w:rPr>
              <w:t>7/1</w:t>
            </w:r>
          </w:p>
        </w:tc>
        <w:tc>
          <w:tcPr>
            <w:tcW w:w="2250" w:type="dxa"/>
            <w:tcBorders>
              <w:top w:val="nil"/>
              <w:left w:val="nil"/>
              <w:bottom w:val="nil"/>
              <w:right w:val="nil"/>
            </w:tcBorders>
            <w:shd w:val="clear" w:color="auto" w:fill="auto"/>
            <w:noWrap/>
            <w:vAlign w:val="bottom"/>
            <w:hideMark/>
          </w:tcPr>
          <w:p w14:paraId="5494E13B" w14:textId="77777777" w:rsidR="00982DFC" w:rsidRDefault="00982DFC" w:rsidP="00C959A6">
            <w:pPr>
              <w:jc w:val="both"/>
              <w:rPr>
                <w:color w:val="000000"/>
              </w:rPr>
            </w:pPr>
            <w:r>
              <w:rPr>
                <w:color w:val="000000"/>
              </w:rPr>
              <w:t>13/4</w:t>
            </w:r>
          </w:p>
        </w:tc>
        <w:tc>
          <w:tcPr>
            <w:tcW w:w="1580" w:type="dxa"/>
            <w:tcBorders>
              <w:top w:val="nil"/>
              <w:left w:val="nil"/>
              <w:bottom w:val="nil"/>
              <w:right w:val="nil"/>
            </w:tcBorders>
            <w:shd w:val="clear" w:color="auto" w:fill="auto"/>
            <w:noWrap/>
            <w:vAlign w:val="bottom"/>
            <w:hideMark/>
          </w:tcPr>
          <w:p w14:paraId="6E91875F" w14:textId="77777777" w:rsidR="00982DFC" w:rsidRDefault="00982DFC" w:rsidP="00C959A6">
            <w:pPr>
              <w:jc w:val="both"/>
              <w:rPr>
                <w:color w:val="000000"/>
              </w:rPr>
            </w:pPr>
            <w:r>
              <w:rPr>
                <w:color w:val="000000"/>
              </w:rPr>
              <w:t>0.91</w:t>
            </w:r>
          </w:p>
        </w:tc>
      </w:tr>
      <w:tr w:rsidR="00982DFC" w14:paraId="4AC5F858" w14:textId="77777777" w:rsidTr="00C959A6">
        <w:trPr>
          <w:trHeight w:val="320"/>
        </w:trPr>
        <w:tc>
          <w:tcPr>
            <w:tcW w:w="3690" w:type="dxa"/>
            <w:tcBorders>
              <w:top w:val="nil"/>
              <w:left w:val="nil"/>
              <w:bottom w:val="nil"/>
              <w:right w:val="nil"/>
            </w:tcBorders>
            <w:shd w:val="clear" w:color="auto" w:fill="auto"/>
            <w:noWrap/>
            <w:vAlign w:val="bottom"/>
            <w:hideMark/>
          </w:tcPr>
          <w:p w14:paraId="76CC6147" w14:textId="77777777" w:rsidR="00982DFC" w:rsidRDefault="00982DFC" w:rsidP="00C959A6">
            <w:pPr>
              <w:jc w:val="both"/>
              <w:rPr>
                <w:color w:val="000000"/>
              </w:rPr>
            </w:pPr>
            <w:r>
              <w:rPr>
                <w:color w:val="000000"/>
              </w:rPr>
              <w:t>Sex (male/female)</w:t>
            </w:r>
          </w:p>
        </w:tc>
        <w:tc>
          <w:tcPr>
            <w:tcW w:w="1980" w:type="dxa"/>
            <w:tcBorders>
              <w:top w:val="nil"/>
              <w:left w:val="nil"/>
              <w:bottom w:val="nil"/>
              <w:right w:val="nil"/>
            </w:tcBorders>
            <w:shd w:val="clear" w:color="auto" w:fill="auto"/>
            <w:noWrap/>
            <w:vAlign w:val="bottom"/>
            <w:hideMark/>
          </w:tcPr>
          <w:p w14:paraId="19BCE6C4" w14:textId="77777777" w:rsidR="00982DFC" w:rsidRDefault="00982DFC" w:rsidP="00C959A6">
            <w:pPr>
              <w:jc w:val="both"/>
              <w:rPr>
                <w:color w:val="000000"/>
              </w:rPr>
            </w:pPr>
            <w:r>
              <w:rPr>
                <w:color w:val="000000"/>
              </w:rPr>
              <w:t>5/3</w:t>
            </w:r>
          </w:p>
        </w:tc>
        <w:tc>
          <w:tcPr>
            <w:tcW w:w="2250" w:type="dxa"/>
            <w:tcBorders>
              <w:top w:val="nil"/>
              <w:left w:val="nil"/>
              <w:bottom w:val="nil"/>
              <w:right w:val="nil"/>
            </w:tcBorders>
            <w:shd w:val="clear" w:color="auto" w:fill="auto"/>
            <w:noWrap/>
            <w:vAlign w:val="bottom"/>
            <w:hideMark/>
          </w:tcPr>
          <w:p w14:paraId="7EEDBE59" w14:textId="77777777" w:rsidR="00982DFC" w:rsidRDefault="00982DFC" w:rsidP="00C959A6">
            <w:pPr>
              <w:jc w:val="both"/>
              <w:rPr>
                <w:color w:val="000000"/>
              </w:rPr>
            </w:pPr>
            <w:r>
              <w:rPr>
                <w:color w:val="000000"/>
              </w:rPr>
              <w:t>13/4</w:t>
            </w:r>
          </w:p>
        </w:tc>
        <w:tc>
          <w:tcPr>
            <w:tcW w:w="1580" w:type="dxa"/>
            <w:tcBorders>
              <w:top w:val="nil"/>
              <w:left w:val="nil"/>
              <w:bottom w:val="nil"/>
              <w:right w:val="nil"/>
            </w:tcBorders>
            <w:shd w:val="clear" w:color="auto" w:fill="auto"/>
            <w:noWrap/>
            <w:vAlign w:val="bottom"/>
            <w:hideMark/>
          </w:tcPr>
          <w:p w14:paraId="01AC51AD" w14:textId="77777777" w:rsidR="00982DFC" w:rsidRDefault="00982DFC" w:rsidP="00C959A6">
            <w:pPr>
              <w:jc w:val="both"/>
              <w:rPr>
                <w:color w:val="000000"/>
              </w:rPr>
            </w:pPr>
            <w:r>
              <w:rPr>
                <w:color w:val="000000"/>
              </w:rPr>
              <w:t>0.80</w:t>
            </w:r>
          </w:p>
        </w:tc>
      </w:tr>
      <w:tr w:rsidR="00982DFC" w14:paraId="6E943F4A" w14:textId="77777777" w:rsidTr="00C959A6">
        <w:trPr>
          <w:trHeight w:val="320"/>
        </w:trPr>
        <w:tc>
          <w:tcPr>
            <w:tcW w:w="3690" w:type="dxa"/>
            <w:tcBorders>
              <w:top w:val="nil"/>
              <w:left w:val="nil"/>
              <w:bottom w:val="nil"/>
              <w:right w:val="nil"/>
            </w:tcBorders>
            <w:shd w:val="clear" w:color="auto" w:fill="auto"/>
            <w:noWrap/>
            <w:vAlign w:val="bottom"/>
            <w:hideMark/>
          </w:tcPr>
          <w:p w14:paraId="27D51F0A" w14:textId="77777777" w:rsidR="00982DFC" w:rsidRDefault="00982DFC" w:rsidP="00C959A6">
            <w:pPr>
              <w:jc w:val="both"/>
              <w:rPr>
                <w:color w:val="000000"/>
              </w:rPr>
            </w:pPr>
            <w:r>
              <w:rPr>
                <w:color w:val="000000"/>
              </w:rPr>
              <w:t>Time since stroke (years)</w:t>
            </w:r>
          </w:p>
        </w:tc>
        <w:tc>
          <w:tcPr>
            <w:tcW w:w="1980" w:type="dxa"/>
            <w:tcBorders>
              <w:top w:val="nil"/>
              <w:left w:val="nil"/>
              <w:bottom w:val="nil"/>
              <w:right w:val="nil"/>
            </w:tcBorders>
            <w:shd w:val="clear" w:color="auto" w:fill="auto"/>
            <w:noWrap/>
            <w:vAlign w:val="bottom"/>
            <w:hideMark/>
          </w:tcPr>
          <w:p w14:paraId="36148FA9" w14:textId="77777777" w:rsidR="00982DFC" w:rsidRDefault="00982DFC" w:rsidP="00C959A6">
            <w:pPr>
              <w:jc w:val="both"/>
              <w:rPr>
                <w:color w:val="000000"/>
              </w:rPr>
            </w:pPr>
            <w:r>
              <w:rPr>
                <w:color w:val="000000"/>
              </w:rPr>
              <w:t>4 ± 5</w:t>
            </w:r>
          </w:p>
        </w:tc>
        <w:tc>
          <w:tcPr>
            <w:tcW w:w="2250" w:type="dxa"/>
            <w:tcBorders>
              <w:top w:val="nil"/>
              <w:left w:val="nil"/>
              <w:bottom w:val="nil"/>
              <w:right w:val="nil"/>
            </w:tcBorders>
            <w:shd w:val="clear" w:color="auto" w:fill="auto"/>
            <w:noWrap/>
            <w:vAlign w:val="bottom"/>
            <w:hideMark/>
          </w:tcPr>
          <w:p w14:paraId="4DD815BE" w14:textId="77777777" w:rsidR="00982DFC" w:rsidRDefault="00982DFC" w:rsidP="00C959A6">
            <w:pPr>
              <w:jc w:val="both"/>
              <w:rPr>
                <w:color w:val="000000"/>
              </w:rPr>
            </w:pPr>
            <w:r>
              <w:rPr>
                <w:color w:val="000000"/>
              </w:rPr>
              <w:t>5 ± 4</w:t>
            </w:r>
          </w:p>
        </w:tc>
        <w:tc>
          <w:tcPr>
            <w:tcW w:w="1580" w:type="dxa"/>
            <w:tcBorders>
              <w:top w:val="nil"/>
              <w:left w:val="nil"/>
              <w:bottom w:val="nil"/>
              <w:right w:val="nil"/>
            </w:tcBorders>
            <w:shd w:val="clear" w:color="auto" w:fill="auto"/>
            <w:noWrap/>
            <w:vAlign w:val="bottom"/>
            <w:hideMark/>
          </w:tcPr>
          <w:p w14:paraId="75C70192" w14:textId="77777777" w:rsidR="00982DFC" w:rsidRDefault="00982DFC" w:rsidP="00C959A6">
            <w:pPr>
              <w:jc w:val="both"/>
              <w:rPr>
                <w:color w:val="000000"/>
              </w:rPr>
            </w:pPr>
            <w:r>
              <w:rPr>
                <w:color w:val="000000"/>
              </w:rPr>
              <w:t>0.32</w:t>
            </w:r>
          </w:p>
        </w:tc>
      </w:tr>
      <w:tr w:rsidR="00982DFC" w14:paraId="25F7ECAB" w14:textId="77777777" w:rsidTr="00C959A6">
        <w:trPr>
          <w:trHeight w:val="320"/>
        </w:trPr>
        <w:tc>
          <w:tcPr>
            <w:tcW w:w="3690" w:type="dxa"/>
            <w:tcBorders>
              <w:top w:val="nil"/>
              <w:left w:val="nil"/>
              <w:bottom w:val="nil"/>
              <w:right w:val="nil"/>
            </w:tcBorders>
            <w:shd w:val="clear" w:color="auto" w:fill="auto"/>
            <w:noWrap/>
            <w:vAlign w:val="bottom"/>
            <w:hideMark/>
          </w:tcPr>
          <w:p w14:paraId="484CE076" w14:textId="77777777" w:rsidR="00982DFC" w:rsidRDefault="00982DFC" w:rsidP="00C959A6">
            <w:pPr>
              <w:jc w:val="both"/>
              <w:rPr>
                <w:color w:val="000000"/>
              </w:rPr>
            </w:pPr>
            <w:r>
              <w:rPr>
                <w:color w:val="000000"/>
              </w:rPr>
              <w:t>Side of stroke (right/left)</w:t>
            </w:r>
          </w:p>
        </w:tc>
        <w:tc>
          <w:tcPr>
            <w:tcW w:w="1980" w:type="dxa"/>
            <w:tcBorders>
              <w:top w:val="nil"/>
              <w:left w:val="nil"/>
              <w:bottom w:val="nil"/>
              <w:right w:val="nil"/>
            </w:tcBorders>
            <w:shd w:val="clear" w:color="auto" w:fill="auto"/>
            <w:noWrap/>
            <w:vAlign w:val="bottom"/>
            <w:hideMark/>
          </w:tcPr>
          <w:p w14:paraId="484BDBF8" w14:textId="77777777" w:rsidR="00982DFC" w:rsidRDefault="00982DFC" w:rsidP="00C959A6">
            <w:pPr>
              <w:jc w:val="both"/>
              <w:rPr>
                <w:color w:val="000000"/>
              </w:rPr>
            </w:pPr>
            <w:r>
              <w:rPr>
                <w:color w:val="000000"/>
              </w:rPr>
              <w:t>4/4</w:t>
            </w:r>
          </w:p>
        </w:tc>
        <w:tc>
          <w:tcPr>
            <w:tcW w:w="2250" w:type="dxa"/>
            <w:tcBorders>
              <w:top w:val="nil"/>
              <w:left w:val="nil"/>
              <w:bottom w:val="nil"/>
              <w:right w:val="nil"/>
            </w:tcBorders>
            <w:shd w:val="clear" w:color="auto" w:fill="auto"/>
            <w:noWrap/>
            <w:vAlign w:val="bottom"/>
            <w:hideMark/>
          </w:tcPr>
          <w:p w14:paraId="21428F6A" w14:textId="77777777" w:rsidR="00982DFC" w:rsidRDefault="00982DFC" w:rsidP="00C959A6">
            <w:pPr>
              <w:jc w:val="both"/>
              <w:rPr>
                <w:color w:val="000000"/>
              </w:rPr>
            </w:pPr>
            <w:r>
              <w:rPr>
                <w:color w:val="000000"/>
              </w:rPr>
              <w:t>8/9</w:t>
            </w:r>
          </w:p>
        </w:tc>
        <w:tc>
          <w:tcPr>
            <w:tcW w:w="1580" w:type="dxa"/>
            <w:tcBorders>
              <w:top w:val="nil"/>
              <w:left w:val="nil"/>
              <w:bottom w:val="nil"/>
              <w:right w:val="nil"/>
            </w:tcBorders>
            <w:shd w:val="clear" w:color="auto" w:fill="auto"/>
            <w:noWrap/>
            <w:vAlign w:val="bottom"/>
            <w:hideMark/>
          </w:tcPr>
          <w:p w14:paraId="11849294" w14:textId="77777777" w:rsidR="00982DFC" w:rsidRDefault="00982DFC" w:rsidP="00C959A6">
            <w:pPr>
              <w:jc w:val="both"/>
              <w:rPr>
                <w:color w:val="000000"/>
              </w:rPr>
            </w:pPr>
            <w:r>
              <w:rPr>
                <w:color w:val="000000"/>
              </w:rPr>
              <w:t>1.00</w:t>
            </w:r>
          </w:p>
        </w:tc>
      </w:tr>
      <w:tr w:rsidR="00982DFC" w14:paraId="165D3CA1" w14:textId="77777777" w:rsidTr="00C959A6">
        <w:trPr>
          <w:trHeight w:val="320"/>
        </w:trPr>
        <w:tc>
          <w:tcPr>
            <w:tcW w:w="3690" w:type="dxa"/>
            <w:tcBorders>
              <w:top w:val="nil"/>
              <w:left w:val="nil"/>
              <w:bottom w:val="nil"/>
              <w:right w:val="nil"/>
            </w:tcBorders>
            <w:shd w:val="clear" w:color="auto" w:fill="auto"/>
            <w:noWrap/>
            <w:vAlign w:val="bottom"/>
            <w:hideMark/>
          </w:tcPr>
          <w:p w14:paraId="333F18BD" w14:textId="77777777" w:rsidR="00982DFC" w:rsidRDefault="00982DFC" w:rsidP="00982DFC">
            <w:pPr>
              <w:rPr>
                <w:color w:val="000000"/>
              </w:rPr>
            </w:pPr>
            <w:r>
              <w:rPr>
                <w:color w:val="000000"/>
              </w:rPr>
              <w:t>Type of stroke (ischemic/hemorrhagic/other)</w:t>
            </w:r>
          </w:p>
        </w:tc>
        <w:tc>
          <w:tcPr>
            <w:tcW w:w="1980" w:type="dxa"/>
            <w:tcBorders>
              <w:top w:val="nil"/>
              <w:left w:val="nil"/>
              <w:bottom w:val="nil"/>
              <w:right w:val="nil"/>
            </w:tcBorders>
            <w:shd w:val="clear" w:color="auto" w:fill="auto"/>
            <w:noWrap/>
            <w:vAlign w:val="bottom"/>
            <w:hideMark/>
          </w:tcPr>
          <w:p w14:paraId="16A4E27B" w14:textId="77777777" w:rsidR="00982DFC" w:rsidRDefault="00982DFC" w:rsidP="00C959A6">
            <w:pPr>
              <w:jc w:val="both"/>
              <w:rPr>
                <w:color w:val="000000"/>
              </w:rPr>
            </w:pPr>
            <w:r>
              <w:rPr>
                <w:color w:val="000000"/>
              </w:rPr>
              <w:t>7/1/0</w:t>
            </w:r>
          </w:p>
        </w:tc>
        <w:tc>
          <w:tcPr>
            <w:tcW w:w="2250" w:type="dxa"/>
            <w:tcBorders>
              <w:top w:val="nil"/>
              <w:left w:val="nil"/>
              <w:bottom w:val="nil"/>
              <w:right w:val="nil"/>
            </w:tcBorders>
            <w:shd w:val="clear" w:color="auto" w:fill="auto"/>
            <w:noWrap/>
            <w:vAlign w:val="bottom"/>
            <w:hideMark/>
          </w:tcPr>
          <w:p w14:paraId="4E9137AA" w14:textId="77777777" w:rsidR="00982DFC" w:rsidRDefault="00982DFC" w:rsidP="00C959A6">
            <w:pPr>
              <w:jc w:val="both"/>
              <w:rPr>
                <w:color w:val="000000"/>
              </w:rPr>
            </w:pPr>
            <w:r>
              <w:rPr>
                <w:color w:val="000000"/>
              </w:rPr>
              <w:t>12/4/1</w:t>
            </w:r>
          </w:p>
        </w:tc>
        <w:tc>
          <w:tcPr>
            <w:tcW w:w="1580" w:type="dxa"/>
            <w:tcBorders>
              <w:top w:val="nil"/>
              <w:left w:val="nil"/>
              <w:bottom w:val="nil"/>
              <w:right w:val="nil"/>
            </w:tcBorders>
            <w:shd w:val="clear" w:color="auto" w:fill="auto"/>
            <w:noWrap/>
            <w:vAlign w:val="bottom"/>
            <w:hideMark/>
          </w:tcPr>
          <w:p w14:paraId="34114A54" w14:textId="77777777" w:rsidR="00982DFC" w:rsidRDefault="00982DFC" w:rsidP="00C959A6">
            <w:pPr>
              <w:jc w:val="both"/>
              <w:rPr>
                <w:color w:val="000000"/>
              </w:rPr>
            </w:pPr>
            <w:r>
              <w:rPr>
                <w:color w:val="000000"/>
              </w:rPr>
              <w:t>0.60</w:t>
            </w:r>
          </w:p>
        </w:tc>
      </w:tr>
      <w:tr w:rsidR="00982DFC" w14:paraId="16E5149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11EBA43D" w14:textId="77777777" w:rsidR="00982DFC" w:rsidRDefault="00982DFC" w:rsidP="00C959A6">
            <w:pPr>
              <w:jc w:val="both"/>
              <w:rPr>
                <w:color w:val="000000"/>
              </w:rPr>
            </w:pPr>
          </w:p>
          <w:p w14:paraId="18087109" w14:textId="77777777" w:rsidR="00982DFC" w:rsidRDefault="00982DFC" w:rsidP="00C959A6">
            <w:pPr>
              <w:jc w:val="both"/>
              <w:rPr>
                <w:color w:val="000000"/>
              </w:rPr>
            </w:pPr>
            <w:r>
              <w:rPr>
                <w:color w:val="000000"/>
              </w:rPr>
              <w:t>*Mann-Whitney U Test for continuous variables, Chi-square test for independence for proportions</w:t>
            </w:r>
          </w:p>
        </w:tc>
      </w:tr>
    </w:tbl>
    <w:p w14:paraId="2F48735B" w14:textId="77777777" w:rsidR="00982DFC" w:rsidRDefault="00982DFC" w:rsidP="00982DFC">
      <w:pPr>
        <w:spacing w:line="276" w:lineRule="auto"/>
        <w:jc w:val="both"/>
      </w:pPr>
      <w:r>
        <w:t xml:space="preserve">An </w:t>
      </w:r>
      <w:r w:rsidRPr="001C7761">
        <w:t>ANOVA</w:t>
      </w:r>
      <w:r>
        <w:t xml:space="preserve"> was</w:t>
      </w:r>
      <w:r w:rsidRPr="001C7761">
        <w:t xml:space="preserve"> conducted for each outcome measure and confirmed between-group differences at baseline. </w:t>
      </w:r>
      <w:r>
        <w:t xml:space="preserve">Participants </w:t>
      </w:r>
      <w:r w:rsidRPr="001C7761">
        <w:t>in the HI intervention group demonstrate</w:t>
      </w:r>
      <w:r>
        <w:t>d</w:t>
      </w:r>
      <w:r w:rsidRPr="001C7761">
        <w:t xml:space="preserve"> significantly stronger performance on these measures at baseline</w:t>
      </w:r>
      <w:r>
        <w:t>, except for AROM at the shoulder and elbow (Table II)</w:t>
      </w:r>
      <w:r w:rsidRPr="001C7761">
        <w:t xml:space="preserve">.  </w:t>
      </w:r>
    </w:p>
    <w:p w14:paraId="25965B76" w14:textId="77777777" w:rsidR="00330629" w:rsidRDefault="00330629" w:rsidP="006150E1">
      <w:pPr>
        <w:spacing w:line="276" w:lineRule="auto"/>
        <w:jc w:val="both"/>
      </w:pPr>
    </w:p>
    <w:p w14:paraId="4266FC09" w14:textId="77777777" w:rsidR="0069074A" w:rsidRDefault="0069074A" w:rsidP="006150E1">
      <w:pPr>
        <w:spacing w:line="276" w:lineRule="auto"/>
        <w:jc w:val="both"/>
      </w:pPr>
    </w:p>
    <w:p w14:paraId="3ACFFA0B" w14:textId="77777777" w:rsidR="0069074A" w:rsidRDefault="0069074A" w:rsidP="006150E1">
      <w:pPr>
        <w:spacing w:line="276" w:lineRule="auto"/>
        <w:jc w:val="both"/>
      </w:pPr>
    </w:p>
    <w:p w14:paraId="5170DB38" w14:textId="77777777" w:rsidR="0069074A" w:rsidRDefault="0069074A" w:rsidP="006150E1">
      <w:pPr>
        <w:spacing w:line="276" w:lineRule="auto"/>
        <w:jc w:val="both"/>
      </w:pPr>
    </w:p>
    <w:p w14:paraId="446C51AA" w14:textId="77777777" w:rsidR="0069074A" w:rsidRDefault="0069074A" w:rsidP="006150E1">
      <w:pPr>
        <w:spacing w:line="276" w:lineRule="auto"/>
        <w:jc w:val="both"/>
      </w:pPr>
    </w:p>
    <w:p w14:paraId="48573DF6" w14:textId="77777777" w:rsidR="0069074A" w:rsidRDefault="0069074A" w:rsidP="006150E1">
      <w:pPr>
        <w:spacing w:line="276" w:lineRule="auto"/>
        <w:jc w:val="both"/>
      </w:pPr>
    </w:p>
    <w:tbl>
      <w:tblPr>
        <w:tblW w:w="9500" w:type="dxa"/>
        <w:tblLook w:val="04A0" w:firstRow="1" w:lastRow="0" w:firstColumn="1" w:lastColumn="0" w:noHBand="0" w:noVBand="1"/>
      </w:tblPr>
      <w:tblGrid>
        <w:gridCol w:w="4318"/>
        <w:gridCol w:w="1867"/>
        <w:gridCol w:w="2031"/>
        <w:gridCol w:w="1284"/>
      </w:tblGrid>
      <w:tr w:rsidR="00982DFC" w14:paraId="1CF8DF1F"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579C29B5" w14:textId="77777777" w:rsidR="00982DFC" w:rsidRPr="00443D21" w:rsidRDefault="00982DFC" w:rsidP="00C959A6">
            <w:pPr>
              <w:jc w:val="both"/>
              <w:rPr>
                <w:b/>
                <w:bCs/>
                <w:color w:val="000000"/>
              </w:rPr>
            </w:pPr>
            <w:r w:rsidRPr="00443D21">
              <w:rPr>
                <w:b/>
                <w:bCs/>
                <w:color w:val="000000"/>
              </w:rPr>
              <w:t>Table II: Differences Between Groups at Baseline</w:t>
            </w:r>
          </w:p>
        </w:tc>
      </w:tr>
      <w:tr w:rsidR="00982DFC" w14:paraId="51557C12" w14:textId="77777777" w:rsidTr="00C959A6">
        <w:trPr>
          <w:trHeight w:val="320"/>
        </w:trPr>
        <w:tc>
          <w:tcPr>
            <w:tcW w:w="4318" w:type="dxa"/>
            <w:tcBorders>
              <w:top w:val="nil"/>
              <w:left w:val="nil"/>
              <w:bottom w:val="nil"/>
              <w:right w:val="nil"/>
            </w:tcBorders>
            <w:shd w:val="clear" w:color="auto" w:fill="auto"/>
            <w:noWrap/>
            <w:vAlign w:val="bottom"/>
            <w:hideMark/>
          </w:tcPr>
          <w:p w14:paraId="12945DFD" w14:textId="77777777" w:rsidR="00982DFC" w:rsidRDefault="00982DFC" w:rsidP="00C959A6">
            <w:pPr>
              <w:jc w:val="both"/>
              <w:rPr>
                <w:color w:val="000000"/>
              </w:rPr>
            </w:pPr>
          </w:p>
        </w:tc>
        <w:tc>
          <w:tcPr>
            <w:tcW w:w="1867" w:type="dxa"/>
            <w:tcBorders>
              <w:top w:val="nil"/>
              <w:left w:val="nil"/>
              <w:bottom w:val="nil"/>
              <w:right w:val="nil"/>
            </w:tcBorders>
            <w:shd w:val="clear" w:color="auto" w:fill="auto"/>
            <w:noWrap/>
            <w:vAlign w:val="bottom"/>
            <w:hideMark/>
          </w:tcPr>
          <w:p w14:paraId="60E66F73" w14:textId="77777777" w:rsidR="00982DFC" w:rsidRDefault="00982DFC" w:rsidP="00C959A6">
            <w:pPr>
              <w:jc w:val="both"/>
              <w:rPr>
                <w:color w:val="000000"/>
              </w:rPr>
            </w:pPr>
            <w:r>
              <w:rPr>
                <w:color w:val="000000"/>
              </w:rPr>
              <w:t>LI (n = 8)</w:t>
            </w:r>
          </w:p>
        </w:tc>
        <w:tc>
          <w:tcPr>
            <w:tcW w:w="2031" w:type="dxa"/>
            <w:tcBorders>
              <w:top w:val="nil"/>
              <w:left w:val="nil"/>
              <w:bottom w:val="nil"/>
              <w:right w:val="nil"/>
            </w:tcBorders>
            <w:shd w:val="clear" w:color="auto" w:fill="auto"/>
            <w:noWrap/>
            <w:vAlign w:val="bottom"/>
            <w:hideMark/>
          </w:tcPr>
          <w:p w14:paraId="034E85FE" w14:textId="77777777" w:rsidR="00982DFC" w:rsidRDefault="00982DFC" w:rsidP="00C959A6">
            <w:pPr>
              <w:jc w:val="both"/>
              <w:rPr>
                <w:color w:val="000000"/>
              </w:rPr>
            </w:pPr>
            <w:r>
              <w:rPr>
                <w:color w:val="000000"/>
              </w:rPr>
              <w:t>HI (n = 17)</w:t>
            </w:r>
          </w:p>
        </w:tc>
        <w:tc>
          <w:tcPr>
            <w:tcW w:w="1284" w:type="dxa"/>
            <w:tcBorders>
              <w:top w:val="nil"/>
              <w:left w:val="nil"/>
              <w:bottom w:val="nil"/>
              <w:right w:val="nil"/>
            </w:tcBorders>
            <w:shd w:val="clear" w:color="auto" w:fill="auto"/>
            <w:noWrap/>
            <w:vAlign w:val="bottom"/>
            <w:hideMark/>
          </w:tcPr>
          <w:p w14:paraId="7677145F" w14:textId="77777777" w:rsidR="00982DFC" w:rsidRDefault="00982DFC" w:rsidP="00C959A6">
            <w:pPr>
              <w:jc w:val="both"/>
              <w:rPr>
                <w:color w:val="000000"/>
              </w:rPr>
            </w:pPr>
            <w:r>
              <w:rPr>
                <w:color w:val="000000"/>
              </w:rPr>
              <w:t>p-value*</w:t>
            </w:r>
          </w:p>
        </w:tc>
      </w:tr>
      <w:tr w:rsidR="00982DFC" w14:paraId="518A9481" w14:textId="77777777" w:rsidTr="00C959A6">
        <w:trPr>
          <w:trHeight w:val="320"/>
        </w:trPr>
        <w:tc>
          <w:tcPr>
            <w:tcW w:w="4318" w:type="dxa"/>
            <w:tcBorders>
              <w:top w:val="nil"/>
              <w:left w:val="nil"/>
              <w:bottom w:val="nil"/>
              <w:right w:val="nil"/>
            </w:tcBorders>
            <w:shd w:val="clear" w:color="auto" w:fill="auto"/>
            <w:noWrap/>
            <w:vAlign w:val="center"/>
            <w:hideMark/>
          </w:tcPr>
          <w:p w14:paraId="57859D2C" w14:textId="77777777" w:rsidR="00982DFC" w:rsidRDefault="00982DFC" w:rsidP="00C959A6">
            <w:pPr>
              <w:jc w:val="both"/>
              <w:rPr>
                <w:color w:val="000000"/>
              </w:rPr>
            </w:pPr>
            <w:r>
              <w:rPr>
                <w:color w:val="000000"/>
              </w:rPr>
              <w:t>FMA (normal = 66)</w:t>
            </w:r>
          </w:p>
        </w:tc>
        <w:tc>
          <w:tcPr>
            <w:tcW w:w="1867" w:type="dxa"/>
            <w:tcBorders>
              <w:top w:val="nil"/>
              <w:left w:val="nil"/>
              <w:bottom w:val="nil"/>
              <w:right w:val="nil"/>
            </w:tcBorders>
            <w:shd w:val="clear" w:color="auto" w:fill="auto"/>
            <w:noWrap/>
            <w:vAlign w:val="bottom"/>
            <w:hideMark/>
          </w:tcPr>
          <w:p w14:paraId="3BEB8AA2" w14:textId="77777777" w:rsidR="00982DFC" w:rsidRDefault="00982DFC" w:rsidP="00C959A6">
            <w:pPr>
              <w:jc w:val="both"/>
              <w:rPr>
                <w:color w:val="000000"/>
              </w:rPr>
            </w:pPr>
            <w:r>
              <w:rPr>
                <w:color w:val="000000"/>
              </w:rPr>
              <w:t>42 ± 16</w:t>
            </w:r>
          </w:p>
        </w:tc>
        <w:tc>
          <w:tcPr>
            <w:tcW w:w="2031" w:type="dxa"/>
            <w:tcBorders>
              <w:top w:val="nil"/>
              <w:left w:val="nil"/>
              <w:bottom w:val="nil"/>
              <w:right w:val="nil"/>
            </w:tcBorders>
            <w:shd w:val="clear" w:color="auto" w:fill="auto"/>
            <w:noWrap/>
            <w:vAlign w:val="bottom"/>
            <w:hideMark/>
          </w:tcPr>
          <w:p w14:paraId="56324709" w14:textId="77777777" w:rsidR="00982DFC" w:rsidRDefault="00982DFC" w:rsidP="00C959A6">
            <w:pPr>
              <w:jc w:val="both"/>
              <w:rPr>
                <w:color w:val="000000"/>
              </w:rPr>
            </w:pPr>
            <w:r>
              <w:rPr>
                <w:color w:val="000000"/>
              </w:rPr>
              <w:t>61 ± 13</w:t>
            </w:r>
          </w:p>
        </w:tc>
        <w:tc>
          <w:tcPr>
            <w:tcW w:w="1284" w:type="dxa"/>
            <w:tcBorders>
              <w:top w:val="nil"/>
              <w:left w:val="nil"/>
              <w:bottom w:val="nil"/>
              <w:right w:val="nil"/>
            </w:tcBorders>
            <w:shd w:val="clear" w:color="auto" w:fill="auto"/>
            <w:noWrap/>
            <w:vAlign w:val="bottom"/>
            <w:hideMark/>
          </w:tcPr>
          <w:p w14:paraId="61DC0A78" w14:textId="77777777" w:rsidR="00982DFC" w:rsidRDefault="00982DFC" w:rsidP="00C959A6">
            <w:pPr>
              <w:jc w:val="both"/>
              <w:rPr>
                <w:color w:val="000000"/>
              </w:rPr>
            </w:pPr>
            <w:r>
              <w:rPr>
                <w:color w:val="000000"/>
              </w:rPr>
              <w:t>0.003</w:t>
            </w:r>
          </w:p>
        </w:tc>
      </w:tr>
      <w:tr w:rsidR="00982DFC" w14:paraId="21B17278" w14:textId="77777777" w:rsidTr="00C959A6">
        <w:trPr>
          <w:trHeight w:val="320"/>
        </w:trPr>
        <w:tc>
          <w:tcPr>
            <w:tcW w:w="4318" w:type="dxa"/>
            <w:tcBorders>
              <w:top w:val="nil"/>
              <w:left w:val="nil"/>
              <w:bottom w:val="nil"/>
              <w:right w:val="nil"/>
            </w:tcBorders>
            <w:shd w:val="clear" w:color="auto" w:fill="auto"/>
            <w:noWrap/>
            <w:vAlign w:val="center"/>
            <w:hideMark/>
          </w:tcPr>
          <w:p w14:paraId="4C6FFCD1" w14:textId="77777777" w:rsidR="00982DFC" w:rsidRDefault="00982DFC" w:rsidP="00C959A6">
            <w:pPr>
              <w:jc w:val="both"/>
              <w:rPr>
                <w:color w:val="000000"/>
              </w:rPr>
            </w:pPr>
            <w:r>
              <w:rPr>
                <w:color w:val="000000"/>
              </w:rPr>
              <w:t>BBT (# of blocks in 60 seconds)</w:t>
            </w:r>
          </w:p>
        </w:tc>
        <w:tc>
          <w:tcPr>
            <w:tcW w:w="1867" w:type="dxa"/>
            <w:tcBorders>
              <w:top w:val="nil"/>
              <w:left w:val="nil"/>
              <w:bottom w:val="nil"/>
              <w:right w:val="nil"/>
            </w:tcBorders>
            <w:shd w:val="clear" w:color="auto" w:fill="auto"/>
            <w:noWrap/>
            <w:vAlign w:val="bottom"/>
            <w:hideMark/>
          </w:tcPr>
          <w:p w14:paraId="7F42C39A" w14:textId="77777777" w:rsidR="00982DFC" w:rsidRDefault="00982DFC" w:rsidP="00C959A6">
            <w:pPr>
              <w:jc w:val="both"/>
              <w:rPr>
                <w:color w:val="000000"/>
              </w:rPr>
            </w:pPr>
            <w:r>
              <w:rPr>
                <w:color w:val="000000"/>
              </w:rPr>
              <w:t>19 ± 17</w:t>
            </w:r>
          </w:p>
        </w:tc>
        <w:tc>
          <w:tcPr>
            <w:tcW w:w="2031" w:type="dxa"/>
            <w:tcBorders>
              <w:top w:val="nil"/>
              <w:left w:val="nil"/>
              <w:bottom w:val="nil"/>
              <w:right w:val="nil"/>
            </w:tcBorders>
            <w:shd w:val="clear" w:color="auto" w:fill="auto"/>
            <w:noWrap/>
            <w:vAlign w:val="bottom"/>
            <w:hideMark/>
          </w:tcPr>
          <w:p w14:paraId="3F56D771" w14:textId="77777777" w:rsidR="00982DFC" w:rsidRDefault="00982DFC" w:rsidP="00C959A6">
            <w:pPr>
              <w:jc w:val="both"/>
              <w:rPr>
                <w:color w:val="000000"/>
              </w:rPr>
            </w:pPr>
            <w:r>
              <w:rPr>
                <w:color w:val="000000"/>
              </w:rPr>
              <w:t>49 ± 16</w:t>
            </w:r>
          </w:p>
        </w:tc>
        <w:tc>
          <w:tcPr>
            <w:tcW w:w="1284" w:type="dxa"/>
            <w:tcBorders>
              <w:top w:val="nil"/>
              <w:left w:val="nil"/>
              <w:bottom w:val="nil"/>
              <w:right w:val="nil"/>
            </w:tcBorders>
            <w:shd w:val="clear" w:color="auto" w:fill="auto"/>
            <w:noWrap/>
            <w:vAlign w:val="bottom"/>
            <w:hideMark/>
          </w:tcPr>
          <w:p w14:paraId="0193E47E" w14:textId="77777777" w:rsidR="00982DFC" w:rsidRDefault="00982DFC" w:rsidP="00C959A6">
            <w:pPr>
              <w:jc w:val="both"/>
              <w:rPr>
                <w:color w:val="000000"/>
              </w:rPr>
            </w:pPr>
            <w:r>
              <w:rPr>
                <w:color w:val="000000"/>
              </w:rPr>
              <w:t>0.003</w:t>
            </w:r>
          </w:p>
        </w:tc>
      </w:tr>
      <w:tr w:rsidR="00982DFC" w14:paraId="24C9A1E9" w14:textId="77777777" w:rsidTr="00C959A6">
        <w:trPr>
          <w:trHeight w:val="320"/>
        </w:trPr>
        <w:tc>
          <w:tcPr>
            <w:tcW w:w="4318" w:type="dxa"/>
            <w:tcBorders>
              <w:top w:val="nil"/>
              <w:left w:val="nil"/>
              <w:bottom w:val="nil"/>
              <w:right w:val="nil"/>
            </w:tcBorders>
            <w:shd w:val="clear" w:color="auto" w:fill="auto"/>
            <w:noWrap/>
            <w:vAlign w:val="center"/>
            <w:hideMark/>
          </w:tcPr>
          <w:p w14:paraId="2F811E04" w14:textId="77777777" w:rsidR="00982DFC" w:rsidRDefault="00982DFC" w:rsidP="00C959A6">
            <w:pPr>
              <w:jc w:val="both"/>
              <w:rPr>
                <w:color w:val="000000"/>
              </w:rPr>
            </w:pPr>
            <w:r>
              <w:rPr>
                <w:color w:val="000000"/>
              </w:rPr>
              <w:t>GS (in kg)</w:t>
            </w:r>
          </w:p>
        </w:tc>
        <w:tc>
          <w:tcPr>
            <w:tcW w:w="1867" w:type="dxa"/>
            <w:tcBorders>
              <w:top w:val="nil"/>
              <w:left w:val="nil"/>
              <w:bottom w:val="nil"/>
              <w:right w:val="nil"/>
            </w:tcBorders>
            <w:shd w:val="clear" w:color="auto" w:fill="auto"/>
            <w:noWrap/>
            <w:vAlign w:val="bottom"/>
            <w:hideMark/>
          </w:tcPr>
          <w:p w14:paraId="07695C2E" w14:textId="77777777" w:rsidR="00982DFC" w:rsidRDefault="00982DFC" w:rsidP="00C959A6">
            <w:pPr>
              <w:jc w:val="both"/>
              <w:rPr>
                <w:color w:val="000000"/>
              </w:rPr>
            </w:pPr>
            <w:r>
              <w:rPr>
                <w:color w:val="000000"/>
              </w:rPr>
              <w:t>16.6 ± 14.4</w:t>
            </w:r>
          </w:p>
        </w:tc>
        <w:tc>
          <w:tcPr>
            <w:tcW w:w="2031" w:type="dxa"/>
            <w:tcBorders>
              <w:top w:val="nil"/>
              <w:left w:val="nil"/>
              <w:bottom w:val="nil"/>
              <w:right w:val="nil"/>
            </w:tcBorders>
            <w:shd w:val="clear" w:color="auto" w:fill="auto"/>
            <w:noWrap/>
            <w:vAlign w:val="bottom"/>
            <w:hideMark/>
          </w:tcPr>
          <w:p w14:paraId="70020EF0" w14:textId="77777777" w:rsidR="00982DFC" w:rsidRDefault="00982DFC" w:rsidP="00C959A6">
            <w:pPr>
              <w:jc w:val="both"/>
              <w:rPr>
                <w:color w:val="000000"/>
              </w:rPr>
            </w:pPr>
            <w:r>
              <w:rPr>
                <w:color w:val="000000"/>
              </w:rPr>
              <w:t>35.1 ± 12.2</w:t>
            </w:r>
          </w:p>
        </w:tc>
        <w:tc>
          <w:tcPr>
            <w:tcW w:w="1284" w:type="dxa"/>
            <w:tcBorders>
              <w:top w:val="nil"/>
              <w:left w:val="nil"/>
              <w:bottom w:val="nil"/>
              <w:right w:val="nil"/>
            </w:tcBorders>
            <w:shd w:val="clear" w:color="auto" w:fill="auto"/>
            <w:noWrap/>
            <w:vAlign w:val="bottom"/>
            <w:hideMark/>
          </w:tcPr>
          <w:p w14:paraId="1A03F48E" w14:textId="77777777" w:rsidR="00982DFC" w:rsidRDefault="00982DFC" w:rsidP="00C959A6">
            <w:pPr>
              <w:jc w:val="both"/>
              <w:rPr>
                <w:color w:val="000000"/>
              </w:rPr>
            </w:pPr>
            <w:r>
              <w:rPr>
                <w:color w:val="000000"/>
              </w:rPr>
              <w:t>0.008</w:t>
            </w:r>
          </w:p>
        </w:tc>
      </w:tr>
      <w:tr w:rsidR="00982DFC" w14:paraId="68E7A500" w14:textId="77777777" w:rsidTr="00C959A6">
        <w:trPr>
          <w:trHeight w:val="320"/>
        </w:trPr>
        <w:tc>
          <w:tcPr>
            <w:tcW w:w="4318" w:type="dxa"/>
            <w:tcBorders>
              <w:top w:val="nil"/>
              <w:left w:val="nil"/>
              <w:bottom w:val="nil"/>
              <w:right w:val="nil"/>
            </w:tcBorders>
            <w:shd w:val="clear" w:color="auto" w:fill="auto"/>
            <w:noWrap/>
            <w:vAlign w:val="center"/>
            <w:hideMark/>
          </w:tcPr>
          <w:p w14:paraId="66553591" w14:textId="77777777" w:rsidR="00982DFC" w:rsidRDefault="00982DFC" w:rsidP="00C959A6">
            <w:pPr>
              <w:jc w:val="both"/>
              <w:rPr>
                <w:color w:val="000000"/>
              </w:rPr>
            </w:pPr>
            <w:r>
              <w:rPr>
                <w:color w:val="000000"/>
              </w:rPr>
              <w:t>MAL AOU (normal = 5)</w:t>
            </w:r>
          </w:p>
        </w:tc>
        <w:tc>
          <w:tcPr>
            <w:tcW w:w="1867" w:type="dxa"/>
            <w:tcBorders>
              <w:top w:val="nil"/>
              <w:left w:val="nil"/>
              <w:bottom w:val="nil"/>
              <w:right w:val="nil"/>
            </w:tcBorders>
            <w:shd w:val="clear" w:color="auto" w:fill="auto"/>
            <w:noWrap/>
            <w:vAlign w:val="bottom"/>
            <w:hideMark/>
          </w:tcPr>
          <w:p w14:paraId="6DF4F847" w14:textId="77777777" w:rsidR="00982DFC" w:rsidRDefault="00982DFC" w:rsidP="00C959A6">
            <w:pPr>
              <w:jc w:val="both"/>
              <w:rPr>
                <w:color w:val="000000"/>
              </w:rPr>
            </w:pPr>
            <w:r>
              <w:rPr>
                <w:color w:val="000000"/>
              </w:rPr>
              <w:t>2.04 ± 1.78</w:t>
            </w:r>
          </w:p>
        </w:tc>
        <w:tc>
          <w:tcPr>
            <w:tcW w:w="2031" w:type="dxa"/>
            <w:tcBorders>
              <w:top w:val="nil"/>
              <w:left w:val="nil"/>
              <w:bottom w:val="nil"/>
              <w:right w:val="nil"/>
            </w:tcBorders>
            <w:shd w:val="clear" w:color="auto" w:fill="auto"/>
            <w:noWrap/>
            <w:vAlign w:val="bottom"/>
            <w:hideMark/>
          </w:tcPr>
          <w:p w14:paraId="69E5BE9E" w14:textId="77777777" w:rsidR="00982DFC" w:rsidRDefault="00982DFC" w:rsidP="00C959A6">
            <w:pPr>
              <w:jc w:val="both"/>
              <w:rPr>
                <w:color w:val="000000"/>
              </w:rPr>
            </w:pPr>
            <w:r>
              <w:rPr>
                <w:color w:val="000000"/>
              </w:rPr>
              <w:t>4.14 ± 1.45</w:t>
            </w:r>
          </w:p>
        </w:tc>
        <w:tc>
          <w:tcPr>
            <w:tcW w:w="1284" w:type="dxa"/>
            <w:tcBorders>
              <w:top w:val="nil"/>
              <w:left w:val="nil"/>
              <w:bottom w:val="nil"/>
              <w:right w:val="nil"/>
            </w:tcBorders>
            <w:shd w:val="clear" w:color="auto" w:fill="auto"/>
            <w:noWrap/>
            <w:vAlign w:val="bottom"/>
            <w:hideMark/>
          </w:tcPr>
          <w:p w14:paraId="2DCE92EF" w14:textId="77777777" w:rsidR="00982DFC" w:rsidRDefault="00982DFC" w:rsidP="00C959A6">
            <w:pPr>
              <w:jc w:val="both"/>
              <w:rPr>
                <w:color w:val="000000"/>
              </w:rPr>
            </w:pPr>
            <w:r>
              <w:rPr>
                <w:color w:val="000000"/>
              </w:rPr>
              <w:t>0.016</w:t>
            </w:r>
          </w:p>
        </w:tc>
      </w:tr>
      <w:tr w:rsidR="00982DFC" w14:paraId="7E9A6EF0" w14:textId="77777777" w:rsidTr="00C959A6">
        <w:trPr>
          <w:trHeight w:val="320"/>
        </w:trPr>
        <w:tc>
          <w:tcPr>
            <w:tcW w:w="4318" w:type="dxa"/>
            <w:tcBorders>
              <w:top w:val="nil"/>
              <w:left w:val="nil"/>
              <w:bottom w:val="nil"/>
              <w:right w:val="nil"/>
            </w:tcBorders>
            <w:shd w:val="clear" w:color="auto" w:fill="auto"/>
            <w:noWrap/>
            <w:vAlign w:val="center"/>
            <w:hideMark/>
          </w:tcPr>
          <w:p w14:paraId="19B1EA76" w14:textId="77777777" w:rsidR="00982DFC" w:rsidRDefault="00982DFC" w:rsidP="00C959A6">
            <w:pPr>
              <w:jc w:val="both"/>
              <w:rPr>
                <w:color w:val="000000"/>
              </w:rPr>
            </w:pPr>
            <w:r>
              <w:rPr>
                <w:color w:val="000000"/>
              </w:rPr>
              <w:t>MAL QOU (normal = 5)</w:t>
            </w:r>
          </w:p>
        </w:tc>
        <w:tc>
          <w:tcPr>
            <w:tcW w:w="1867" w:type="dxa"/>
            <w:tcBorders>
              <w:top w:val="nil"/>
              <w:left w:val="nil"/>
              <w:bottom w:val="nil"/>
              <w:right w:val="nil"/>
            </w:tcBorders>
            <w:shd w:val="clear" w:color="auto" w:fill="auto"/>
            <w:noWrap/>
            <w:vAlign w:val="bottom"/>
            <w:hideMark/>
          </w:tcPr>
          <w:p w14:paraId="597C7533" w14:textId="77777777" w:rsidR="00982DFC" w:rsidRDefault="00982DFC" w:rsidP="00C959A6">
            <w:pPr>
              <w:jc w:val="both"/>
              <w:rPr>
                <w:color w:val="000000"/>
              </w:rPr>
            </w:pPr>
            <w:r>
              <w:rPr>
                <w:color w:val="000000"/>
              </w:rPr>
              <w:t>1.88 ± 1.63</w:t>
            </w:r>
          </w:p>
        </w:tc>
        <w:tc>
          <w:tcPr>
            <w:tcW w:w="2031" w:type="dxa"/>
            <w:tcBorders>
              <w:top w:val="nil"/>
              <w:left w:val="nil"/>
              <w:bottom w:val="nil"/>
              <w:right w:val="nil"/>
            </w:tcBorders>
            <w:shd w:val="clear" w:color="auto" w:fill="auto"/>
            <w:noWrap/>
            <w:vAlign w:val="bottom"/>
            <w:hideMark/>
          </w:tcPr>
          <w:p w14:paraId="16A9188C" w14:textId="77777777" w:rsidR="00982DFC" w:rsidRDefault="00982DFC" w:rsidP="00C959A6">
            <w:pPr>
              <w:jc w:val="both"/>
              <w:rPr>
                <w:color w:val="000000"/>
              </w:rPr>
            </w:pPr>
            <w:r>
              <w:rPr>
                <w:color w:val="000000"/>
              </w:rPr>
              <w:t>3.83 ± 1.44</w:t>
            </w:r>
          </w:p>
        </w:tc>
        <w:tc>
          <w:tcPr>
            <w:tcW w:w="1284" w:type="dxa"/>
            <w:tcBorders>
              <w:top w:val="nil"/>
              <w:left w:val="nil"/>
              <w:bottom w:val="nil"/>
              <w:right w:val="nil"/>
            </w:tcBorders>
            <w:shd w:val="clear" w:color="auto" w:fill="auto"/>
            <w:noWrap/>
            <w:vAlign w:val="bottom"/>
            <w:hideMark/>
          </w:tcPr>
          <w:p w14:paraId="701F5F5D" w14:textId="77777777" w:rsidR="00982DFC" w:rsidRDefault="00982DFC" w:rsidP="00C959A6">
            <w:pPr>
              <w:jc w:val="both"/>
              <w:rPr>
                <w:color w:val="000000"/>
              </w:rPr>
            </w:pPr>
            <w:r>
              <w:rPr>
                <w:color w:val="000000"/>
              </w:rPr>
              <w:t>0.031</w:t>
            </w:r>
          </w:p>
        </w:tc>
      </w:tr>
      <w:tr w:rsidR="00982DFC" w14:paraId="281B3FDA" w14:textId="77777777" w:rsidTr="00C959A6">
        <w:trPr>
          <w:trHeight w:val="320"/>
        </w:trPr>
        <w:tc>
          <w:tcPr>
            <w:tcW w:w="4318" w:type="dxa"/>
            <w:tcBorders>
              <w:top w:val="nil"/>
              <w:left w:val="nil"/>
              <w:bottom w:val="nil"/>
              <w:right w:val="nil"/>
            </w:tcBorders>
            <w:shd w:val="clear" w:color="auto" w:fill="auto"/>
            <w:noWrap/>
            <w:vAlign w:val="bottom"/>
            <w:hideMark/>
          </w:tcPr>
          <w:p w14:paraId="059EECA5" w14:textId="77777777" w:rsidR="00982DFC" w:rsidRDefault="00982DFC" w:rsidP="00C959A6">
            <w:pPr>
              <w:jc w:val="both"/>
              <w:rPr>
                <w:color w:val="000000"/>
                <w:sz w:val="22"/>
                <w:szCs w:val="22"/>
              </w:rPr>
            </w:pPr>
            <w:r>
              <w:rPr>
                <w:color w:val="000000"/>
                <w:sz w:val="22"/>
                <w:szCs w:val="22"/>
              </w:rPr>
              <w:t>Shoulder AROM flexion (°)</w:t>
            </w:r>
          </w:p>
        </w:tc>
        <w:tc>
          <w:tcPr>
            <w:tcW w:w="1867" w:type="dxa"/>
            <w:tcBorders>
              <w:top w:val="nil"/>
              <w:left w:val="nil"/>
              <w:bottom w:val="nil"/>
              <w:right w:val="nil"/>
            </w:tcBorders>
            <w:shd w:val="clear" w:color="auto" w:fill="auto"/>
            <w:noWrap/>
            <w:vAlign w:val="bottom"/>
            <w:hideMark/>
          </w:tcPr>
          <w:p w14:paraId="3CE9285E" w14:textId="77777777" w:rsidR="00982DFC" w:rsidRDefault="00982DFC" w:rsidP="00C959A6">
            <w:pPr>
              <w:jc w:val="both"/>
              <w:rPr>
                <w:color w:val="000000"/>
              </w:rPr>
            </w:pPr>
            <w:r>
              <w:rPr>
                <w:color w:val="000000"/>
              </w:rPr>
              <w:t>117 ± 47</w:t>
            </w:r>
          </w:p>
        </w:tc>
        <w:tc>
          <w:tcPr>
            <w:tcW w:w="2031" w:type="dxa"/>
            <w:tcBorders>
              <w:top w:val="nil"/>
              <w:left w:val="nil"/>
              <w:bottom w:val="nil"/>
              <w:right w:val="nil"/>
            </w:tcBorders>
            <w:shd w:val="clear" w:color="auto" w:fill="auto"/>
            <w:noWrap/>
            <w:vAlign w:val="bottom"/>
            <w:hideMark/>
          </w:tcPr>
          <w:p w14:paraId="57BE815A" w14:textId="77777777" w:rsidR="00982DFC" w:rsidRDefault="00982DFC" w:rsidP="00C959A6">
            <w:pPr>
              <w:jc w:val="both"/>
              <w:rPr>
                <w:color w:val="000000"/>
              </w:rPr>
            </w:pPr>
            <w:r>
              <w:rPr>
                <w:color w:val="000000"/>
              </w:rPr>
              <w:t>147 ± 37</w:t>
            </w:r>
          </w:p>
        </w:tc>
        <w:tc>
          <w:tcPr>
            <w:tcW w:w="1284" w:type="dxa"/>
            <w:tcBorders>
              <w:top w:val="nil"/>
              <w:left w:val="nil"/>
              <w:bottom w:val="nil"/>
              <w:right w:val="nil"/>
            </w:tcBorders>
            <w:shd w:val="clear" w:color="auto" w:fill="auto"/>
            <w:noWrap/>
            <w:vAlign w:val="bottom"/>
            <w:hideMark/>
          </w:tcPr>
          <w:p w14:paraId="4275466B" w14:textId="77777777" w:rsidR="00982DFC" w:rsidRDefault="00982DFC" w:rsidP="00C959A6">
            <w:pPr>
              <w:jc w:val="both"/>
              <w:rPr>
                <w:color w:val="000000"/>
              </w:rPr>
            </w:pPr>
            <w:r>
              <w:rPr>
                <w:color w:val="000000"/>
              </w:rPr>
              <w:t>0.085</w:t>
            </w:r>
          </w:p>
        </w:tc>
      </w:tr>
      <w:tr w:rsidR="00982DFC" w14:paraId="7DBE878B" w14:textId="77777777" w:rsidTr="00C959A6">
        <w:trPr>
          <w:trHeight w:val="320"/>
        </w:trPr>
        <w:tc>
          <w:tcPr>
            <w:tcW w:w="4318" w:type="dxa"/>
            <w:tcBorders>
              <w:top w:val="nil"/>
              <w:left w:val="nil"/>
              <w:bottom w:val="nil"/>
              <w:right w:val="nil"/>
            </w:tcBorders>
            <w:shd w:val="clear" w:color="auto" w:fill="auto"/>
            <w:noWrap/>
            <w:vAlign w:val="bottom"/>
            <w:hideMark/>
          </w:tcPr>
          <w:p w14:paraId="386D64E3" w14:textId="77777777" w:rsidR="00982DFC" w:rsidRDefault="00982DFC" w:rsidP="00C959A6">
            <w:pPr>
              <w:jc w:val="both"/>
              <w:rPr>
                <w:color w:val="000000"/>
                <w:sz w:val="22"/>
                <w:szCs w:val="22"/>
              </w:rPr>
            </w:pPr>
            <w:r>
              <w:rPr>
                <w:color w:val="000000"/>
                <w:sz w:val="22"/>
                <w:szCs w:val="22"/>
              </w:rPr>
              <w:t>Elbow AROM flexion (°)</w:t>
            </w:r>
          </w:p>
        </w:tc>
        <w:tc>
          <w:tcPr>
            <w:tcW w:w="1867" w:type="dxa"/>
            <w:tcBorders>
              <w:top w:val="nil"/>
              <w:left w:val="nil"/>
              <w:bottom w:val="nil"/>
              <w:right w:val="nil"/>
            </w:tcBorders>
            <w:shd w:val="clear" w:color="auto" w:fill="auto"/>
            <w:noWrap/>
            <w:vAlign w:val="bottom"/>
            <w:hideMark/>
          </w:tcPr>
          <w:p w14:paraId="57C4385F" w14:textId="77777777" w:rsidR="00982DFC" w:rsidRDefault="00982DFC" w:rsidP="00C959A6">
            <w:pPr>
              <w:jc w:val="both"/>
              <w:rPr>
                <w:color w:val="000000"/>
              </w:rPr>
            </w:pPr>
            <w:r>
              <w:rPr>
                <w:color w:val="000000"/>
              </w:rPr>
              <w:t>138 ± 7</w:t>
            </w:r>
          </w:p>
        </w:tc>
        <w:tc>
          <w:tcPr>
            <w:tcW w:w="2031" w:type="dxa"/>
            <w:tcBorders>
              <w:top w:val="nil"/>
              <w:left w:val="nil"/>
              <w:bottom w:val="nil"/>
              <w:right w:val="nil"/>
            </w:tcBorders>
            <w:shd w:val="clear" w:color="auto" w:fill="auto"/>
            <w:noWrap/>
            <w:vAlign w:val="bottom"/>
            <w:hideMark/>
          </w:tcPr>
          <w:p w14:paraId="1DB38189" w14:textId="77777777" w:rsidR="00982DFC" w:rsidRDefault="00982DFC" w:rsidP="00C959A6">
            <w:pPr>
              <w:jc w:val="both"/>
              <w:rPr>
                <w:color w:val="000000"/>
              </w:rPr>
            </w:pPr>
            <w:r>
              <w:rPr>
                <w:color w:val="000000"/>
              </w:rPr>
              <w:t>138 ± 9</w:t>
            </w:r>
          </w:p>
        </w:tc>
        <w:tc>
          <w:tcPr>
            <w:tcW w:w="1284" w:type="dxa"/>
            <w:tcBorders>
              <w:top w:val="nil"/>
              <w:left w:val="nil"/>
              <w:bottom w:val="nil"/>
              <w:right w:val="nil"/>
            </w:tcBorders>
            <w:shd w:val="clear" w:color="auto" w:fill="auto"/>
            <w:noWrap/>
            <w:vAlign w:val="bottom"/>
            <w:hideMark/>
          </w:tcPr>
          <w:p w14:paraId="0A7D2343" w14:textId="77777777" w:rsidR="00982DFC" w:rsidRDefault="00982DFC" w:rsidP="00C959A6">
            <w:pPr>
              <w:jc w:val="both"/>
              <w:rPr>
                <w:color w:val="000000"/>
              </w:rPr>
            </w:pPr>
            <w:r>
              <w:rPr>
                <w:color w:val="000000"/>
              </w:rPr>
              <w:t>0.884</w:t>
            </w:r>
          </w:p>
        </w:tc>
      </w:tr>
      <w:tr w:rsidR="00982DFC" w14:paraId="4F62ED1A" w14:textId="77777777" w:rsidTr="00C959A6">
        <w:trPr>
          <w:trHeight w:val="320"/>
        </w:trPr>
        <w:tc>
          <w:tcPr>
            <w:tcW w:w="4318" w:type="dxa"/>
            <w:tcBorders>
              <w:top w:val="nil"/>
              <w:left w:val="nil"/>
              <w:bottom w:val="nil"/>
              <w:right w:val="nil"/>
            </w:tcBorders>
            <w:shd w:val="clear" w:color="auto" w:fill="auto"/>
            <w:noWrap/>
            <w:vAlign w:val="bottom"/>
            <w:hideMark/>
          </w:tcPr>
          <w:p w14:paraId="1162E745" w14:textId="77777777" w:rsidR="00982DFC" w:rsidRDefault="00982DFC" w:rsidP="00C959A6">
            <w:pPr>
              <w:jc w:val="both"/>
              <w:rPr>
                <w:color w:val="000000"/>
                <w:sz w:val="22"/>
                <w:szCs w:val="22"/>
              </w:rPr>
            </w:pPr>
            <w:r>
              <w:rPr>
                <w:color w:val="000000"/>
                <w:sz w:val="22"/>
                <w:szCs w:val="22"/>
              </w:rPr>
              <w:t>Wrist AROM flexion (°)</w:t>
            </w:r>
          </w:p>
        </w:tc>
        <w:tc>
          <w:tcPr>
            <w:tcW w:w="1867" w:type="dxa"/>
            <w:tcBorders>
              <w:top w:val="nil"/>
              <w:left w:val="nil"/>
              <w:bottom w:val="nil"/>
              <w:right w:val="nil"/>
            </w:tcBorders>
            <w:shd w:val="clear" w:color="auto" w:fill="auto"/>
            <w:noWrap/>
            <w:vAlign w:val="bottom"/>
            <w:hideMark/>
          </w:tcPr>
          <w:p w14:paraId="1A4EFAA4" w14:textId="77777777" w:rsidR="00982DFC" w:rsidRDefault="00982DFC" w:rsidP="00C959A6">
            <w:pPr>
              <w:jc w:val="both"/>
              <w:rPr>
                <w:color w:val="000000"/>
              </w:rPr>
            </w:pPr>
            <w:r>
              <w:rPr>
                <w:color w:val="000000"/>
              </w:rPr>
              <w:t>39 ± 23</w:t>
            </w:r>
          </w:p>
        </w:tc>
        <w:tc>
          <w:tcPr>
            <w:tcW w:w="2031" w:type="dxa"/>
            <w:tcBorders>
              <w:top w:val="nil"/>
              <w:left w:val="nil"/>
              <w:bottom w:val="nil"/>
              <w:right w:val="nil"/>
            </w:tcBorders>
            <w:shd w:val="clear" w:color="auto" w:fill="auto"/>
            <w:noWrap/>
            <w:vAlign w:val="bottom"/>
            <w:hideMark/>
          </w:tcPr>
          <w:p w14:paraId="62F21E5F" w14:textId="77777777" w:rsidR="00982DFC" w:rsidRDefault="00982DFC" w:rsidP="00C959A6">
            <w:pPr>
              <w:jc w:val="both"/>
              <w:rPr>
                <w:color w:val="000000"/>
              </w:rPr>
            </w:pPr>
            <w:r>
              <w:rPr>
                <w:color w:val="000000"/>
              </w:rPr>
              <w:t>67 ± 21</w:t>
            </w:r>
          </w:p>
        </w:tc>
        <w:tc>
          <w:tcPr>
            <w:tcW w:w="1284" w:type="dxa"/>
            <w:tcBorders>
              <w:top w:val="nil"/>
              <w:left w:val="nil"/>
              <w:bottom w:val="nil"/>
              <w:right w:val="nil"/>
            </w:tcBorders>
            <w:shd w:val="clear" w:color="auto" w:fill="auto"/>
            <w:noWrap/>
            <w:vAlign w:val="bottom"/>
            <w:hideMark/>
          </w:tcPr>
          <w:p w14:paraId="7D841692" w14:textId="77777777" w:rsidR="00982DFC" w:rsidRDefault="00982DFC" w:rsidP="00C959A6">
            <w:pPr>
              <w:jc w:val="both"/>
              <w:rPr>
                <w:color w:val="000000"/>
              </w:rPr>
            </w:pPr>
            <w:r>
              <w:rPr>
                <w:color w:val="000000"/>
              </w:rPr>
              <w:t>0.004</w:t>
            </w:r>
          </w:p>
        </w:tc>
      </w:tr>
      <w:tr w:rsidR="00982DFC" w14:paraId="1F6B2054" w14:textId="77777777" w:rsidTr="00C959A6">
        <w:trPr>
          <w:trHeight w:val="320"/>
        </w:trPr>
        <w:tc>
          <w:tcPr>
            <w:tcW w:w="9500" w:type="dxa"/>
            <w:gridSpan w:val="4"/>
            <w:tcBorders>
              <w:top w:val="nil"/>
              <w:left w:val="nil"/>
              <w:bottom w:val="nil"/>
              <w:right w:val="nil"/>
            </w:tcBorders>
            <w:shd w:val="clear" w:color="auto" w:fill="auto"/>
            <w:noWrap/>
            <w:vAlign w:val="bottom"/>
            <w:hideMark/>
          </w:tcPr>
          <w:p w14:paraId="212EE746" w14:textId="77777777" w:rsidR="00982DFC" w:rsidRDefault="00982DFC" w:rsidP="00C959A6">
            <w:pPr>
              <w:jc w:val="both"/>
              <w:rPr>
                <w:color w:val="000000"/>
              </w:rPr>
            </w:pPr>
            <w:r>
              <w:rPr>
                <w:color w:val="000000"/>
              </w:rPr>
              <w:t>*Mann-Whitney U Test</w:t>
            </w:r>
          </w:p>
        </w:tc>
      </w:tr>
    </w:tbl>
    <w:p w14:paraId="00BF27B4" w14:textId="77777777" w:rsidR="00982DFC" w:rsidRDefault="00982DFC" w:rsidP="006150E1">
      <w:pPr>
        <w:spacing w:line="276" w:lineRule="auto"/>
        <w:jc w:val="both"/>
      </w:pPr>
    </w:p>
    <w:p w14:paraId="6D48296C" w14:textId="77777777" w:rsidR="00982DFC" w:rsidRPr="001C7761" w:rsidDel="00C149B5" w:rsidRDefault="00982DFC" w:rsidP="00982DFC">
      <w:pPr>
        <w:spacing w:line="276" w:lineRule="auto"/>
        <w:jc w:val="both"/>
        <w:rPr>
          <w:del w:id="30" w:author="Yavuz Shahzad" w:date="2024-05-16T09:43:00Z"/>
        </w:rPr>
      </w:pPr>
      <w:r>
        <w:rPr>
          <w:color w:val="000000"/>
        </w:rPr>
        <w:t>FMA = Fugl-Meyer Assessment; BBT = Box and Block Test; GS = Grip Strength; MAL AOU = Quantitative Motor Activity Log; MAL QOU = Qualitative Motor Activity Log; AROM = Active Range of Motion</w:t>
      </w:r>
    </w:p>
    <w:p w14:paraId="31B0F4A5" w14:textId="77777777" w:rsidR="00330629" w:rsidRDefault="00330629" w:rsidP="006150E1">
      <w:pPr>
        <w:spacing w:line="276" w:lineRule="auto"/>
        <w:jc w:val="both"/>
      </w:pPr>
    </w:p>
    <w:p w14:paraId="6981D905" w14:textId="77777777" w:rsidR="00982DFC" w:rsidRDefault="00982DFC" w:rsidP="006150E1">
      <w:pPr>
        <w:spacing w:line="276" w:lineRule="auto"/>
        <w:jc w:val="both"/>
      </w:pPr>
    </w:p>
    <w:p w14:paraId="1457A89E" w14:textId="70D3933C" w:rsidR="0069074A" w:rsidRDefault="0069074A" w:rsidP="006150E1">
      <w:pPr>
        <w:spacing w:line="276" w:lineRule="auto"/>
        <w:jc w:val="both"/>
        <w:rPr>
          <w:ins w:id="31" w:author="Yavuz Shahzad" w:date="2024-05-16T09:43:00Z"/>
        </w:rPr>
      </w:pPr>
    </w:p>
    <w:p w14:paraId="7FC44EA1" w14:textId="729CFCEA" w:rsidR="00C149B5" w:rsidRDefault="00C149B5" w:rsidP="00C149B5">
      <w:pPr>
        <w:pStyle w:val="ListParagraph"/>
        <w:numPr>
          <w:ilvl w:val="0"/>
          <w:numId w:val="3"/>
        </w:numPr>
        <w:spacing w:line="276" w:lineRule="auto"/>
        <w:jc w:val="both"/>
        <w:rPr>
          <w:ins w:id="32" w:author="Yavuz Shahzad" w:date="2024-05-16T09:43:00Z"/>
        </w:rPr>
        <w:pPrChange w:id="33" w:author="Yavuz Shahzad" w:date="2024-05-16T09:43:00Z">
          <w:pPr>
            <w:spacing w:line="276" w:lineRule="auto"/>
            <w:jc w:val="both"/>
          </w:pPr>
        </w:pPrChange>
      </w:pPr>
      <w:ins w:id="34" w:author="Yavuz Shahzad" w:date="2024-05-16T09:43:00Z">
        <w:r>
          <w:t xml:space="preserve">- - - - - - - - - - - - - - - - - </w:t>
        </w:r>
      </w:ins>
    </w:p>
    <w:p w14:paraId="1601372A" w14:textId="0859AE9E" w:rsidR="00C149B5" w:rsidRPr="001C7761" w:rsidDel="00C149B5" w:rsidRDefault="00C149B5" w:rsidP="006150E1">
      <w:pPr>
        <w:spacing w:line="276" w:lineRule="auto"/>
        <w:jc w:val="both"/>
        <w:rPr>
          <w:del w:id="35" w:author="Yavuz Shahzad" w:date="2024-05-16T09:43:00Z"/>
        </w:rPr>
      </w:pPr>
    </w:p>
    <w:p w14:paraId="1F29AC20" w14:textId="3A4E3BB8" w:rsidR="00982DFC" w:rsidRDefault="00982DFC" w:rsidP="00982DFC">
      <w:pPr>
        <w:spacing w:line="276" w:lineRule="auto"/>
        <w:jc w:val="both"/>
        <w:rPr>
          <w:ins w:id="36" w:author="Yavuz Shahzad" w:date="2024-05-16T12:26:00Z"/>
        </w:rPr>
      </w:pPr>
      <w:r w:rsidRPr="001C7761">
        <w:t>Mean differences</w:t>
      </w:r>
      <w:r>
        <w:t xml:space="preserve"> between assessments</w:t>
      </w:r>
      <w:r w:rsidRPr="001C7761">
        <w:t xml:space="preserve"> in outcome measures for all participants are shown in Table III. </w:t>
      </w:r>
      <w:r>
        <w:t>Overall</w:t>
      </w:r>
      <w:r w:rsidRPr="001C7761">
        <w:t xml:space="preserve">, irrespective of </w:t>
      </w:r>
      <w:r>
        <w:t>the intervention groups,</w:t>
      </w:r>
      <w:r w:rsidRPr="001C7761">
        <w:t xml:space="preserve"> participants </w:t>
      </w:r>
      <w:r>
        <w:t>maintained their</w:t>
      </w:r>
      <w:r w:rsidRPr="001C7761">
        <w:t xml:space="preserve"> improvement in all primary outcome measures</w:t>
      </w:r>
      <w:r>
        <w:t xml:space="preserve"> from post-treatment to follow-up </w:t>
      </w:r>
      <w:r w:rsidRPr="00323516">
        <w:t xml:space="preserve">[FMA: V = 65, p = 0.18, d = 0.033; BBT: V = 145.5, </w:t>
      </w:r>
      <w:r w:rsidRPr="00691B2E">
        <w:rPr>
          <w:i/>
          <w:iCs/>
        </w:rPr>
        <w:t>p</w:t>
      </w:r>
      <w:r w:rsidRPr="00323516">
        <w:t xml:space="preserve"> = 0.83, d = 0.007; GS: V = 137, p = 0.72, d = - 0.028; MAL AOU: V = 41, </w:t>
      </w:r>
      <w:r w:rsidRPr="00691B2E">
        <w:rPr>
          <w:i/>
          <w:iCs/>
        </w:rPr>
        <w:t>p</w:t>
      </w:r>
      <w:r w:rsidRPr="00323516">
        <w:t xml:space="preserve"> = 0.1851, d = 0.012; MAL QOU: V = 117, </w:t>
      </w:r>
      <w:r w:rsidRPr="00691B2E">
        <w:rPr>
          <w:i/>
          <w:iCs/>
        </w:rPr>
        <w:t>p</w:t>
      </w:r>
      <w:r w:rsidRPr="00323516">
        <w:t xml:space="preserve"> = 0.058, d = 0.087]. </w:t>
      </w:r>
    </w:p>
    <w:p w14:paraId="6655C68D" w14:textId="03AEFEB8" w:rsidR="00C322DB" w:rsidRPr="00DB2B6E" w:rsidRDefault="00C322DB" w:rsidP="00982DFC">
      <w:pPr>
        <w:spacing w:line="276" w:lineRule="auto"/>
        <w:jc w:val="both"/>
        <w:rPr>
          <w:ins w:id="37" w:author="Yavuz Shahzad" w:date="2024-05-16T12:26:00Z"/>
          <w:sz w:val="20"/>
          <w:szCs w:val="20"/>
        </w:rPr>
      </w:pPr>
    </w:p>
    <w:p w14:paraId="6B6E971B" w14:textId="41AD5E81" w:rsidR="00C322DB" w:rsidRPr="00DB2B6E" w:rsidRDefault="00DB2B6E" w:rsidP="00DB2B6E">
      <w:pPr>
        <w:spacing w:line="276" w:lineRule="auto"/>
        <w:jc w:val="center"/>
      </w:pPr>
      <w:r>
        <w:t xml:space="preserve">Table III: </w:t>
      </w:r>
      <w:r w:rsidRPr="00DB2B6E">
        <w:t>Mean Differences Between Follow Ups</w:t>
      </w:r>
    </w:p>
    <w:tbl>
      <w:tblPr>
        <w:tblW w:w="7045" w:type="pct"/>
        <w:tblLook w:val="04A0" w:firstRow="1" w:lastRow="0" w:firstColumn="1" w:lastColumn="0" w:noHBand="0" w:noVBand="1"/>
      </w:tblPr>
      <w:tblGrid>
        <w:gridCol w:w="1617"/>
        <w:gridCol w:w="779"/>
        <w:gridCol w:w="1099"/>
        <w:gridCol w:w="1025"/>
        <w:gridCol w:w="1275"/>
        <w:gridCol w:w="1099"/>
        <w:gridCol w:w="1270"/>
        <w:gridCol w:w="1049"/>
        <w:gridCol w:w="1270"/>
        <w:gridCol w:w="1236"/>
        <w:gridCol w:w="269"/>
        <w:gridCol w:w="962"/>
        <w:gridCol w:w="224"/>
      </w:tblGrid>
      <w:tr w:rsidR="00DB2B6E" w:rsidRPr="00DB2B6E" w14:paraId="7CADB954" w14:textId="77777777" w:rsidTr="00DB2B6E">
        <w:trPr>
          <w:gridAfter w:val="4"/>
          <w:wAfter w:w="1020" w:type="pct"/>
          <w:trHeight w:val="320"/>
        </w:trPr>
        <w:tc>
          <w:tcPr>
            <w:tcW w:w="6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121B8" w14:textId="77777777" w:rsidR="00687607" w:rsidRPr="00DB2B6E" w:rsidRDefault="00687607">
            <w:pPr>
              <w:rPr>
                <w:color w:val="000000"/>
                <w:sz w:val="20"/>
                <w:szCs w:val="20"/>
              </w:rPr>
            </w:pPr>
            <w:r w:rsidRPr="00DB2B6E">
              <w:rPr>
                <w:color w:val="000000"/>
                <w:sz w:val="20"/>
                <w:szCs w:val="20"/>
              </w:rPr>
              <w:t> </w:t>
            </w:r>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16976EEE" w14:textId="132AC059" w:rsidR="00687607" w:rsidRPr="00DB2B6E" w:rsidRDefault="00687607">
            <w:pPr>
              <w:rPr>
                <w:color w:val="000000"/>
                <w:sz w:val="20"/>
                <w:szCs w:val="20"/>
              </w:rPr>
            </w:pPr>
            <w:r w:rsidRPr="00DB2B6E">
              <w:rPr>
                <w:color w:val="000000"/>
                <w:sz w:val="20"/>
                <w:szCs w:val="20"/>
              </w:rPr>
              <w:t>F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14:paraId="4A876731" w14:textId="77777777" w:rsidR="00687607" w:rsidRPr="00DB2B6E" w:rsidRDefault="00687607">
            <w:pPr>
              <w:rPr>
                <w:color w:val="000000"/>
                <w:sz w:val="20"/>
                <w:szCs w:val="20"/>
              </w:rPr>
            </w:pPr>
            <w:proofErr w:type="spellStart"/>
            <w:proofErr w:type="gramStart"/>
            <w:r w:rsidRPr="00DB2B6E">
              <w:rPr>
                <w:color w:val="000000"/>
                <w:sz w:val="20"/>
                <w:szCs w:val="20"/>
              </w:rPr>
              <w:t>Pr</w:t>
            </w:r>
            <w:proofErr w:type="spellEnd"/>
            <w:r w:rsidRPr="00DB2B6E">
              <w:rPr>
                <w:color w:val="000000"/>
                <w:sz w:val="20"/>
                <w:szCs w:val="20"/>
              </w:rPr>
              <w:t>(</w:t>
            </w:r>
            <w:proofErr w:type="gramEnd"/>
            <w:r w:rsidRPr="00DB2B6E">
              <w:rPr>
                <w:color w:val="000000"/>
                <w:sz w:val="20"/>
                <w:szCs w:val="20"/>
              </w:rPr>
              <w:t>&gt; F) †</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478EAE9F" w14:textId="77777777" w:rsidR="00687607" w:rsidRPr="00DB2B6E" w:rsidRDefault="00687607">
            <w:pPr>
              <w:rPr>
                <w:color w:val="000000"/>
                <w:sz w:val="20"/>
                <w:szCs w:val="20"/>
              </w:rPr>
            </w:pPr>
            <w:r w:rsidRPr="00DB2B6E">
              <w:rPr>
                <w:color w:val="000000"/>
                <w:sz w:val="20"/>
                <w:szCs w:val="20"/>
              </w:rPr>
              <w:t>T3 - T2 Δ</w:t>
            </w:r>
          </w:p>
        </w:tc>
        <w:tc>
          <w:tcPr>
            <w:tcW w:w="484" w:type="pct"/>
            <w:tcBorders>
              <w:top w:val="single" w:sz="4" w:space="0" w:color="auto"/>
              <w:left w:val="nil"/>
              <w:bottom w:val="single" w:sz="4" w:space="0" w:color="auto"/>
              <w:right w:val="single" w:sz="4" w:space="0" w:color="auto"/>
            </w:tcBorders>
            <w:shd w:val="clear" w:color="auto" w:fill="auto"/>
            <w:noWrap/>
            <w:vAlign w:val="bottom"/>
            <w:hideMark/>
          </w:tcPr>
          <w:p w14:paraId="47CDF236" w14:textId="77777777" w:rsidR="00687607" w:rsidRPr="00DB2B6E" w:rsidRDefault="00687607">
            <w:pPr>
              <w:rPr>
                <w:color w:val="000000"/>
                <w:sz w:val="20"/>
                <w:szCs w:val="20"/>
              </w:rPr>
            </w:pPr>
            <w:r w:rsidRPr="00DB2B6E">
              <w:rPr>
                <w:color w:val="000000"/>
                <w:sz w:val="20"/>
                <w:szCs w:val="20"/>
              </w:rPr>
              <w:t>95% CI</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14:paraId="42D1E366" w14:textId="77777777" w:rsidR="00687607" w:rsidRPr="00DB2B6E" w:rsidRDefault="00687607">
            <w:pPr>
              <w:rPr>
                <w:color w:val="000000"/>
                <w:sz w:val="20"/>
                <w:szCs w:val="20"/>
              </w:rPr>
            </w:pPr>
            <w:r w:rsidRPr="00DB2B6E">
              <w:rPr>
                <w:color w:val="000000"/>
                <w:sz w:val="20"/>
                <w:szCs w:val="20"/>
              </w:rPr>
              <w:t>T3 - T1 Δ</w:t>
            </w:r>
          </w:p>
        </w:tc>
        <w:tc>
          <w:tcPr>
            <w:tcW w:w="482" w:type="pct"/>
            <w:tcBorders>
              <w:top w:val="single" w:sz="4" w:space="0" w:color="auto"/>
              <w:left w:val="nil"/>
              <w:bottom w:val="single" w:sz="4" w:space="0" w:color="auto"/>
              <w:right w:val="single" w:sz="4" w:space="0" w:color="auto"/>
            </w:tcBorders>
            <w:shd w:val="clear" w:color="auto" w:fill="auto"/>
            <w:noWrap/>
            <w:vAlign w:val="bottom"/>
            <w:hideMark/>
          </w:tcPr>
          <w:p w14:paraId="090D9B79" w14:textId="77777777" w:rsidR="00687607" w:rsidRPr="00DB2B6E" w:rsidRDefault="00687607">
            <w:pPr>
              <w:rPr>
                <w:color w:val="000000"/>
                <w:sz w:val="20"/>
                <w:szCs w:val="20"/>
              </w:rPr>
            </w:pPr>
            <w:r w:rsidRPr="00DB2B6E">
              <w:rPr>
                <w:color w:val="000000"/>
                <w:sz w:val="20"/>
                <w:szCs w:val="20"/>
              </w:rPr>
              <w:t>95% CI</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14:paraId="6A121525" w14:textId="77777777" w:rsidR="00687607" w:rsidRPr="00DB2B6E" w:rsidRDefault="00687607">
            <w:pPr>
              <w:rPr>
                <w:color w:val="000000"/>
                <w:sz w:val="20"/>
                <w:szCs w:val="20"/>
              </w:rPr>
            </w:pPr>
            <w:r w:rsidRPr="00DB2B6E">
              <w:rPr>
                <w:color w:val="000000"/>
                <w:sz w:val="20"/>
                <w:szCs w:val="20"/>
              </w:rPr>
              <w:t>T2 - T1 Δ</w:t>
            </w:r>
          </w:p>
        </w:tc>
        <w:tc>
          <w:tcPr>
            <w:tcW w:w="482" w:type="pct"/>
            <w:tcBorders>
              <w:top w:val="single" w:sz="4" w:space="0" w:color="auto"/>
              <w:left w:val="nil"/>
              <w:bottom w:val="single" w:sz="4" w:space="0" w:color="auto"/>
              <w:right w:val="single" w:sz="4" w:space="0" w:color="auto"/>
            </w:tcBorders>
            <w:shd w:val="clear" w:color="auto" w:fill="auto"/>
            <w:noWrap/>
            <w:vAlign w:val="bottom"/>
            <w:hideMark/>
          </w:tcPr>
          <w:p w14:paraId="52C22261" w14:textId="77777777" w:rsidR="00687607" w:rsidRPr="00DB2B6E" w:rsidRDefault="00687607">
            <w:pPr>
              <w:rPr>
                <w:color w:val="000000"/>
                <w:sz w:val="20"/>
                <w:szCs w:val="20"/>
              </w:rPr>
            </w:pPr>
            <w:r w:rsidRPr="00DB2B6E">
              <w:rPr>
                <w:color w:val="000000"/>
                <w:sz w:val="20"/>
                <w:szCs w:val="20"/>
              </w:rPr>
              <w:t>95% CI</w:t>
            </w:r>
          </w:p>
        </w:tc>
      </w:tr>
      <w:tr w:rsidR="00DB2B6E" w:rsidRPr="00DB2B6E" w14:paraId="4A89D936" w14:textId="77777777" w:rsidTr="00DB2B6E">
        <w:trPr>
          <w:gridAfter w:val="4"/>
          <w:wAfter w:w="1020" w:type="pct"/>
          <w:trHeight w:val="320"/>
        </w:trPr>
        <w:tc>
          <w:tcPr>
            <w:tcW w:w="614" w:type="pct"/>
            <w:tcBorders>
              <w:top w:val="single" w:sz="4" w:space="0" w:color="auto"/>
              <w:left w:val="nil"/>
              <w:bottom w:val="nil"/>
              <w:right w:val="nil"/>
            </w:tcBorders>
            <w:shd w:val="clear" w:color="auto" w:fill="auto"/>
            <w:noWrap/>
            <w:vAlign w:val="bottom"/>
            <w:hideMark/>
          </w:tcPr>
          <w:p w14:paraId="2FABC068" w14:textId="77777777" w:rsidR="00687607" w:rsidRPr="00DB2B6E" w:rsidRDefault="00687607">
            <w:pPr>
              <w:rPr>
                <w:color w:val="000000"/>
                <w:sz w:val="20"/>
                <w:szCs w:val="20"/>
              </w:rPr>
            </w:pPr>
            <w:r w:rsidRPr="00DB2B6E">
              <w:rPr>
                <w:color w:val="000000"/>
                <w:sz w:val="20"/>
                <w:szCs w:val="20"/>
              </w:rPr>
              <w:t>FMA</w:t>
            </w:r>
          </w:p>
        </w:tc>
        <w:tc>
          <w:tcPr>
            <w:tcW w:w="296" w:type="pct"/>
            <w:tcBorders>
              <w:top w:val="single" w:sz="4" w:space="0" w:color="auto"/>
              <w:left w:val="nil"/>
              <w:bottom w:val="nil"/>
              <w:right w:val="nil"/>
            </w:tcBorders>
            <w:shd w:val="clear" w:color="auto" w:fill="auto"/>
            <w:noWrap/>
            <w:vAlign w:val="bottom"/>
            <w:hideMark/>
          </w:tcPr>
          <w:p w14:paraId="6B01170B" w14:textId="77777777" w:rsidR="00687607" w:rsidRPr="00DB2B6E" w:rsidRDefault="00687607">
            <w:pPr>
              <w:jc w:val="right"/>
              <w:rPr>
                <w:color w:val="000000"/>
                <w:sz w:val="20"/>
                <w:szCs w:val="20"/>
              </w:rPr>
            </w:pPr>
            <w:r w:rsidRPr="00DB2B6E">
              <w:rPr>
                <w:color w:val="000000"/>
                <w:sz w:val="20"/>
                <w:szCs w:val="20"/>
              </w:rPr>
              <w:t>14.25</w:t>
            </w:r>
          </w:p>
        </w:tc>
        <w:tc>
          <w:tcPr>
            <w:tcW w:w="417" w:type="pct"/>
            <w:tcBorders>
              <w:top w:val="single" w:sz="4" w:space="0" w:color="auto"/>
              <w:left w:val="nil"/>
              <w:bottom w:val="nil"/>
              <w:right w:val="nil"/>
            </w:tcBorders>
            <w:shd w:val="clear" w:color="auto" w:fill="auto"/>
            <w:noWrap/>
            <w:vAlign w:val="bottom"/>
            <w:hideMark/>
          </w:tcPr>
          <w:p w14:paraId="23DDE2DB" w14:textId="77777777" w:rsidR="00687607" w:rsidRPr="00DB2B6E" w:rsidRDefault="00687607">
            <w:pPr>
              <w:jc w:val="right"/>
              <w:rPr>
                <w:color w:val="000000"/>
                <w:sz w:val="20"/>
                <w:szCs w:val="20"/>
              </w:rPr>
            </w:pPr>
            <w:r w:rsidRPr="00DB2B6E">
              <w:rPr>
                <w:color w:val="000000"/>
                <w:sz w:val="20"/>
                <w:szCs w:val="20"/>
              </w:rPr>
              <w:t>1.53E-05</w:t>
            </w:r>
          </w:p>
        </w:tc>
        <w:tc>
          <w:tcPr>
            <w:tcW w:w="389" w:type="pct"/>
            <w:tcBorders>
              <w:top w:val="single" w:sz="4" w:space="0" w:color="auto"/>
              <w:left w:val="nil"/>
              <w:bottom w:val="nil"/>
              <w:right w:val="nil"/>
            </w:tcBorders>
            <w:shd w:val="clear" w:color="auto" w:fill="auto"/>
            <w:noWrap/>
            <w:vAlign w:val="bottom"/>
            <w:hideMark/>
          </w:tcPr>
          <w:p w14:paraId="1254A7BB" w14:textId="77777777" w:rsidR="00687607" w:rsidRPr="00DB2B6E" w:rsidRDefault="00687607">
            <w:pPr>
              <w:rPr>
                <w:color w:val="000000"/>
                <w:sz w:val="20"/>
                <w:szCs w:val="20"/>
              </w:rPr>
            </w:pPr>
            <w:r w:rsidRPr="00DB2B6E">
              <w:rPr>
                <w:color w:val="000000"/>
                <w:sz w:val="20"/>
                <w:szCs w:val="20"/>
              </w:rPr>
              <w:t>0.1807</w:t>
            </w:r>
          </w:p>
        </w:tc>
        <w:tc>
          <w:tcPr>
            <w:tcW w:w="484" w:type="pct"/>
            <w:tcBorders>
              <w:top w:val="single" w:sz="4" w:space="0" w:color="auto"/>
              <w:left w:val="nil"/>
              <w:bottom w:val="nil"/>
              <w:right w:val="nil"/>
            </w:tcBorders>
            <w:shd w:val="clear" w:color="auto" w:fill="auto"/>
            <w:noWrap/>
            <w:vAlign w:val="bottom"/>
            <w:hideMark/>
          </w:tcPr>
          <w:p w14:paraId="54B35EF0" w14:textId="77777777" w:rsidR="00687607" w:rsidRPr="00DB2B6E" w:rsidRDefault="00687607" w:rsidP="00687607">
            <w:pPr>
              <w:rPr>
                <w:color w:val="000000"/>
                <w:sz w:val="20"/>
                <w:szCs w:val="20"/>
              </w:rPr>
            </w:pPr>
            <w:r w:rsidRPr="00DB2B6E">
              <w:rPr>
                <w:color w:val="000000"/>
                <w:sz w:val="20"/>
                <w:szCs w:val="20"/>
              </w:rPr>
              <w:t>(-0.40, 1.36)</w:t>
            </w:r>
          </w:p>
        </w:tc>
        <w:tc>
          <w:tcPr>
            <w:tcW w:w="417" w:type="pct"/>
            <w:tcBorders>
              <w:top w:val="single" w:sz="4" w:space="0" w:color="auto"/>
              <w:left w:val="nil"/>
              <w:bottom w:val="nil"/>
              <w:right w:val="nil"/>
            </w:tcBorders>
            <w:shd w:val="clear" w:color="auto" w:fill="auto"/>
            <w:noWrap/>
            <w:vAlign w:val="bottom"/>
            <w:hideMark/>
          </w:tcPr>
          <w:p w14:paraId="004E0B43" w14:textId="77777777" w:rsidR="00687607" w:rsidRPr="00DB2B6E" w:rsidRDefault="00687607">
            <w:pPr>
              <w:jc w:val="right"/>
              <w:rPr>
                <w:color w:val="000000"/>
                <w:sz w:val="20"/>
                <w:szCs w:val="20"/>
              </w:rPr>
            </w:pPr>
            <w:r w:rsidRPr="00DB2B6E">
              <w:rPr>
                <w:color w:val="000000"/>
                <w:sz w:val="20"/>
                <w:szCs w:val="20"/>
              </w:rPr>
              <w:t>0.0005*</w:t>
            </w:r>
          </w:p>
        </w:tc>
        <w:tc>
          <w:tcPr>
            <w:tcW w:w="482" w:type="pct"/>
            <w:tcBorders>
              <w:top w:val="single" w:sz="4" w:space="0" w:color="auto"/>
              <w:left w:val="nil"/>
              <w:bottom w:val="nil"/>
              <w:right w:val="nil"/>
            </w:tcBorders>
            <w:shd w:val="clear" w:color="auto" w:fill="auto"/>
            <w:noWrap/>
            <w:vAlign w:val="bottom"/>
            <w:hideMark/>
          </w:tcPr>
          <w:p w14:paraId="4D12B64C" w14:textId="77777777" w:rsidR="00687607" w:rsidRPr="00DB2B6E" w:rsidRDefault="00687607" w:rsidP="00DB2B6E">
            <w:pPr>
              <w:rPr>
                <w:color w:val="000000"/>
                <w:sz w:val="20"/>
                <w:szCs w:val="20"/>
              </w:rPr>
            </w:pPr>
            <w:r w:rsidRPr="00DB2B6E">
              <w:rPr>
                <w:color w:val="000000"/>
                <w:sz w:val="20"/>
                <w:szCs w:val="20"/>
              </w:rPr>
              <w:t>(1.44, 4.00)</w:t>
            </w:r>
          </w:p>
        </w:tc>
        <w:tc>
          <w:tcPr>
            <w:tcW w:w="398" w:type="pct"/>
            <w:tcBorders>
              <w:top w:val="single" w:sz="4" w:space="0" w:color="auto"/>
              <w:left w:val="nil"/>
              <w:bottom w:val="nil"/>
              <w:right w:val="nil"/>
            </w:tcBorders>
            <w:shd w:val="clear" w:color="auto" w:fill="auto"/>
            <w:noWrap/>
            <w:vAlign w:val="bottom"/>
            <w:hideMark/>
          </w:tcPr>
          <w:p w14:paraId="61E85AD9" w14:textId="77777777" w:rsidR="00687607" w:rsidRPr="00DB2B6E" w:rsidRDefault="00687607" w:rsidP="00DB2B6E">
            <w:pPr>
              <w:rPr>
                <w:color w:val="000000"/>
                <w:sz w:val="20"/>
                <w:szCs w:val="20"/>
              </w:rPr>
            </w:pPr>
            <w:r w:rsidRPr="00DB2B6E">
              <w:rPr>
                <w:color w:val="000000"/>
                <w:sz w:val="20"/>
                <w:szCs w:val="20"/>
              </w:rPr>
              <w:t>0.0047*</w:t>
            </w:r>
          </w:p>
        </w:tc>
        <w:tc>
          <w:tcPr>
            <w:tcW w:w="482" w:type="pct"/>
            <w:tcBorders>
              <w:top w:val="single" w:sz="4" w:space="0" w:color="auto"/>
              <w:left w:val="nil"/>
              <w:bottom w:val="nil"/>
              <w:right w:val="nil"/>
            </w:tcBorders>
            <w:shd w:val="clear" w:color="auto" w:fill="auto"/>
            <w:noWrap/>
            <w:vAlign w:val="bottom"/>
            <w:hideMark/>
          </w:tcPr>
          <w:p w14:paraId="29F22BDF" w14:textId="77777777" w:rsidR="00687607" w:rsidRPr="00DB2B6E" w:rsidRDefault="00687607">
            <w:pPr>
              <w:jc w:val="right"/>
              <w:rPr>
                <w:color w:val="000000"/>
                <w:sz w:val="20"/>
                <w:szCs w:val="20"/>
              </w:rPr>
            </w:pPr>
            <w:r w:rsidRPr="00DB2B6E">
              <w:rPr>
                <w:color w:val="000000"/>
                <w:sz w:val="20"/>
                <w:szCs w:val="20"/>
              </w:rPr>
              <w:t>(0.88, 3.64)</w:t>
            </w:r>
          </w:p>
        </w:tc>
      </w:tr>
      <w:tr w:rsidR="00DB2B6E" w:rsidRPr="00DB2B6E" w14:paraId="336E4E61" w14:textId="77777777" w:rsidTr="00DB2B6E">
        <w:trPr>
          <w:gridAfter w:val="4"/>
          <w:wAfter w:w="1020" w:type="pct"/>
          <w:trHeight w:val="320"/>
        </w:trPr>
        <w:tc>
          <w:tcPr>
            <w:tcW w:w="614" w:type="pct"/>
            <w:tcBorders>
              <w:top w:val="nil"/>
              <w:left w:val="nil"/>
              <w:bottom w:val="nil"/>
              <w:right w:val="nil"/>
            </w:tcBorders>
            <w:shd w:val="clear" w:color="auto" w:fill="auto"/>
            <w:noWrap/>
            <w:vAlign w:val="bottom"/>
            <w:hideMark/>
          </w:tcPr>
          <w:p w14:paraId="255EC63C" w14:textId="77777777" w:rsidR="00687607" w:rsidRPr="00DB2B6E" w:rsidRDefault="00687607">
            <w:pPr>
              <w:rPr>
                <w:color w:val="000000"/>
                <w:sz w:val="20"/>
                <w:szCs w:val="20"/>
              </w:rPr>
            </w:pPr>
            <w:r w:rsidRPr="00DB2B6E">
              <w:rPr>
                <w:color w:val="000000"/>
                <w:sz w:val="20"/>
                <w:szCs w:val="20"/>
              </w:rPr>
              <w:t>BBT</w:t>
            </w:r>
          </w:p>
        </w:tc>
        <w:tc>
          <w:tcPr>
            <w:tcW w:w="296" w:type="pct"/>
            <w:tcBorders>
              <w:top w:val="nil"/>
              <w:left w:val="nil"/>
              <w:bottom w:val="nil"/>
              <w:right w:val="nil"/>
            </w:tcBorders>
            <w:shd w:val="clear" w:color="auto" w:fill="auto"/>
            <w:noWrap/>
            <w:vAlign w:val="bottom"/>
            <w:hideMark/>
          </w:tcPr>
          <w:p w14:paraId="3FE7A890" w14:textId="77777777" w:rsidR="00687607" w:rsidRPr="00DB2B6E" w:rsidRDefault="00687607">
            <w:pPr>
              <w:jc w:val="right"/>
              <w:rPr>
                <w:color w:val="000000"/>
                <w:sz w:val="20"/>
                <w:szCs w:val="20"/>
              </w:rPr>
            </w:pPr>
            <w:r w:rsidRPr="00DB2B6E">
              <w:rPr>
                <w:color w:val="000000"/>
                <w:sz w:val="20"/>
                <w:szCs w:val="20"/>
              </w:rPr>
              <w:t>1.909</w:t>
            </w:r>
          </w:p>
        </w:tc>
        <w:tc>
          <w:tcPr>
            <w:tcW w:w="417" w:type="pct"/>
            <w:tcBorders>
              <w:top w:val="nil"/>
              <w:left w:val="nil"/>
              <w:bottom w:val="nil"/>
              <w:right w:val="nil"/>
            </w:tcBorders>
            <w:shd w:val="clear" w:color="auto" w:fill="auto"/>
            <w:noWrap/>
            <w:vAlign w:val="bottom"/>
            <w:hideMark/>
          </w:tcPr>
          <w:p w14:paraId="353A8211" w14:textId="77777777" w:rsidR="00687607" w:rsidRPr="00DB2B6E" w:rsidRDefault="00687607">
            <w:pPr>
              <w:jc w:val="right"/>
              <w:rPr>
                <w:color w:val="000000"/>
                <w:sz w:val="20"/>
                <w:szCs w:val="20"/>
              </w:rPr>
            </w:pPr>
            <w:r w:rsidRPr="00DB2B6E">
              <w:rPr>
                <w:color w:val="000000"/>
                <w:sz w:val="20"/>
                <w:szCs w:val="20"/>
              </w:rPr>
              <w:t>0.16</w:t>
            </w:r>
          </w:p>
        </w:tc>
        <w:tc>
          <w:tcPr>
            <w:tcW w:w="389" w:type="pct"/>
            <w:tcBorders>
              <w:top w:val="nil"/>
              <w:left w:val="nil"/>
              <w:bottom w:val="nil"/>
              <w:right w:val="nil"/>
            </w:tcBorders>
            <w:shd w:val="clear" w:color="auto" w:fill="auto"/>
            <w:noWrap/>
            <w:vAlign w:val="bottom"/>
            <w:hideMark/>
          </w:tcPr>
          <w:p w14:paraId="209C9347" w14:textId="77777777" w:rsidR="00687607" w:rsidRPr="00DB2B6E" w:rsidRDefault="00687607">
            <w:pPr>
              <w:rPr>
                <w:color w:val="000000"/>
                <w:sz w:val="20"/>
                <w:szCs w:val="20"/>
              </w:rPr>
            </w:pPr>
            <w:r w:rsidRPr="00DB2B6E">
              <w:rPr>
                <w:color w:val="000000"/>
                <w:sz w:val="20"/>
                <w:szCs w:val="20"/>
              </w:rPr>
              <w:t>//</w:t>
            </w:r>
          </w:p>
        </w:tc>
        <w:tc>
          <w:tcPr>
            <w:tcW w:w="484" w:type="pct"/>
            <w:tcBorders>
              <w:top w:val="nil"/>
              <w:left w:val="nil"/>
              <w:bottom w:val="nil"/>
              <w:right w:val="nil"/>
            </w:tcBorders>
            <w:shd w:val="clear" w:color="auto" w:fill="auto"/>
            <w:noWrap/>
            <w:vAlign w:val="bottom"/>
            <w:hideMark/>
          </w:tcPr>
          <w:p w14:paraId="31CAE11D" w14:textId="77777777" w:rsidR="00687607" w:rsidRPr="00DB2B6E" w:rsidRDefault="00687607">
            <w:pPr>
              <w:rPr>
                <w:color w:val="000000"/>
                <w:sz w:val="20"/>
                <w:szCs w:val="20"/>
              </w:rPr>
            </w:pPr>
            <w:r w:rsidRPr="00DB2B6E">
              <w:rPr>
                <w:color w:val="000000"/>
                <w:sz w:val="20"/>
                <w:szCs w:val="20"/>
              </w:rPr>
              <w:t>//</w:t>
            </w:r>
          </w:p>
        </w:tc>
        <w:tc>
          <w:tcPr>
            <w:tcW w:w="417" w:type="pct"/>
            <w:tcBorders>
              <w:top w:val="nil"/>
              <w:left w:val="nil"/>
              <w:bottom w:val="nil"/>
              <w:right w:val="nil"/>
            </w:tcBorders>
            <w:shd w:val="clear" w:color="auto" w:fill="auto"/>
            <w:noWrap/>
            <w:vAlign w:val="bottom"/>
            <w:hideMark/>
          </w:tcPr>
          <w:p w14:paraId="4F2AD29A" w14:textId="77777777" w:rsidR="00687607" w:rsidRPr="00DB2B6E" w:rsidRDefault="00687607">
            <w:pPr>
              <w:rPr>
                <w:color w:val="000000"/>
                <w:sz w:val="20"/>
                <w:szCs w:val="20"/>
              </w:rPr>
            </w:pPr>
            <w:r w:rsidRPr="00DB2B6E">
              <w:rPr>
                <w:color w:val="000000"/>
                <w:sz w:val="20"/>
                <w:szCs w:val="20"/>
              </w:rPr>
              <w:t>//</w:t>
            </w:r>
          </w:p>
        </w:tc>
        <w:tc>
          <w:tcPr>
            <w:tcW w:w="482" w:type="pct"/>
            <w:tcBorders>
              <w:top w:val="nil"/>
              <w:left w:val="nil"/>
              <w:bottom w:val="nil"/>
              <w:right w:val="nil"/>
            </w:tcBorders>
            <w:shd w:val="clear" w:color="auto" w:fill="auto"/>
            <w:noWrap/>
            <w:vAlign w:val="bottom"/>
            <w:hideMark/>
          </w:tcPr>
          <w:p w14:paraId="38DE3935" w14:textId="77777777" w:rsidR="00687607" w:rsidRPr="00DB2B6E" w:rsidRDefault="00687607">
            <w:pPr>
              <w:rPr>
                <w:color w:val="000000"/>
                <w:sz w:val="20"/>
                <w:szCs w:val="20"/>
              </w:rPr>
            </w:pPr>
            <w:r w:rsidRPr="00DB2B6E">
              <w:rPr>
                <w:color w:val="000000"/>
                <w:sz w:val="20"/>
                <w:szCs w:val="20"/>
              </w:rPr>
              <w:t>//</w:t>
            </w:r>
          </w:p>
        </w:tc>
        <w:tc>
          <w:tcPr>
            <w:tcW w:w="398" w:type="pct"/>
            <w:tcBorders>
              <w:top w:val="nil"/>
              <w:left w:val="nil"/>
              <w:bottom w:val="nil"/>
              <w:right w:val="nil"/>
            </w:tcBorders>
            <w:shd w:val="clear" w:color="auto" w:fill="auto"/>
            <w:noWrap/>
            <w:vAlign w:val="bottom"/>
            <w:hideMark/>
          </w:tcPr>
          <w:p w14:paraId="4045893C" w14:textId="77777777" w:rsidR="00687607" w:rsidRPr="00DB2B6E" w:rsidRDefault="00687607">
            <w:pPr>
              <w:rPr>
                <w:color w:val="000000"/>
                <w:sz w:val="20"/>
                <w:szCs w:val="20"/>
              </w:rPr>
            </w:pPr>
            <w:r w:rsidRPr="00DB2B6E">
              <w:rPr>
                <w:color w:val="000000"/>
                <w:sz w:val="20"/>
                <w:szCs w:val="20"/>
              </w:rPr>
              <w:t>//</w:t>
            </w:r>
          </w:p>
        </w:tc>
        <w:tc>
          <w:tcPr>
            <w:tcW w:w="482" w:type="pct"/>
            <w:tcBorders>
              <w:top w:val="nil"/>
              <w:left w:val="nil"/>
              <w:bottom w:val="nil"/>
              <w:right w:val="nil"/>
            </w:tcBorders>
            <w:shd w:val="clear" w:color="auto" w:fill="auto"/>
            <w:noWrap/>
            <w:vAlign w:val="bottom"/>
            <w:hideMark/>
          </w:tcPr>
          <w:p w14:paraId="46AE9A9D" w14:textId="77777777" w:rsidR="00687607" w:rsidRPr="00DB2B6E" w:rsidRDefault="00687607">
            <w:pPr>
              <w:rPr>
                <w:color w:val="000000"/>
                <w:sz w:val="20"/>
                <w:szCs w:val="20"/>
              </w:rPr>
            </w:pPr>
            <w:r w:rsidRPr="00DB2B6E">
              <w:rPr>
                <w:color w:val="000000"/>
                <w:sz w:val="20"/>
                <w:szCs w:val="20"/>
              </w:rPr>
              <w:t>//</w:t>
            </w:r>
          </w:p>
        </w:tc>
      </w:tr>
      <w:tr w:rsidR="00DB2B6E" w:rsidRPr="00DB2B6E" w14:paraId="52850C58" w14:textId="77777777" w:rsidTr="00DB2B6E">
        <w:trPr>
          <w:gridAfter w:val="4"/>
          <w:wAfter w:w="1020" w:type="pct"/>
          <w:trHeight w:val="320"/>
        </w:trPr>
        <w:tc>
          <w:tcPr>
            <w:tcW w:w="614" w:type="pct"/>
            <w:tcBorders>
              <w:top w:val="nil"/>
              <w:left w:val="nil"/>
              <w:bottom w:val="nil"/>
              <w:right w:val="nil"/>
            </w:tcBorders>
            <w:shd w:val="clear" w:color="auto" w:fill="auto"/>
            <w:noWrap/>
            <w:vAlign w:val="bottom"/>
            <w:hideMark/>
          </w:tcPr>
          <w:p w14:paraId="29C1B4CF" w14:textId="77777777" w:rsidR="00687607" w:rsidRPr="00DB2B6E" w:rsidRDefault="00687607">
            <w:pPr>
              <w:rPr>
                <w:color w:val="000000"/>
                <w:sz w:val="20"/>
                <w:szCs w:val="20"/>
              </w:rPr>
            </w:pPr>
            <w:r w:rsidRPr="00DB2B6E">
              <w:rPr>
                <w:color w:val="000000"/>
                <w:sz w:val="20"/>
                <w:szCs w:val="20"/>
              </w:rPr>
              <w:t>GS</w:t>
            </w:r>
          </w:p>
        </w:tc>
        <w:tc>
          <w:tcPr>
            <w:tcW w:w="296" w:type="pct"/>
            <w:tcBorders>
              <w:top w:val="nil"/>
              <w:left w:val="nil"/>
              <w:bottom w:val="nil"/>
              <w:right w:val="nil"/>
            </w:tcBorders>
            <w:shd w:val="clear" w:color="auto" w:fill="auto"/>
            <w:noWrap/>
            <w:vAlign w:val="bottom"/>
            <w:hideMark/>
          </w:tcPr>
          <w:p w14:paraId="07422D50" w14:textId="77777777" w:rsidR="00687607" w:rsidRPr="00DB2B6E" w:rsidRDefault="00687607">
            <w:pPr>
              <w:jc w:val="right"/>
              <w:rPr>
                <w:color w:val="000000"/>
                <w:sz w:val="20"/>
                <w:szCs w:val="20"/>
              </w:rPr>
            </w:pPr>
            <w:r w:rsidRPr="00DB2B6E">
              <w:rPr>
                <w:color w:val="000000"/>
                <w:sz w:val="20"/>
                <w:szCs w:val="20"/>
              </w:rPr>
              <w:t>11.276</w:t>
            </w:r>
          </w:p>
        </w:tc>
        <w:tc>
          <w:tcPr>
            <w:tcW w:w="417" w:type="pct"/>
            <w:tcBorders>
              <w:top w:val="nil"/>
              <w:left w:val="nil"/>
              <w:bottom w:val="nil"/>
              <w:right w:val="nil"/>
            </w:tcBorders>
            <w:shd w:val="clear" w:color="auto" w:fill="auto"/>
            <w:noWrap/>
            <w:vAlign w:val="bottom"/>
            <w:hideMark/>
          </w:tcPr>
          <w:p w14:paraId="10D10DD0" w14:textId="77777777" w:rsidR="00687607" w:rsidRPr="00DB2B6E" w:rsidRDefault="00687607">
            <w:pPr>
              <w:jc w:val="right"/>
              <w:rPr>
                <w:color w:val="000000"/>
                <w:sz w:val="20"/>
                <w:szCs w:val="20"/>
              </w:rPr>
            </w:pPr>
            <w:r w:rsidRPr="00DB2B6E">
              <w:rPr>
                <w:color w:val="000000"/>
                <w:sz w:val="20"/>
                <w:szCs w:val="20"/>
              </w:rPr>
              <w:t>0.0001</w:t>
            </w:r>
          </w:p>
        </w:tc>
        <w:tc>
          <w:tcPr>
            <w:tcW w:w="389" w:type="pct"/>
            <w:tcBorders>
              <w:top w:val="nil"/>
              <w:left w:val="nil"/>
              <w:bottom w:val="nil"/>
              <w:right w:val="nil"/>
            </w:tcBorders>
            <w:shd w:val="clear" w:color="auto" w:fill="auto"/>
            <w:noWrap/>
            <w:vAlign w:val="bottom"/>
            <w:hideMark/>
          </w:tcPr>
          <w:p w14:paraId="3F0B9D6F" w14:textId="77777777" w:rsidR="00687607" w:rsidRPr="00DB2B6E" w:rsidRDefault="00687607">
            <w:pPr>
              <w:rPr>
                <w:color w:val="000000"/>
                <w:sz w:val="20"/>
                <w:szCs w:val="20"/>
              </w:rPr>
            </w:pPr>
            <w:r w:rsidRPr="00DB2B6E">
              <w:rPr>
                <w:color w:val="000000"/>
                <w:sz w:val="20"/>
                <w:szCs w:val="20"/>
              </w:rPr>
              <w:t>0.7209</w:t>
            </w:r>
          </w:p>
        </w:tc>
        <w:tc>
          <w:tcPr>
            <w:tcW w:w="484" w:type="pct"/>
            <w:tcBorders>
              <w:top w:val="nil"/>
              <w:left w:val="nil"/>
              <w:bottom w:val="nil"/>
              <w:right w:val="nil"/>
            </w:tcBorders>
            <w:shd w:val="clear" w:color="auto" w:fill="auto"/>
            <w:noWrap/>
            <w:vAlign w:val="bottom"/>
            <w:hideMark/>
          </w:tcPr>
          <w:p w14:paraId="3BA37FFE" w14:textId="77777777" w:rsidR="00687607" w:rsidRPr="00DB2B6E" w:rsidRDefault="00687607" w:rsidP="00687607">
            <w:pPr>
              <w:rPr>
                <w:color w:val="000000"/>
                <w:sz w:val="20"/>
                <w:szCs w:val="20"/>
              </w:rPr>
            </w:pPr>
            <w:r w:rsidRPr="00DB2B6E">
              <w:rPr>
                <w:color w:val="000000"/>
                <w:sz w:val="20"/>
                <w:szCs w:val="20"/>
              </w:rPr>
              <w:t>(-1.77, 0.82)</w:t>
            </w:r>
          </w:p>
        </w:tc>
        <w:tc>
          <w:tcPr>
            <w:tcW w:w="417" w:type="pct"/>
            <w:tcBorders>
              <w:top w:val="nil"/>
              <w:left w:val="nil"/>
              <w:bottom w:val="nil"/>
              <w:right w:val="nil"/>
            </w:tcBorders>
            <w:shd w:val="clear" w:color="auto" w:fill="auto"/>
            <w:noWrap/>
            <w:vAlign w:val="bottom"/>
            <w:hideMark/>
          </w:tcPr>
          <w:p w14:paraId="0A7216DB" w14:textId="77777777" w:rsidR="00687607" w:rsidRPr="00DB2B6E" w:rsidRDefault="00687607">
            <w:pPr>
              <w:jc w:val="right"/>
              <w:rPr>
                <w:color w:val="000000"/>
                <w:sz w:val="20"/>
                <w:szCs w:val="20"/>
              </w:rPr>
            </w:pPr>
            <w:r w:rsidRPr="00DB2B6E">
              <w:rPr>
                <w:color w:val="000000"/>
                <w:sz w:val="20"/>
                <w:szCs w:val="20"/>
              </w:rPr>
              <w:t>0.0004*</w:t>
            </w:r>
          </w:p>
        </w:tc>
        <w:tc>
          <w:tcPr>
            <w:tcW w:w="482" w:type="pct"/>
            <w:tcBorders>
              <w:top w:val="nil"/>
              <w:left w:val="nil"/>
              <w:bottom w:val="nil"/>
              <w:right w:val="nil"/>
            </w:tcBorders>
            <w:shd w:val="clear" w:color="auto" w:fill="auto"/>
            <w:noWrap/>
            <w:vAlign w:val="bottom"/>
            <w:hideMark/>
          </w:tcPr>
          <w:p w14:paraId="55E39265" w14:textId="77777777" w:rsidR="00687607" w:rsidRPr="00DB2B6E" w:rsidRDefault="00687607" w:rsidP="00687607">
            <w:pPr>
              <w:rPr>
                <w:color w:val="000000"/>
                <w:sz w:val="20"/>
                <w:szCs w:val="20"/>
              </w:rPr>
            </w:pPr>
            <w:r w:rsidRPr="00DB2B6E">
              <w:rPr>
                <w:color w:val="000000"/>
                <w:sz w:val="20"/>
                <w:szCs w:val="20"/>
              </w:rPr>
              <w:t>(1.54, 3.87)</w:t>
            </w:r>
          </w:p>
        </w:tc>
        <w:tc>
          <w:tcPr>
            <w:tcW w:w="398" w:type="pct"/>
            <w:tcBorders>
              <w:top w:val="nil"/>
              <w:left w:val="nil"/>
              <w:bottom w:val="nil"/>
              <w:right w:val="nil"/>
            </w:tcBorders>
            <w:shd w:val="clear" w:color="auto" w:fill="auto"/>
            <w:noWrap/>
            <w:vAlign w:val="bottom"/>
            <w:hideMark/>
          </w:tcPr>
          <w:p w14:paraId="1674076F" w14:textId="77777777" w:rsidR="00687607" w:rsidRPr="00DB2B6E" w:rsidRDefault="00687607" w:rsidP="00DB2B6E">
            <w:pPr>
              <w:rPr>
                <w:color w:val="000000"/>
                <w:sz w:val="20"/>
                <w:szCs w:val="20"/>
              </w:rPr>
            </w:pPr>
            <w:r w:rsidRPr="00DB2B6E">
              <w:rPr>
                <w:color w:val="000000"/>
                <w:sz w:val="20"/>
                <w:szCs w:val="20"/>
              </w:rPr>
              <w:t>0.0011*</w:t>
            </w:r>
          </w:p>
        </w:tc>
        <w:tc>
          <w:tcPr>
            <w:tcW w:w="482" w:type="pct"/>
            <w:tcBorders>
              <w:top w:val="nil"/>
              <w:left w:val="nil"/>
              <w:bottom w:val="nil"/>
              <w:right w:val="nil"/>
            </w:tcBorders>
            <w:shd w:val="clear" w:color="auto" w:fill="auto"/>
            <w:noWrap/>
            <w:vAlign w:val="bottom"/>
            <w:hideMark/>
          </w:tcPr>
          <w:p w14:paraId="7C4DDF86" w14:textId="77777777" w:rsidR="00687607" w:rsidRPr="00DB2B6E" w:rsidRDefault="00687607">
            <w:pPr>
              <w:jc w:val="right"/>
              <w:rPr>
                <w:color w:val="000000"/>
                <w:sz w:val="20"/>
                <w:szCs w:val="20"/>
              </w:rPr>
            </w:pPr>
            <w:r w:rsidRPr="00DB2B6E">
              <w:rPr>
                <w:color w:val="000000"/>
                <w:sz w:val="20"/>
                <w:szCs w:val="20"/>
              </w:rPr>
              <w:t>(1.55, 3.83)</w:t>
            </w:r>
          </w:p>
        </w:tc>
      </w:tr>
      <w:tr w:rsidR="00DB2B6E" w:rsidRPr="00DB2B6E" w14:paraId="560DDE23" w14:textId="77777777" w:rsidTr="00DB2B6E">
        <w:trPr>
          <w:gridAfter w:val="4"/>
          <w:wAfter w:w="1020" w:type="pct"/>
          <w:trHeight w:val="320"/>
        </w:trPr>
        <w:tc>
          <w:tcPr>
            <w:tcW w:w="614" w:type="pct"/>
            <w:tcBorders>
              <w:top w:val="nil"/>
              <w:left w:val="nil"/>
              <w:bottom w:val="nil"/>
              <w:right w:val="nil"/>
            </w:tcBorders>
            <w:shd w:val="clear" w:color="auto" w:fill="auto"/>
            <w:noWrap/>
            <w:vAlign w:val="bottom"/>
            <w:hideMark/>
          </w:tcPr>
          <w:p w14:paraId="55375EC3" w14:textId="77777777" w:rsidR="00687607" w:rsidRPr="00DB2B6E" w:rsidRDefault="00687607">
            <w:pPr>
              <w:rPr>
                <w:color w:val="000000"/>
                <w:sz w:val="20"/>
                <w:szCs w:val="20"/>
              </w:rPr>
            </w:pPr>
            <w:r w:rsidRPr="00DB2B6E">
              <w:rPr>
                <w:color w:val="000000"/>
                <w:sz w:val="20"/>
                <w:szCs w:val="20"/>
              </w:rPr>
              <w:t>MAL AOU</w:t>
            </w:r>
          </w:p>
        </w:tc>
        <w:tc>
          <w:tcPr>
            <w:tcW w:w="296" w:type="pct"/>
            <w:tcBorders>
              <w:top w:val="nil"/>
              <w:left w:val="nil"/>
              <w:bottom w:val="nil"/>
              <w:right w:val="nil"/>
            </w:tcBorders>
            <w:shd w:val="clear" w:color="auto" w:fill="auto"/>
            <w:noWrap/>
            <w:vAlign w:val="bottom"/>
            <w:hideMark/>
          </w:tcPr>
          <w:p w14:paraId="483B5407" w14:textId="77777777" w:rsidR="00687607" w:rsidRPr="00DB2B6E" w:rsidRDefault="00687607">
            <w:pPr>
              <w:jc w:val="right"/>
              <w:rPr>
                <w:color w:val="000000"/>
                <w:sz w:val="20"/>
                <w:szCs w:val="20"/>
              </w:rPr>
            </w:pPr>
            <w:r w:rsidRPr="00DB2B6E">
              <w:rPr>
                <w:color w:val="000000"/>
                <w:sz w:val="20"/>
                <w:szCs w:val="20"/>
              </w:rPr>
              <w:t>4.975</w:t>
            </w:r>
          </w:p>
        </w:tc>
        <w:tc>
          <w:tcPr>
            <w:tcW w:w="417" w:type="pct"/>
            <w:tcBorders>
              <w:top w:val="nil"/>
              <w:left w:val="nil"/>
              <w:bottom w:val="nil"/>
              <w:right w:val="nil"/>
            </w:tcBorders>
            <w:shd w:val="clear" w:color="auto" w:fill="auto"/>
            <w:noWrap/>
            <w:vAlign w:val="bottom"/>
            <w:hideMark/>
          </w:tcPr>
          <w:p w14:paraId="27136DAE" w14:textId="77777777" w:rsidR="00687607" w:rsidRPr="00DB2B6E" w:rsidRDefault="00687607">
            <w:pPr>
              <w:jc w:val="right"/>
              <w:rPr>
                <w:color w:val="000000"/>
                <w:sz w:val="20"/>
                <w:szCs w:val="20"/>
              </w:rPr>
            </w:pPr>
            <w:r w:rsidRPr="00DB2B6E">
              <w:rPr>
                <w:color w:val="000000"/>
                <w:sz w:val="20"/>
                <w:szCs w:val="20"/>
              </w:rPr>
              <w:t>0.0111</w:t>
            </w:r>
          </w:p>
        </w:tc>
        <w:tc>
          <w:tcPr>
            <w:tcW w:w="389" w:type="pct"/>
            <w:tcBorders>
              <w:top w:val="nil"/>
              <w:left w:val="nil"/>
              <w:bottom w:val="nil"/>
              <w:right w:val="nil"/>
            </w:tcBorders>
            <w:shd w:val="clear" w:color="auto" w:fill="auto"/>
            <w:noWrap/>
            <w:vAlign w:val="bottom"/>
            <w:hideMark/>
          </w:tcPr>
          <w:p w14:paraId="2F637D96" w14:textId="77777777" w:rsidR="00687607" w:rsidRPr="00DB2B6E" w:rsidRDefault="00687607">
            <w:pPr>
              <w:rPr>
                <w:color w:val="000000"/>
                <w:sz w:val="20"/>
                <w:szCs w:val="20"/>
              </w:rPr>
            </w:pPr>
            <w:r w:rsidRPr="00DB2B6E">
              <w:rPr>
                <w:color w:val="000000"/>
                <w:sz w:val="20"/>
                <w:szCs w:val="20"/>
              </w:rPr>
              <w:t>0.1852</w:t>
            </w:r>
          </w:p>
        </w:tc>
        <w:tc>
          <w:tcPr>
            <w:tcW w:w="484" w:type="pct"/>
            <w:tcBorders>
              <w:top w:val="nil"/>
              <w:left w:val="nil"/>
              <w:bottom w:val="nil"/>
              <w:right w:val="nil"/>
            </w:tcBorders>
            <w:shd w:val="clear" w:color="auto" w:fill="auto"/>
            <w:noWrap/>
            <w:vAlign w:val="bottom"/>
            <w:hideMark/>
          </w:tcPr>
          <w:p w14:paraId="16D5A103" w14:textId="77777777" w:rsidR="00687607" w:rsidRPr="00DB2B6E" w:rsidRDefault="00687607" w:rsidP="00687607">
            <w:pPr>
              <w:rPr>
                <w:color w:val="000000"/>
                <w:sz w:val="20"/>
                <w:szCs w:val="20"/>
              </w:rPr>
            </w:pPr>
            <w:r w:rsidRPr="00DB2B6E">
              <w:rPr>
                <w:color w:val="000000"/>
                <w:sz w:val="20"/>
                <w:szCs w:val="20"/>
              </w:rPr>
              <w:t>(-0.19, 0.18)</w:t>
            </w:r>
          </w:p>
        </w:tc>
        <w:tc>
          <w:tcPr>
            <w:tcW w:w="417" w:type="pct"/>
            <w:tcBorders>
              <w:top w:val="nil"/>
              <w:left w:val="nil"/>
              <w:bottom w:val="nil"/>
              <w:right w:val="nil"/>
            </w:tcBorders>
            <w:shd w:val="clear" w:color="auto" w:fill="auto"/>
            <w:noWrap/>
            <w:vAlign w:val="bottom"/>
            <w:hideMark/>
          </w:tcPr>
          <w:p w14:paraId="1C8EA870" w14:textId="77777777" w:rsidR="00687607" w:rsidRPr="00DB2B6E" w:rsidRDefault="00687607">
            <w:pPr>
              <w:jc w:val="right"/>
              <w:rPr>
                <w:color w:val="000000"/>
                <w:sz w:val="20"/>
                <w:szCs w:val="20"/>
              </w:rPr>
            </w:pPr>
            <w:r w:rsidRPr="00DB2B6E">
              <w:rPr>
                <w:color w:val="000000"/>
                <w:sz w:val="20"/>
                <w:szCs w:val="20"/>
              </w:rPr>
              <w:t>0.0237*</w:t>
            </w:r>
          </w:p>
        </w:tc>
        <w:tc>
          <w:tcPr>
            <w:tcW w:w="482" w:type="pct"/>
            <w:tcBorders>
              <w:top w:val="nil"/>
              <w:left w:val="nil"/>
              <w:bottom w:val="nil"/>
              <w:right w:val="nil"/>
            </w:tcBorders>
            <w:shd w:val="clear" w:color="auto" w:fill="auto"/>
            <w:noWrap/>
            <w:vAlign w:val="bottom"/>
            <w:hideMark/>
          </w:tcPr>
          <w:p w14:paraId="27E09AF1" w14:textId="77777777" w:rsidR="00687607" w:rsidRPr="00DB2B6E" w:rsidRDefault="00687607" w:rsidP="00DB2B6E">
            <w:pPr>
              <w:rPr>
                <w:color w:val="000000"/>
                <w:sz w:val="20"/>
                <w:szCs w:val="20"/>
              </w:rPr>
            </w:pPr>
            <w:r w:rsidRPr="00DB2B6E">
              <w:rPr>
                <w:color w:val="000000"/>
                <w:sz w:val="20"/>
                <w:szCs w:val="20"/>
              </w:rPr>
              <w:t>(0.03, 0.60)</w:t>
            </w:r>
          </w:p>
        </w:tc>
        <w:tc>
          <w:tcPr>
            <w:tcW w:w="398" w:type="pct"/>
            <w:tcBorders>
              <w:top w:val="nil"/>
              <w:left w:val="nil"/>
              <w:bottom w:val="nil"/>
              <w:right w:val="nil"/>
            </w:tcBorders>
            <w:shd w:val="clear" w:color="auto" w:fill="auto"/>
            <w:noWrap/>
            <w:vAlign w:val="bottom"/>
            <w:hideMark/>
          </w:tcPr>
          <w:p w14:paraId="6EA4E99D" w14:textId="77777777" w:rsidR="00687607" w:rsidRPr="00DB2B6E" w:rsidRDefault="00687607" w:rsidP="00DB2B6E">
            <w:pPr>
              <w:rPr>
                <w:color w:val="000000"/>
                <w:sz w:val="20"/>
                <w:szCs w:val="20"/>
              </w:rPr>
            </w:pPr>
            <w:r w:rsidRPr="00DB2B6E">
              <w:rPr>
                <w:color w:val="000000"/>
                <w:sz w:val="20"/>
                <w:szCs w:val="20"/>
              </w:rPr>
              <w:t>0.0041*</w:t>
            </w:r>
          </w:p>
        </w:tc>
        <w:tc>
          <w:tcPr>
            <w:tcW w:w="482" w:type="pct"/>
            <w:tcBorders>
              <w:top w:val="nil"/>
              <w:left w:val="nil"/>
              <w:bottom w:val="nil"/>
              <w:right w:val="nil"/>
            </w:tcBorders>
            <w:shd w:val="clear" w:color="auto" w:fill="auto"/>
            <w:noWrap/>
            <w:vAlign w:val="bottom"/>
            <w:hideMark/>
          </w:tcPr>
          <w:p w14:paraId="47A3129D" w14:textId="77777777" w:rsidR="00687607" w:rsidRPr="00DB2B6E" w:rsidRDefault="00687607">
            <w:pPr>
              <w:jc w:val="right"/>
              <w:rPr>
                <w:color w:val="000000"/>
                <w:sz w:val="20"/>
                <w:szCs w:val="20"/>
              </w:rPr>
            </w:pPr>
            <w:r w:rsidRPr="00DB2B6E">
              <w:rPr>
                <w:color w:val="000000"/>
                <w:sz w:val="20"/>
                <w:szCs w:val="20"/>
              </w:rPr>
              <w:t>(0.13, 0.49)</w:t>
            </w:r>
          </w:p>
        </w:tc>
      </w:tr>
      <w:tr w:rsidR="00DB2B6E" w:rsidRPr="00DB2B6E" w14:paraId="3641D297" w14:textId="77777777" w:rsidTr="00DB2B6E">
        <w:trPr>
          <w:gridAfter w:val="4"/>
          <w:wAfter w:w="1020" w:type="pct"/>
          <w:trHeight w:val="320"/>
        </w:trPr>
        <w:tc>
          <w:tcPr>
            <w:tcW w:w="614" w:type="pct"/>
            <w:tcBorders>
              <w:top w:val="nil"/>
              <w:left w:val="nil"/>
              <w:bottom w:val="nil"/>
              <w:right w:val="nil"/>
            </w:tcBorders>
            <w:shd w:val="clear" w:color="auto" w:fill="auto"/>
            <w:noWrap/>
            <w:vAlign w:val="bottom"/>
            <w:hideMark/>
          </w:tcPr>
          <w:p w14:paraId="6D0FBB08" w14:textId="77777777" w:rsidR="00687607" w:rsidRPr="00DB2B6E" w:rsidRDefault="00687607">
            <w:pPr>
              <w:rPr>
                <w:color w:val="000000"/>
                <w:sz w:val="20"/>
                <w:szCs w:val="20"/>
              </w:rPr>
            </w:pPr>
            <w:r w:rsidRPr="00DB2B6E">
              <w:rPr>
                <w:color w:val="000000"/>
                <w:sz w:val="20"/>
                <w:szCs w:val="20"/>
              </w:rPr>
              <w:t>MAL QOU</w:t>
            </w:r>
          </w:p>
        </w:tc>
        <w:tc>
          <w:tcPr>
            <w:tcW w:w="296" w:type="pct"/>
            <w:tcBorders>
              <w:top w:val="nil"/>
              <w:left w:val="nil"/>
              <w:bottom w:val="nil"/>
              <w:right w:val="nil"/>
            </w:tcBorders>
            <w:shd w:val="clear" w:color="auto" w:fill="auto"/>
            <w:noWrap/>
            <w:vAlign w:val="bottom"/>
            <w:hideMark/>
          </w:tcPr>
          <w:p w14:paraId="0F870557" w14:textId="77777777" w:rsidR="00687607" w:rsidRPr="00DB2B6E" w:rsidRDefault="00687607">
            <w:pPr>
              <w:jc w:val="right"/>
              <w:rPr>
                <w:color w:val="000000"/>
                <w:sz w:val="20"/>
                <w:szCs w:val="20"/>
              </w:rPr>
            </w:pPr>
            <w:r w:rsidRPr="00DB2B6E">
              <w:rPr>
                <w:color w:val="000000"/>
                <w:sz w:val="20"/>
                <w:szCs w:val="20"/>
              </w:rPr>
              <w:t>21.569</w:t>
            </w:r>
          </w:p>
        </w:tc>
        <w:tc>
          <w:tcPr>
            <w:tcW w:w="417" w:type="pct"/>
            <w:tcBorders>
              <w:top w:val="nil"/>
              <w:left w:val="nil"/>
              <w:bottom w:val="nil"/>
              <w:right w:val="nil"/>
            </w:tcBorders>
            <w:shd w:val="clear" w:color="auto" w:fill="auto"/>
            <w:noWrap/>
            <w:vAlign w:val="bottom"/>
            <w:hideMark/>
          </w:tcPr>
          <w:p w14:paraId="49E48F94" w14:textId="77777777" w:rsidR="00687607" w:rsidRPr="00DB2B6E" w:rsidRDefault="00687607">
            <w:pPr>
              <w:jc w:val="right"/>
              <w:rPr>
                <w:color w:val="000000"/>
                <w:sz w:val="20"/>
                <w:szCs w:val="20"/>
              </w:rPr>
            </w:pPr>
            <w:r w:rsidRPr="00DB2B6E">
              <w:rPr>
                <w:color w:val="000000"/>
                <w:sz w:val="20"/>
                <w:szCs w:val="20"/>
              </w:rPr>
              <w:t xml:space="preserve"> &lt; 0.0001*</w:t>
            </w:r>
          </w:p>
        </w:tc>
        <w:tc>
          <w:tcPr>
            <w:tcW w:w="389" w:type="pct"/>
            <w:tcBorders>
              <w:top w:val="nil"/>
              <w:left w:val="nil"/>
              <w:bottom w:val="nil"/>
              <w:right w:val="nil"/>
            </w:tcBorders>
            <w:shd w:val="clear" w:color="auto" w:fill="auto"/>
            <w:noWrap/>
            <w:vAlign w:val="bottom"/>
            <w:hideMark/>
          </w:tcPr>
          <w:p w14:paraId="60650AB6" w14:textId="77777777" w:rsidR="00687607" w:rsidRPr="00DB2B6E" w:rsidRDefault="00687607">
            <w:pPr>
              <w:rPr>
                <w:color w:val="000000"/>
                <w:sz w:val="20"/>
                <w:szCs w:val="20"/>
              </w:rPr>
            </w:pPr>
            <w:r w:rsidRPr="00DB2B6E">
              <w:rPr>
                <w:color w:val="000000"/>
                <w:sz w:val="20"/>
                <w:szCs w:val="20"/>
              </w:rPr>
              <w:t>0.0582</w:t>
            </w:r>
          </w:p>
        </w:tc>
        <w:tc>
          <w:tcPr>
            <w:tcW w:w="484" w:type="pct"/>
            <w:tcBorders>
              <w:top w:val="nil"/>
              <w:left w:val="nil"/>
              <w:bottom w:val="nil"/>
              <w:right w:val="nil"/>
            </w:tcBorders>
            <w:shd w:val="clear" w:color="auto" w:fill="auto"/>
            <w:noWrap/>
            <w:vAlign w:val="bottom"/>
            <w:hideMark/>
          </w:tcPr>
          <w:p w14:paraId="1F58E22D" w14:textId="303D05A9" w:rsidR="00687607" w:rsidRPr="00DB2B6E" w:rsidRDefault="00687607" w:rsidP="00687607">
            <w:pPr>
              <w:rPr>
                <w:color w:val="000000"/>
                <w:sz w:val="20"/>
                <w:szCs w:val="20"/>
              </w:rPr>
            </w:pPr>
            <w:r w:rsidRPr="00DB2B6E">
              <w:rPr>
                <w:color w:val="000000"/>
                <w:sz w:val="20"/>
                <w:szCs w:val="20"/>
              </w:rPr>
              <w:t>(0.015,</w:t>
            </w:r>
            <w:r w:rsidRPr="00DB2B6E">
              <w:rPr>
                <w:color w:val="000000"/>
                <w:sz w:val="20"/>
                <w:szCs w:val="20"/>
              </w:rPr>
              <w:t xml:space="preserve"> </w:t>
            </w:r>
            <w:r w:rsidRPr="00DB2B6E">
              <w:rPr>
                <w:color w:val="000000"/>
                <w:sz w:val="20"/>
                <w:szCs w:val="20"/>
              </w:rPr>
              <w:t>0.28)</w:t>
            </w:r>
          </w:p>
        </w:tc>
        <w:tc>
          <w:tcPr>
            <w:tcW w:w="417" w:type="pct"/>
            <w:tcBorders>
              <w:top w:val="nil"/>
              <w:left w:val="nil"/>
              <w:bottom w:val="nil"/>
              <w:right w:val="nil"/>
            </w:tcBorders>
            <w:shd w:val="clear" w:color="auto" w:fill="auto"/>
            <w:noWrap/>
            <w:vAlign w:val="bottom"/>
            <w:hideMark/>
          </w:tcPr>
          <w:p w14:paraId="2FE9AE11" w14:textId="77777777" w:rsidR="00687607" w:rsidRPr="00DB2B6E" w:rsidRDefault="00687607">
            <w:pPr>
              <w:jc w:val="right"/>
              <w:rPr>
                <w:color w:val="000000"/>
                <w:sz w:val="20"/>
                <w:szCs w:val="20"/>
              </w:rPr>
            </w:pPr>
            <w:r w:rsidRPr="00DB2B6E">
              <w:rPr>
                <w:color w:val="000000"/>
                <w:sz w:val="20"/>
                <w:szCs w:val="20"/>
              </w:rPr>
              <w:t xml:space="preserve"> &lt; 0.0001*</w:t>
            </w:r>
          </w:p>
        </w:tc>
        <w:tc>
          <w:tcPr>
            <w:tcW w:w="482" w:type="pct"/>
            <w:tcBorders>
              <w:top w:val="nil"/>
              <w:left w:val="nil"/>
              <w:bottom w:val="nil"/>
              <w:right w:val="nil"/>
            </w:tcBorders>
            <w:shd w:val="clear" w:color="auto" w:fill="auto"/>
            <w:noWrap/>
            <w:vAlign w:val="bottom"/>
            <w:hideMark/>
          </w:tcPr>
          <w:p w14:paraId="32C79439" w14:textId="77777777" w:rsidR="00687607" w:rsidRPr="00DB2B6E" w:rsidRDefault="00687607" w:rsidP="00DB2B6E">
            <w:pPr>
              <w:rPr>
                <w:color w:val="000000"/>
                <w:sz w:val="20"/>
                <w:szCs w:val="20"/>
              </w:rPr>
            </w:pPr>
            <w:r w:rsidRPr="00DB2B6E">
              <w:rPr>
                <w:color w:val="000000"/>
                <w:sz w:val="20"/>
                <w:szCs w:val="20"/>
              </w:rPr>
              <w:t>(0.40, 0.87)</w:t>
            </w:r>
          </w:p>
        </w:tc>
        <w:tc>
          <w:tcPr>
            <w:tcW w:w="398" w:type="pct"/>
            <w:tcBorders>
              <w:top w:val="nil"/>
              <w:left w:val="nil"/>
              <w:bottom w:val="nil"/>
              <w:right w:val="nil"/>
            </w:tcBorders>
            <w:shd w:val="clear" w:color="auto" w:fill="auto"/>
            <w:noWrap/>
            <w:vAlign w:val="bottom"/>
            <w:hideMark/>
          </w:tcPr>
          <w:p w14:paraId="2D8E2494" w14:textId="64FEDC5E" w:rsidR="00687607" w:rsidRPr="00DB2B6E" w:rsidRDefault="00687607">
            <w:pPr>
              <w:jc w:val="right"/>
              <w:rPr>
                <w:color w:val="000000"/>
                <w:sz w:val="20"/>
                <w:szCs w:val="20"/>
              </w:rPr>
            </w:pPr>
            <w:r w:rsidRPr="00DB2B6E">
              <w:rPr>
                <w:color w:val="000000"/>
                <w:sz w:val="20"/>
                <w:szCs w:val="20"/>
              </w:rPr>
              <w:t>&lt; 0.0001*</w:t>
            </w:r>
          </w:p>
        </w:tc>
        <w:tc>
          <w:tcPr>
            <w:tcW w:w="482" w:type="pct"/>
            <w:tcBorders>
              <w:top w:val="nil"/>
              <w:left w:val="nil"/>
              <w:bottom w:val="nil"/>
              <w:right w:val="nil"/>
            </w:tcBorders>
            <w:shd w:val="clear" w:color="auto" w:fill="auto"/>
            <w:noWrap/>
            <w:vAlign w:val="bottom"/>
            <w:hideMark/>
          </w:tcPr>
          <w:p w14:paraId="411DFB63" w14:textId="77777777" w:rsidR="00687607" w:rsidRPr="00DB2B6E" w:rsidRDefault="00687607">
            <w:pPr>
              <w:jc w:val="right"/>
              <w:rPr>
                <w:color w:val="000000"/>
                <w:sz w:val="20"/>
                <w:szCs w:val="20"/>
              </w:rPr>
            </w:pPr>
            <w:r w:rsidRPr="00DB2B6E">
              <w:rPr>
                <w:color w:val="000000"/>
                <w:sz w:val="20"/>
                <w:szCs w:val="20"/>
              </w:rPr>
              <w:t>(0.31, 0.66)</w:t>
            </w:r>
          </w:p>
        </w:tc>
      </w:tr>
      <w:tr w:rsidR="00DB2B6E" w:rsidRPr="00DB2B6E" w14:paraId="3AC38B54" w14:textId="77777777" w:rsidTr="00DB2B6E">
        <w:trPr>
          <w:gridAfter w:val="4"/>
          <w:wAfter w:w="1020" w:type="pct"/>
          <w:trHeight w:val="320"/>
        </w:trPr>
        <w:tc>
          <w:tcPr>
            <w:tcW w:w="614" w:type="pct"/>
            <w:tcBorders>
              <w:top w:val="nil"/>
              <w:left w:val="nil"/>
              <w:bottom w:val="nil"/>
              <w:right w:val="nil"/>
            </w:tcBorders>
            <w:shd w:val="clear" w:color="auto" w:fill="auto"/>
            <w:noWrap/>
            <w:vAlign w:val="bottom"/>
            <w:hideMark/>
          </w:tcPr>
          <w:p w14:paraId="1638CB97" w14:textId="77777777" w:rsidR="00687607" w:rsidRPr="00DB2B6E" w:rsidRDefault="00687607">
            <w:pPr>
              <w:rPr>
                <w:color w:val="000000"/>
                <w:sz w:val="20"/>
                <w:szCs w:val="20"/>
              </w:rPr>
            </w:pPr>
            <w:r w:rsidRPr="00DB2B6E">
              <w:rPr>
                <w:color w:val="000000"/>
                <w:sz w:val="20"/>
                <w:szCs w:val="20"/>
              </w:rPr>
              <w:t>Shoulder AROM</w:t>
            </w:r>
          </w:p>
        </w:tc>
        <w:tc>
          <w:tcPr>
            <w:tcW w:w="296" w:type="pct"/>
            <w:tcBorders>
              <w:top w:val="nil"/>
              <w:left w:val="nil"/>
              <w:bottom w:val="nil"/>
              <w:right w:val="nil"/>
            </w:tcBorders>
            <w:shd w:val="clear" w:color="auto" w:fill="auto"/>
            <w:noWrap/>
            <w:vAlign w:val="bottom"/>
            <w:hideMark/>
          </w:tcPr>
          <w:p w14:paraId="1BE72671" w14:textId="77777777" w:rsidR="00687607" w:rsidRPr="00DB2B6E" w:rsidRDefault="00687607">
            <w:pPr>
              <w:jc w:val="right"/>
              <w:rPr>
                <w:color w:val="000000"/>
                <w:sz w:val="20"/>
                <w:szCs w:val="20"/>
              </w:rPr>
            </w:pPr>
            <w:r w:rsidRPr="00DB2B6E">
              <w:rPr>
                <w:color w:val="000000"/>
                <w:sz w:val="20"/>
                <w:szCs w:val="20"/>
              </w:rPr>
              <w:t>5.625</w:t>
            </w:r>
          </w:p>
        </w:tc>
        <w:tc>
          <w:tcPr>
            <w:tcW w:w="417" w:type="pct"/>
            <w:tcBorders>
              <w:top w:val="nil"/>
              <w:left w:val="nil"/>
              <w:bottom w:val="nil"/>
              <w:right w:val="nil"/>
            </w:tcBorders>
            <w:shd w:val="clear" w:color="auto" w:fill="auto"/>
            <w:noWrap/>
            <w:vAlign w:val="bottom"/>
            <w:hideMark/>
          </w:tcPr>
          <w:p w14:paraId="0DBA7493" w14:textId="77777777" w:rsidR="00687607" w:rsidRPr="00DB2B6E" w:rsidRDefault="00687607">
            <w:pPr>
              <w:jc w:val="right"/>
              <w:rPr>
                <w:color w:val="000000"/>
                <w:sz w:val="20"/>
                <w:szCs w:val="20"/>
              </w:rPr>
            </w:pPr>
            <w:r w:rsidRPr="00DB2B6E">
              <w:rPr>
                <w:color w:val="000000"/>
                <w:sz w:val="20"/>
                <w:szCs w:val="20"/>
              </w:rPr>
              <w:t>6.50E-03</w:t>
            </w:r>
          </w:p>
        </w:tc>
        <w:tc>
          <w:tcPr>
            <w:tcW w:w="389" w:type="pct"/>
            <w:tcBorders>
              <w:top w:val="nil"/>
              <w:left w:val="nil"/>
              <w:bottom w:val="nil"/>
              <w:right w:val="nil"/>
            </w:tcBorders>
            <w:shd w:val="clear" w:color="auto" w:fill="auto"/>
            <w:noWrap/>
            <w:vAlign w:val="bottom"/>
            <w:hideMark/>
          </w:tcPr>
          <w:p w14:paraId="4516F5BB" w14:textId="77777777" w:rsidR="00687607" w:rsidRPr="00DB2B6E" w:rsidRDefault="00687607">
            <w:pPr>
              <w:rPr>
                <w:color w:val="000000"/>
                <w:sz w:val="20"/>
                <w:szCs w:val="20"/>
              </w:rPr>
            </w:pPr>
            <w:r w:rsidRPr="00DB2B6E">
              <w:rPr>
                <w:color w:val="000000"/>
                <w:sz w:val="20"/>
                <w:szCs w:val="20"/>
              </w:rPr>
              <w:t>0.1574</w:t>
            </w:r>
          </w:p>
        </w:tc>
        <w:tc>
          <w:tcPr>
            <w:tcW w:w="484" w:type="pct"/>
            <w:tcBorders>
              <w:top w:val="nil"/>
              <w:left w:val="nil"/>
              <w:bottom w:val="nil"/>
              <w:right w:val="nil"/>
            </w:tcBorders>
            <w:shd w:val="clear" w:color="auto" w:fill="auto"/>
            <w:noWrap/>
            <w:vAlign w:val="bottom"/>
            <w:hideMark/>
          </w:tcPr>
          <w:p w14:paraId="1CDDE7F8" w14:textId="77777777" w:rsidR="00687607" w:rsidRPr="00DB2B6E" w:rsidRDefault="00687607" w:rsidP="00687607">
            <w:pPr>
              <w:rPr>
                <w:color w:val="000000"/>
                <w:sz w:val="20"/>
                <w:szCs w:val="20"/>
              </w:rPr>
            </w:pPr>
            <w:r w:rsidRPr="00DB2B6E">
              <w:rPr>
                <w:color w:val="000000"/>
                <w:sz w:val="20"/>
                <w:szCs w:val="20"/>
              </w:rPr>
              <w:t>(-2.24, 5.16)</w:t>
            </w:r>
          </w:p>
        </w:tc>
        <w:tc>
          <w:tcPr>
            <w:tcW w:w="417" w:type="pct"/>
            <w:tcBorders>
              <w:top w:val="nil"/>
              <w:left w:val="nil"/>
              <w:bottom w:val="nil"/>
              <w:right w:val="nil"/>
            </w:tcBorders>
            <w:shd w:val="clear" w:color="auto" w:fill="auto"/>
            <w:noWrap/>
            <w:vAlign w:val="bottom"/>
            <w:hideMark/>
          </w:tcPr>
          <w:p w14:paraId="0818D131" w14:textId="77777777" w:rsidR="00687607" w:rsidRPr="00DB2B6E" w:rsidRDefault="00687607">
            <w:pPr>
              <w:jc w:val="right"/>
              <w:rPr>
                <w:color w:val="000000"/>
                <w:sz w:val="20"/>
                <w:szCs w:val="20"/>
              </w:rPr>
            </w:pPr>
            <w:r w:rsidRPr="00DB2B6E">
              <w:rPr>
                <w:color w:val="000000"/>
                <w:sz w:val="20"/>
                <w:szCs w:val="20"/>
              </w:rPr>
              <w:t>0.0089*</w:t>
            </w:r>
          </w:p>
        </w:tc>
        <w:tc>
          <w:tcPr>
            <w:tcW w:w="482" w:type="pct"/>
            <w:tcBorders>
              <w:top w:val="nil"/>
              <w:left w:val="nil"/>
              <w:bottom w:val="nil"/>
              <w:right w:val="nil"/>
            </w:tcBorders>
            <w:shd w:val="clear" w:color="auto" w:fill="auto"/>
            <w:noWrap/>
            <w:vAlign w:val="bottom"/>
            <w:hideMark/>
          </w:tcPr>
          <w:p w14:paraId="3B1DEBD7" w14:textId="77777777" w:rsidR="00687607" w:rsidRPr="00DB2B6E" w:rsidRDefault="00687607">
            <w:pPr>
              <w:jc w:val="right"/>
              <w:rPr>
                <w:color w:val="000000"/>
                <w:sz w:val="20"/>
                <w:szCs w:val="20"/>
              </w:rPr>
            </w:pPr>
            <w:r w:rsidRPr="00DB2B6E">
              <w:rPr>
                <w:color w:val="000000"/>
                <w:sz w:val="20"/>
                <w:szCs w:val="20"/>
              </w:rPr>
              <w:t>(2.44, 14.81)</w:t>
            </w:r>
          </w:p>
        </w:tc>
        <w:tc>
          <w:tcPr>
            <w:tcW w:w="398" w:type="pct"/>
            <w:tcBorders>
              <w:top w:val="nil"/>
              <w:left w:val="nil"/>
              <w:bottom w:val="nil"/>
              <w:right w:val="nil"/>
            </w:tcBorders>
            <w:shd w:val="clear" w:color="auto" w:fill="auto"/>
            <w:noWrap/>
            <w:vAlign w:val="bottom"/>
            <w:hideMark/>
          </w:tcPr>
          <w:p w14:paraId="05ED62F0" w14:textId="77777777" w:rsidR="00687607" w:rsidRPr="00DB2B6E" w:rsidRDefault="00687607" w:rsidP="00DB2B6E">
            <w:pPr>
              <w:rPr>
                <w:color w:val="000000"/>
                <w:sz w:val="20"/>
                <w:szCs w:val="20"/>
              </w:rPr>
            </w:pPr>
            <w:r w:rsidRPr="00DB2B6E">
              <w:rPr>
                <w:color w:val="000000"/>
                <w:sz w:val="20"/>
                <w:szCs w:val="20"/>
              </w:rPr>
              <w:t>0.0134*</w:t>
            </w:r>
          </w:p>
        </w:tc>
        <w:tc>
          <w:tcPr>
            <w:tcW w:w="482" w:type="pct"/>
            <w:tcBorders>
              <w:top w:val="nil"/>
              <w:left w:val="nil"/>
              <w:bottom w:val="nil"/>
              <w:right w:val="nil"/>
            </w:tcBorders>
            <w:shd w:val="clear" w:color="auto" w:fill="auto"/>
            <w:noWrap/>
            <w:vAlign w:val="bottom"/>
            <w:hideMark/>
          </w:tcPr>
          <w:p w14:paraId="7EF93DC4" w14:textId="77777777" w:rsidR="00687607" w:rsidRPr="00DB2B6E" w:rsidRDefault="00687607">
            <w:pPr>
              <w:jc w:val="right"/>
              <w:rPr>
                <w:color w:val="000000"/>
                <w:sz w:val="20"/>
                <w:szCs w:val="20"/>
              </w:rPr>
            </w:pPr>
            <w:r w:rsidRPr="00DB2B6E">
              <w:rPr>
                <w:color w:val="000000"/>
                <w:sz w:val="20"/>
                <w:szCs w:val="20"/>
              </w:rPr>
              <w:t>(1.68, 12.76)</w:t>
            </w:r>
          </w:p>
        </w:tc>
      </w:tr>
      <w:tr w:rsidR="00DB2B6E" w:rsidRPr="00DB2B6E" w14:paraId="3C1B87E3" w14:textId="77777777" w:rsidTr="00DB2B6E">
        <w:trPr>
          <w:trHeight w:val="320"/>
        </w:trPr>
        <w:tc>
          <w:tcPr>
            <w:tcW w:w="614" w:type="pct"/>
            <w:tcBorders>
              <w:top w:val="nil"/>
              <w:left w:val="nil"/>
              <w:bottom w:val="nil"/>
              <w:right w:val="nil"/>
            </w:tcBorders>
            <w:shd w:val="clear" w:color="auto" w:fill="auto"/>
            <w:noWrap/>
            <w:vAlign w:val="bottom"/>
            <w:hideMark/>
          </w:tcPr>
          <w:p w14:paraId="7AC4EA8E" w14:textId="77777777" w:rsidR="00687607" w:rsidRPr="00DB2B6E" w:rsidRDefault="00687607">
            <w:pPr>
              <w:rPr>
                <w:color w:val="000000"/>
                <w:sz w:val="20"/>
                <w:szCs w:val="20"/>
              </w:rPr>
            </w:pPr>
            <w:r w:rsidRPr="00DB2B6E">
              <w:rPr>
                <w:color w:val="000000"/>
                <w:sz w:val="20"/>
                <w:szCs w:val="20"/>
              </w:rPr>
              <w:t>Elbow AROM</w:t>
            </w:r>
          </w:p>
        </w:tc>
        <w:tc>
          <w:tcPr>
            <w:tcW w:w="296" w:type="pct"/>
            <w:tcBorders>
              <w:top w:val="nil"/>
              <w:left w:val="nil"/>
              <w:bottom w:val="nil"/>
              <w:right w:val="nil"/>
            </w:tcBorders>
            <w:shd w:val="clear" w:color="auto" w:fill="auto"/>
            <w:noWrap/>
            <w:vAlign w:val="bottom"/>
            <w:hideMark/>
          </w:tcPr>
          <w:p w14:paraId="6F675001" w14:textId="77777777" w:rsidR="00687607" w:rsidRPr="00DB2B6E" w:rsidRDefault="00687607">
            <w:pPr>
              <w:jc w:val="right"/>
              <w:rPr>
                <w:color w:val="000000"/>
                <w:sz w:val="20"/>
                <w:szCs w:val="20"/>
              </w:rPr>
            </w:pPr>
            <w:r w:rsidRPr="00DB2B6E">
              <w:rPr>
                <w:color w:val="000000"/>
                <w:sz w:val="20"/>
                <w:szCs w:val="20"/>
              </w:rPr>
              <w:t>1.102</w:t>
            </w:r>
          </w:p>
        </w:tc>
        <w:tc>
          <w:tcPr>
            <w:tcW w:w="417" w:type="pct"/>
            <w:tcBorders>
              <w:top w:val="nil"/>
              <w:left w:val="nil"/>
              <w:bottom w:val="nil"/>
              <w:right w:val="nil"/>
            </w:tcBorders>
            <w:shd w:val="clear" w:color="auto" w:fill="auto"/>
            <w:noWrap/>
            <w:vAlign w:val="bottom"/>
            <w:hideMark/>
          </w:tcPr>
          <w:p w14:paraId="69753178" w14:textId="77777777" w:rsidR="00687607" w:rsidRPr="00DB2B6E" w:rsidRDefault="00687607">
            <w:pPr>
              <w:jc w:val="right"/>
              <w:rPr>
                <w:color w:val="000000"/>
                <w:sz w:val="20"/>
                <w:szCs w:val="20"/>
              </w:rPr>
            </w:pPr>
            <w:r w:rsidRPr="00DB2B6E">
              <w:rPr>
                <w:color w:val="000000"/>
                <w:sz w:val="20"/>
                <w:szCs w:val="20"/>
              </w:rPr>
              <w:t>3.41E-01</w:t>
            </w:r>
          </w:p>
        </w:tc>
        <w:tc>
          <w:tcPr>
            <w:tcW w:w="389" w:type="pct"/>
            <w:tcBorders>
              <w:top w:val="nil"/>
              <w:left w:val="nil"/>
              <w:bottom w:val="nil"/>
              <w:right w:val="nil"/>
            </w:tcBorders>
            <w:shd w:val="clear" w:color="auto" w:fill="auto"/>
            <w:noWrap/>
            <w:vAlign w:val="bottom"/>
            <w:hideMark/>
          </w:tcPr>
          <w:p w14:paraId="4FF7B337" w14:textId="77777777" w:rsidR="00687607" w:rsidRPr="00DB2B6E" w:rsidRDefault="00687607">
            <w:pPr>
              <w:rPr>
                <w:color w:val="000000"/>
                <w:sz w:val="20"/>
                <w:szCs w:val="20"/>
              </w:rPr>
            </w:pPr>
            <w:r w:rsidRPr="00DB2B6E">
              <w:rPr>
                <w:color w:val="000000"/>
                <w:sz w:val="20"/>
                <w:szCs w:val="20"/>
              </w:rPr>
              <w:t>//</w:t>
            </w:r>
          </w:p>
        </w:tc>
        <w:tc>
          <w:tcPr>
            <w:tcW w:w="484" w:type="pct"/>
            <w:tcBorders>
              <w:top w:val="nil"/>
              <w:left w:val="nil"/>
              <w:bottom w:val="nil"/>
              <w:right w:val="nil"/>
            </w:tcBorders>
            <w:shd w:val="clear" w:color="auto" w:fill="auto"/>
            <w:noWrap/>
            <w:vAlign w:val="bottom"/>
            <w:hideMark/>
          </w:tcPr>
          <w:p w14:paraId="6CA33106" w14:textId="77777777" w:rsidR="00687607" w:rsidRPr="00DB2B6E" w:rsidRDefault="00687607">
            <w:pPr>
              <w:rPr>
                <w:color w:val="000000"/>
                <w:sz w:val="20"/>
                <w:szCs w:val="20"/>
              </w:rPr>
            </w:pPr>
            <w:r w:rsidRPr="00DB2B6E">
              <w:rPr>
                <w:color w:val="000000"/>
                <w:sz w:val="20"/>
                <w:szCs w:val="20"/>
              </w:rPr>
              <w:t>//</w:t>
            </w:r>
          </w:p>
        </w:tc>
        <w:tc>
          <w:tcPr>
            <w:tcW w:w="417" w:type="pct"/>
            <w:tcBorders>
              <w:top w:val="nil"/>
              <w:left w:val="nil"/>
              <w:bottom w:val="nil"/>
              <w:right w:val="nil"/>
            </w:tcBorders>
            <w:shd w:val="clear" w:color="auto" w:fill="auto"/>
            <w:noWrap/>
            <w:vAlign w:val="bottom"/>
            <w:hideMark/>
          </w:tcPr>
          <w:p w14:paraId="4B9CB089" w14:textId="77777777" w:rsidR="00687607" w:rsidRPr="00DB2B6E" w:rsidRDefault="00687607">
            <w:pPr>
              <w:rPr>
                <w:color w:val="000000"/>
                <w:sz w:val="20"/>
                <w:szCs w:val="20"/>
              </w:rPr>
            </w:pPr>
            <w:r w:rsidRPr="00DB2B6E">
              <w:rPr>
                <w:color w:val="000000"/>
                <w:sz w:val="20"/>
                <w:szCs w:val="20"/>
              </w:rPr>
              <w:t>//</w:t>
            </w:r>
          </w:p>
        </w:tc>
        <w:tc>
          <w:tcPr>
            <w:tcW w:w="1933" w:type="pct"/>
            <w:gridSpan w:val="5"/>
            <w:tcBorders>
              <w:top w:val="nil"/>
              <w:left w:val="nil"/>
              <w:bottom w:val="nil"/>
              <w:right w:val="nil"/>
            </w:tcBorders>
            <w:shd w:val="clear" w:color="auto" w:fill="auto"/>
            <w:noWrap/>
            <w:vAlign w:val="bottom"/>
            <w:hideMark/>
          </w:tcPr>
          <w:p w14:paraId="552D4D43" w14:textId="45FD0604"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65" w:type="pct"/>
            <w:tcBorders>
              <w:top w:val="nil"/>
              <w:left w:val="nil"/>
              <w:bottom w:val="nil"/>
              <w:right w:val="nil"/>
            </w:tcBorders>
            <w:shd w:val="clear" w:color="auto" w:fill="auto"/>
            <w:noWrap/>
            <w:vAlign w:val="bottom"/>
            <w:hideMark/>
          </w:tcPr>
          <w:p w14:paraId="45F9E6D8" w14:textId="78A58DA6"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1F19CEB4" w14:textId="4E930BDF" w:rsidR="00687607" w:rsidRPr="00DB2B6E" w:rsidRDefault="00687607">
            <w:pPr>
              <w:rPr>
                <w:color w:val="000000"/>
                <w:sz w:val="20"/>
                <w:szCs w:val="20"/>
              </w:rPr>
            </w:pPr>
          </w:p>
        </w:tc>
      </w:tr>
      <w:tr w:rsidR="00DB2B6E" w:rsidRPr="00DB2B6E" w14:paraId="4B1CC984" w14:textId="77777777" w:rsidTr="00DB2B6E">
        <w:trPr>
          <w:trHeight w:val="320"/>
        </w:trPr>
        <w:tc>
          <w:tcPr>
            <w:tcW w:w="614" w:type="pct"/>
            <w:tcBorders>
              <w:top w:val="nil"/>
              <w:left w:val="nil"/>
              <w:bottom w:val="nil"/>
              <w:right w:val="nil"/>
            </w:tcBorders>
            <w:shd w:val="clear" w:color="auto" w:fill="auto"/>
            <w:noWrap/>
            <w:vAlign w:val="bottom"/>
            <w:hideMark/>
          </w:tcPr>
          <w:p w14:paraId="0738E7A9" w14:textId="77777777" w:rsidR="00687607" w:rsidRPr="00DB2B6E" w:rsidRDefault="00687607">
            <w:pPr>
              <w:rPr>
                <w:color w:val="000000"/>
                <w:sz w:val="20"/>
                <w:szCs w:val="20"/>
              </w:rPr>
            </w:pPr>
            <w:r w:rsidRPr="00DB2B6E">
              <w:rPr>
                <w:color w:val="000000"/>
                <w:sz w:val="20"/>
                <w:szCs w:val="20"/>
              </w:rPr>
              <w:t>Wrist AROM</w:t>
            </w:r>
          </w:p>
        </w:tc>
        <w:tc>
          <w:tcPr>
            <w:tcW w:w="296" w:type="pct"/>
            <w:tcBorders>
              <w:top w:val="nil"/>
              <w:left w:val="nil"/>
              <w:bottom w:val="nil"/>
              <w:right w:val="nil"/>
            </w:tcBorders>
            <w:shd w:val="clear" w:color="auto" w:fill="auto"/>
            <w:noWrap/>
            <w:vAlign w:val="bottom"/>
            <w:hideMark/>
          </w:tcPr>
          <w:p w14:paraId="2D1BE9DB" w14:textId="77777777" w:rsidR="00687607" w:rsidRPr="00DB2B6E" w:rsidRDefault="00687607">
            <w:pPr>
              <w:jc w:val="right"/>
              <w:rPr>
                <w:color w:val="000000"/>
                <w:sz w:val="20"/>
                <w:szCs w:val="20"/>
              </w:rPr>
            </w:pPr>
            <w:r w:rsidRPr="00DB2B6E">
              <w:rPr>
                <w:color w:val="000000"/>
                <w:sz w:val="20"/>
                <w:szCs w:val="20"/>
              </w:rPr>
              <w:t>0.582</w:t>
            </w:r>
          </w:p>
        </w:tc>
        <w:tc>
          <w:tcPr>
            <w:tcW w:w="417" w:type="pct"/>
            <w:tcBorders>
              <w:top w:val="nil"/>
              <w:left w:val="nil"/>
              <w:bottom w:val="nil"/>
              <w:right w:val="nil"/>
            </w:tcBorders>
            <w:shd w:val="clear" w:color="auto" w:fill="auto"/>
            <w:noWrap/>
            <w:vAlign w:val="bottom"/>
            <w:hideMark/>
          </w:tcPr>
          <w:p w14:paraId="22E73786" w14:textId="77777777" w:rsidR="00687607" w:rsidRPr="00DB2B6E" w:rsidRDefault="00687607">
            <w:pPr>
              <w:jc w:val="right"/>
              <w:rPr>
                <w:color w:val="000000"/>
                <w:sz w:val="20"/>
                <w:szCs w:val="20"/>
              </w:rPr>
            </w:pPr>
            <w:r w:rsidRPr="00DB2B6E">
              <w:rPr>
                <w:color w:val="000000"/>
                <w:sz w:val="20"/>
                <w:szCs w:val="20"/>
              </w:rPr>
              <w:t>5.63E-01</w:t>
            </w:r>
          </w:p>
        </w:tc>
        <w:tc>
          <w:tcPr>
            <w:tcW w:w="389" w:type="pct"/>
            <w:tcBorders>
              <w:top w:val="nil"/>
              <w:left w:val="nil"/>
              <w:bottom w:val="nil"/>
              <w:right w:val="nil"/>
            </w:tcBorders>
            <w:shd w:val="clear" w:color="auto" w:fill="auto"/>
            <w:noWrap/>
            <w:vAlign w:val="bottom"/>
            <w:hideMark/>
          </w:tcPr>
          <w:p w14:paraId="1B49D5AA" w14:textId="77777777" w:rsidR="00687607" w:rsidRPr="00DB2B6E" w:rsidRDefault="00687607">
            <w:pPr>
              <w:rPr>
                <w:color w:val="000000"/>
                <w:sz w:val="20"/>
                <w:szCs w:val="20"/>
              </w:rPr>
            </w:pPr>
            <w:r w:rsidRPr="00DB2B6E">
              <w:rPr>
                <w:color w:val="000000"/>
                <w:sz w:val="20"/>
                <w:szCs w:val="20"/>
              </w:rPr>
              <w:t>//</w:t>
            </w:r>
          </w:p>
        </w:tc>
        <w:tc>
          <w:tcPr>
            <w:tcW w:w="484" w:type="pct"/>
            <w:tcBorders>
              <w:top w:val="nil"/>
              <w:left w:val="nil"/>
              <w:bottom w:val="nil"/>
              <w:right w:val="nil"/>
            </w:tcBorders>
            <w:shd w:val="clear" w:color="auto" w:fill="auto"/>
            <w:noWrap/>
            <w:vAlign w:val="bottom"/>
            <w:hideMark/>
          </w:tcPr>
          <w:p w14:paraId="7A96A742" w14:textId="77777777" w:rsidR="00687607" w:rsidRPr="00DB2B6E" w:rsidRDefault="00687607">
            <w:pPr>
              <w:rPr>
                <w:color w:val="000000"/>
                <w:sz w:val="20"/>
                <w:szCs w:val="20"/>
              </w:rPr>
            </w:pPr>
            <w:r w:rsidRPr="00DB2B6E">
              <w:rPr>
                <w:color w:val="000000"/>
                <w:sz w:val="20"/>
                <w:szCs w:val="20"/>
              </w:rPr>
              <w:t>//</w:t>
            </w:r>
          </w:p>
        </w:tc>
        <w:tc>
          <w:tcPr>
            <w:tcW w:w="417" w:type="pct"/>
            <w:tcBorders>
              <w:top w:val="nil"/>
              <w:left w:val="nil"/>
              <w:bottom w:val="nil"/>
              <w:right w:val="nil"/>
            </w:tcBorders>
            <w:shd w:val="clear" w:color="auto" w:fill="auto"/>
            <w:noWrap/>
            <w:vAlign w:val="bottom"/>
            <w:hideMark/>
          </w:tcPr>
          <w:p w14:paraId="009B7A47" w14:textId="77777777" w:rsidR="00687607" w:rsidRPr="00DB2B6E" w:rsidRDefault="00687607">
            <w:pPr>
              <w:rPr>
                <w:color w:val="000000"/>
                <w:sz w:val="20"/>
                <w:szCs w:val="20"/>
              </w:rPr>
            </w:pPr>
            <w:r w:rsidRPr="00DB2B6E">
              <w:rPr>
                <w:color w:val="000000"/>
                <w:sz w:val="20"/>
                <w:szCs w:val="20"/>
              </w:rPr>
              <w:t>//</w:t>
            </w:r>
          </w:p>
        </w:tc>
        <w:tc>
          <w:tcPr>
            <w:tcW w:w="1933" w:type="pct"/>
            <w:gridSpan w:val="5"/>
            <w:tcBorders>
              <w:top w:val="nil"/>
              <w:left w:val="nil"/>
              <w:bottom w:val="nil"/>
              <w:right w:val="nil"/>
            </w:tcBorders>
            <w:shd w:val="clear" w:color="auto" w:fill="auto"/>
            <w:noWrap/>
            <w:vAlign w:val="bottom"/>
            <w:hideMark/>
          </w:tcPr>
          <w:p w14:paraId="67AEAD76" w14:textId="09F08F75" w:rsidR="00687607" w:rsidRPr="00DB2B6E" w:rsidRDefault="00687607">
            <w:pPr>
              <w:rPr>
                <w:color w:val="000000"/>
                <w:sz w:val="20"/>
                <w:szCs w:val="20"/>
              </w:rPr>
            </w:pPr>
            <w:r w:rsidRPr="00DB2B6E">
              <w:rPr>
                <w:color w:val="000000"/>
                <w:sz w:val="20"/>
                <w:szCs w:val="20"/>
              </w:rPr>
              <w:t>//</w:t>
            </w:r>
            <w:r w:rsidR="00DB2B6E">
              <w:rPr>
                <w:color w:val="000000"/>
                <w:sz w:val="20"/>
                <w:szCs w:val="20"/>
              </w:rPr>
              <w:t xml:space="preserve">                       //                    //</w:t>
            </w:r>
          </w:p>
        </w:tc>
        <w:tc>
          <w:tcPr>
            <w:tcW w:w="365" w:type="pct"/>
            <w:tcBorders>
              <w:top w:val="nil"/>
              <w:left w:val="nil"/>
              <w:bottom w:val="nil"/>
              <w:right w:val="nil"/>
            </w:tcBorders>
            <w:shd w:val="clear" w:color="auto" w:fill="auto"/>
            <w:noWrap/>
            <w:vAlign w:val="bottom"/>
            <w:hideMark/>
          </w:tcPr>
          <w:p w14:paraId="33418680" w14:textId="2C911048" w:rsidR="00687607" w:rsidRPr="00DB2B6E" w:rsidRDefault="00687607">
            <w:pPr>
              <w:rPr>
                <w:color w:val="000000"/>
                <w:sz w:val="20"/>
                <w:szCs w:val="20"/>
              </w:rPr>
            </w:pPr>
          </w:p>
        </w:tc>
        <w:tc>
          <w:tcPr>
            <w:tcW w:w="84" w:type="pct"/>
            <w:tcBorders>
              <w:top w:val="nil"/>
              <w:left w:val="nil"/>
              <w:bottom w:val="nil"/>
              <w:right w:val="nil"/>
            </w:tcBorders>
            <w:shd w:val="clear" w:color="auto" w:fill="auto"/>
            <w:noWrap/>
            <w:vAlign w:val="bottom"/>
            <w:hideMark/>
          </w:tcPr>
          <w:p w14:paraId="73D19A63" w14:textId="6711DB44" w:rsidR="00687607" w:rsidRPr="00DB2B6E" w:rsidRDefault="00687607">
            <w:pPr>
              <w:rPr>
                <w:color w:val="000000"/>
                <w:sz w:val="20"/>
                <w:szCs w:val="20"/>
              </w:rPr>
            </w:pPr>
          </w:p>
        </w:tc>
      </w:tr>
      <w:tr w:rsidR="00687607" w:rsidRPr="00DB2B6E" w14:paraId="7F40C789" w14:textId="77777777" w:rsidTr="00DB2B6E">
        <w:trPr>
          <w:gridAfter w:val="3"/>
          <w:wAfter w:w="552" w:type="pct"/>
          <w:trHeight w:val="320"/>
        </w:trPr>
        <w:tc>
          <w:tcPr>
            <w:tcW w:w="4448" w:type="pct"/>
            <w:gridSpan w:val="10"/>
            <w:tcBorders>
              <w:top w:val="nil"/>
              <w:left w:val="nil"/>
              <w:bottom w:val="nil"/>
              <w:right w:val="nil"/>
            </w:tcBorders>
            <w:shd w:val="clear" w:color="auto" w:fill="auto"/>
            <w:noWrap/>
            <w:vAlign w:val="bottom"/>
            <w:hideMark/>
          </w:tcPr>
          <w:p w14:paraId="5DACFA52" w14:textId="77777777" w:rsidR="00DB2B6E" w:rsidRDefault="00DB2B6E">
            <w:pPr>
              <w:jc w:val="center"/>
              <w:rPr>
                <w:color w:val="000000"/>
                <w:sz w:val="20"/>
                <w:szCs w:val="20"/>
              </w:rPr>
            </w:pPr>
          </w:p>
          <w:p w14:paraId="10028332" w14:textId="77777777" w:rsidR="00DB2B6E" w:rsidRDefault="00687607" w:rsidP="00DB2B6E">
            <w:pPr>
              <w:rPr>
                <w:color w:val="000000"/>
                <w:sz w:val="20"/>
                <w:szCs w:val="20"/>
              </w:rPr>
            </w:pPr>
            <w:r w:rsidRPr="00DB2B6E">
              <w:rPr>
                <w:color w:val="000000"/>
                <w:sz w:val="20"/>
                <w:szCs w:val="20"/>
              </w:rPr>
              <w:t xml:space="preserve">† F-statistic corresponding to Follow Up in two-way ANOVA with MEP group and Follow Up as main effects and a </w:t>
            </w:r>
          </w:p>
          <w:p w14:paraId="2A6BA90B" w14:textId="74B2F233" w:rsidR="00687607" w:rsidRPr="00DB2B6E" w:rsidRDefault="00687607" w:rsidP="00DB2B6E">
            <w:pPr>
              <w:rPr>
                <w:color w:val="000000"/>
                <w:sz w:val="20"/>
                <w:szCs w:val="20"/>
              </w:rPr>
            </w:pPr>
            <w:r w:rsidRPr="00DB2B6E">
              <w:rPr>
                <w:color w:val="000000"/>
                <w:sz w:val="20"/>
                <w:szCs w:val="20"/>
              </w:rPr>
              <w:t>covariate in Participant ID</w:t>
            </w:r>
          </w:p>
        </w:tc>
      </w:tr>
      <w:tr w:rsidR="00687607" w:rsidRPr="00DB2B6E" w14:paraId="24D87BBA" w14:textId="77777777" w:rsidTr="00DB2B6E">
        <w:trPr>
          <w:gridAfter w:val="3"/>
          <w:wAfter w:w="552" w:type="pct"/>
          <w:trHeight w:val="320"/>
        </w:trPr>
        <w:tc>
          <w:tcPr>
            <w:tcW w:w="4448" w:type="pct"/>
            <w:gridSpan w:val="10"/>
            <w:tcBorders>
              <w:top w:val="nil"/>
              <w:left w:val="nil"/>
              <w:bottom w:val="nil"/>
              <w:right w:val="nil"/>
            </w:tcBorders>
            <w:shd w:val="clear" w:color="auto" w:fill="auto"/>
            <w:noWrap/>
            <w:vAlign w:val="bottom"/>
            <w:hideMark/>
          </w:tcPr>
          <w:p w14:paraId="0D953CFA" w14:textId="77777777" w:rsidR="00DB2B6E" w:rsidRDefault="00687607" w:rsidP="00DB2B6E">
            <w:pPr>
              <w:rPr>
                <w:color w:val="000000"/>
                <w:sz w:val="20"/>
                <w:szCs w:val="20"/>
              </w:rPr>
            </w:pPr>
            <w:r w:rsidRPr="00DB2B6E">
              <w:rPr>
                <w:color w:val="000000"/>
                <w:sz w:val="20"/>
                <w:szCs w:val="20"/>
              </w:rPr>
              <w:t xml:space="preserve">Δ P-value of post-hoc </w:t>
            </w:r>
            <w:r w:rsidR="00DB2B6E">
              <w:rPr>
                <w:color w:val="000000"/>
                <w:sz w:val="20"/>
                <w:szCs w:val="20"/>
              </w:rPr>
              <w:t>W</w:t>
            </w:r>
            <w:r w:rsidRPr="00DB2B6E">
              <w:rPr>
                <w:color w:val="000000"/>
                <w:sz w:val="20"/>
                <w:szCs w:val="20"/>
              </w:rPr>
              <w:t xml:space="preserve">ilcoxon signed-rank test with Holm-Bonferroni correction for multiple comparisons. </w:t>
            </w:r>
          </w:p>
          <w:p w14:paraId="7333C9FA" w14:textId="71341FB0" w:rsidR="00687607" w:rsidRPr="00DB2B6E" w:rsidRDefault="00DB2B6E" w:rsidP="00DB2B6E">
            <w:pPr>
              <w:rPr>
                <w:color w:val="000000"/>
                <w:sz w:val="20"/>
                <w:szCs w:val="20"/>
              </w:rPr>
            </w:pPr>
            <w:r>
              <w:rPr>
                <w:color w:val="000000"/>
                <w:sz w:val="20"/>
                <w:szCs w:val="20"/>
              </w:rPr>
              <w:t xml:space="preserve">* </w:t>
            </w:r>
            <w:proofErr w:type="gramStart"/>
            <w:r>
              <w:rPr>
                <w:color w:val="000000"/>
                <w:sz w:val="20"/>
                <w:szCs w:val="20"/>
              </w:rPr>
              <w:t>d</w:t>
            </w:r>
            <w:r w:rsidR="00687607" w:rsidRPr="00DB2B6E">
              <w:rPr>
                <w:color w:val="000000"/>
                <w:sz w:val="20"/>
                <w:szCs w:val="20"/>
              </w:rPr>
              <w:t>enotes</w:t>
            </w:r>
            <w:proofErr w:type="gramEnd"/>
            <w:r w:rsidR="00687607" w:rsidRPr="00DB2B6E">
              <w:rPr>
                <w:color w:val="000000"/>
                <w:sz w:val="20"/>
                <w:szCs w:val="20"/>
              </w:rPr>
              <w:t xml:space="preserve"> significance</w:t>
            </w:r>
            <w:r>
              <w:rPr>
                <w:color w:val="000000"/>
                <w:sz w:val="20"/>
                <w:szCs w:val="20"/>
              </w:rPr>
              <w:t xml:space="preserve"> for all tests</w:t>
            </w:r>
            <w:r w:rsidR="00687607" w:rsidRPr="00DB2B6E">
              <w:rPr>
                <w:color w:val="000000"/>
                <w:sz w:val="20"/>
                <w:szCs w:val="20"/>
              </w:rPr>
              <w:t>.</w:t>
            </w:r>
          </w:p>
        </w:tc>
      </w:tr>
    </w:tbl>
    <w:p w14:paraId="1CBCFD80" w14:textId="77777777" w:rsidR="00982DFC" w:rsidRPr="00DB2B6E" w:rsidRDefault="00982DFC" w:rsidP="00982DFC">
      <w:pPr>
        <w:spacing w:line="276" w:lineRule="auto"/>
        <w:jc w:val="both"/>
        <w:rPr>
          <w:sz w:val="20"/>
          <w:szCs w:val="20"/>
        </w:rPr>
      </w:pPr>
    </w:p>
    <w:p w14:paraId="1955E1FB" w14:textId="77777777" w:rsidR="00982DFC" w:rsidRPr="001D193C" w:rsidRDefault="00982DFC" w:rsidP="00982DFC">
      <w:pPr>
        <w:spacing w:line="276" w:lineRule="auto"/>
        <w:jc w:val="both"/>
      </w:pPr>
      <w:r>
        <w:lastRenderedPageBreak/>
        <w:t>ANCOVAs were conducted for each outcome measure in Table III, accounting for intervention group and covarying against baseline measurement of each outcome measure</w:t>
      </w:r>
      <w:r w:rsidRPr="006B256A">
        <w:t>.</w:t>
      </w:r>
      <w:r>
        <w:rPr>
          <w:b/>
          <w:bCs/>
        </w:rPr>
        <w:t xml:space="preserve"> </w:t>
      </w:r>
      <w:r>
        <w:t xml:space="preserve">Maintenance of improvements at one-year follow up occurred similarly for both groups </w:t>
      </w:r>
      <w:r w:rsidRPr="006B256A">
        <w:t>[FMA: F</w:t>
      </w:r>
      <w:r w:rsidRPr="006B256A">
        <w:rPr>
          <w:vertAlign w:val="subscript"/>
        </w:rPr>
        <w:t>(1, 22)</w:t>
      </w:r>
      <w:r w:rsidRPr="006B256A">
        <w:t xml:space="preserve"> = </w:t>
      </w:r>
      <w:r w:rsidRPr="001D193C">
        <w:t>1.016</w:t>
      </w:r>
      <w:r w:rsidRPr="006B256A">
        <w:t xml:space="preserve">, </w:t>
      </w:r>
      <w:r w:rsidRPr="00691B2E">
        <w:rPr>
          <w:i/>
          <w:iCs/>
        </w:rPr>
        <w:t>p</w:t>
      </w:r>
      <w:r w:rsidRPr="006B256A">
        <w:t xml:space="preserve"> = </w:t>
      </w:r>
      <w:r w:rsidRPr="001D193C">
        <w:t>0.325</w:t>
      </w:r>
      <w:r w:rsidRPr="006B256A">
        <w:t>, η</w:t>
      </w:r>
      <w:r w:rsidRPr="006B256A">
        <w:rPr>
          <w:vertAlign w:val="subscript"/>
        </w:rPr>
        <w:t>p</w:t>
      </w:r>
      <w:r w:rsidRPr="006B256A">
        <w:rPr>
          <w:vertAlign w:val="superscript"/>
        </w:rPr>
        <w:t>2</w:t>
      </w:r>
      <w:r w:rsidRPr="006B256A">
        <w:t xml:space="preserve"> = </w:t>
      </w:r>
      <w:r w:rsidRPr="001D193C">
        <w:t>0.12</w:t>
      </w:r>
      <w:r>
        <w:t>4</w:t>
      </w:r>
      <w:r w:rsidRPr="006B256A">
        <w:t>; BBT: F</w:t>
      </w:r>
      <w:r w:rsidRPr="006B256A">
        <w:rPr>
          <w:vertAlign w:val="subscript"/>
        </w:rPr>
        <w:t>(1, 22)</w:t>
      </w:r>
      <w:r w:rsidRPr="006B256A">
        <w:t xml:space="preserve"> = </w:t>
      </w:r>
      <w:r w:rsidRPr="001D193C">
        <w:t>0.552</w:t>
      </w:r>
      <w:r w:rsidRPr="006B256A">
        <w:t xml:space="preserve">, </w:t>
      </w:r>
      <w:r w:rsidRPr="00691B2E">
        <w:rPr>
          <w:i/>
          <w:iCs/>
        </w:rPr>
        <w:t>p</w:t>
      </w:r>
      <w:r w:rsidRPr="006B256A">
        <w:t xml:space="preserve"> = </w:t>
      </w:r>
      <w:r w:rsidRPr="001D193C">
        <w:t>0.465</w:t>
      </w:r>
      <w:r w:rsidRPr="006B256A">
        <w:t>, η</w:t>
      </w:r>
      <w:r w:rsidRPr="006B256A">
        <w:rPr>
          <w:vertAlign w:val="subscript"/>
        </w:rPr>
        <w:t>p</w:t>
      </w:r>
      <w:r w:rsidRPr="006B256A">
        <w:rPr>
          <w:vertAlign w:val="superscript"/>
        </w:rPr>
        <w:t>2</w:t>
      </w:r>
      <w:r w:rsidRPr="006B256A">
        <w:t xml:space="preserve"> = </w:t>
      </w:r>
      <w:r w:rsidRPr="001D193C">
        <w:t>0.006</w:t>
      </w:r>
      <w:r w:rsidRPr="006B256A">
        <w:t>;</w:t>
      </w:r>
      <w:r>
        <w:t xml:space="preserve"> </w:t>
      </w:r>
      <w:r w:rsidRPr="001D193C">
        <w:t>GS: F</w:t>
      </w:r>
      <w:r w:rsidRPr="001D193C">
        <w:rPr>
          <w:vertAlign w:val="subscript"/>
        </w:rPr>
        <w:t>(1, 22)</w:t>
      </w:r>
      <w:r w:rsidRPr="001D193C">
        <w:t xml:space="preserve"> = 1.969, p = 0.1</w:t>
      </w:r>
      <w:r>
        <w:t>8</w:t>
      </w:r>
      <w:r w:rsidRPr="001D193C">
        <w:t xml:space="preserve">, </w:t>
      </w:r>
      <w:r w:rsidRPr="006B256A">
        <w:t>η</w:t>
      </w:r>
      <w:r w:rsidRPr="001D193C">
        <w:rPr>
          <w:vertAlign w:val="subscript"/>
        </w:rPr>
        <w:t>p</w:t>
      </w:r>
      <w:r w:rsidRPr="001D193C">
        <w:rPr>
          <w:vertAlign w:val="superscript"/>
        </w:rPr>
        <w:t xml:space="preserve">2 </w:t>
      </w:r>
      <w:r w:rsidRPr="001D193C">
        <w:t xml:space="preserve"> = 0.060; MAL AOU: F</w:t>
      </w:r>
      <w:r w:rsidRPr="001D193C">
        <w:rPr>
          <w:vertAlign w:val="subscript"/>
        </w:rPr>
        <w:t>(1, 22)</w:t>
      </w:r>
      <w:r w:rsidRPr="001D193C">
        <w:t xml:space="preserve"> = 0.711, </w:t>
      </w:r>
      <w:r w:rsidRPr="00691B2E">
        <w:rPr>
          <w:i/>
          <w:iCs/>
        </w:rPr>
        <w:t>p</w:t>
      </w:r>
      <w:r w:rsidRPr="001D193C">
        <w:t xml:space="preserve"> = 0.408, </w:t>
      </w:r>
      <w:r w:rsidRPr="006B256A">
        <w:t>η</w:t>
      </w:r>
      <w:r w:rsidRPr="001D193C">
        <w:rPr>
          <w:vertAlign w:val="subscript"/>
        </w:rPr>
        <w:t>p</w:t>
      </w:r>
      <w:r w:rsidRPr="001D193C">
        <w:rPr>
          <w:vertAlign w:val="superscript"/>
        </w:rPr>
        <w:t xml:space="preserve">2 </w:t>
      </w:r>
      <w:r w:rsidRPr="001D193C">
        <w:t xml:space="preserve"> = 0.058; MAL QOU: F</w:t>
      </w:r>
      <w:r w:rsidRPr="001D193C">
        <w:rPr>
          <w:vertAlign w:val="subscript"/>
        </w:rPr>
        <w:t>(1, 22)</w:t>
      </w:r>
      <w:r w:rsidRPr="001D193C">
        <w:t xml:space="preserve"> = 0.22, </w:t>
      </w:r>
      <w:r w:rsidRPr="00691B2E">
        <w:rPr>
          <w:i/>
          <w:iCs/>
        </w:rPr>
        <w:t>p</w:t>
      </w:r>
      <w:r w:rsidRPr="001D193C">
        <w:t xml:space="preserve"> = 0.644, </w:t>
      </w:r>
      <w:r w:rsidRPr="006B256A">
        <w:t>η</w:t>
      </w:r>
      <w:r w:rsidRPr="001D193C">
        <w:rPr>
          <w:vertAlign w:val="subscript"/>
        </w:rPr>
        <w:t>p</w:t>
      </w:r>
      <w:r w:rsidRPr="001D193C">
        <w:rPr>
          <w:vertAlign w:val="superscript"/>
        </w:rPr>
        <w:t>2</w:t>
      </w:r>
      <w:r w:rsidRPr="001D193C">
        <w:t xml:space="preserve"> = 0.041]. </w:t>
      </w:r>
    </w:p>
    <w:p w14:paraId="0ECB22CB" w14:textId="77777777" w:rsidR="00982DFC" w:rsidRDefault="00982DFC" w:rsidP="00982DFC">
      <w:pPr>
        <w:spacing w:line="276" w:lineRule="auto"/>
        <w:jc w:val="both"/>
      </w:pPr>
    </w:p>
    <w:p w14:paraId="22027999" w14:textId="77777777" w:rsidR="00982DFC" w:rsidRDefault="00982DFC" w:rsidP="00982DFC">
      <w:pPr>
        <w:spacing w:line="276" w:lineRule="auto"/>
        <w:jc w:val="both"/>
      </w:pPr>
      <w:r>
        <w:t>Regarding range of motion, only the affected shoulder maintained an improvement until T3 for both intervention groups (</w:t>
      </w:r>
      <w:r w:rsidRPr="00EC74BB">
        <w:t>V = 207.5</w:t>
      </w:r>
      <w:r>
        <w:t xml:space="preserve">, </w:t>
      </w:r>
      <w:r w:rsidRPr="00345108">
        <w:rPr>
          <w:i/>
          <w:iCs/>
        </w:rPr>
        <w:t xml:space="preserve">p </w:t>
      </w:r>
      <w:r>
        <w:t xml:space="preserve">&lt; </w:t>
      </w:r>
      <w:r w:rsidRPr="00EC74BB">
        <w:t>0.0</w:t>
      </w:r>
      <w:r>
        <w:t>1) (Fig. 2 &amp; 3). The active range of motion of neither the elbow nor the wrist changed over time (Fig. 3).</w:t>
      </w:r>
    </w:p>
    <w:p w14:paraId="5ED08A99" w14:textId="0161F065" w:rsidR="008E2DAF" w:rsidRDefault="008E2DAF" w:rsidP="006150E1">
      <w:pPr>
        <w:spacing w:line="276" w:lineRule="auto"/>
        <w:jc w:val="both"/>
      </w:pPr>
    </w:p>
    <w:p w14:paraId="254FF9E2" w14:textId="37E397B8" w:rsidR="008E2DAF" w:rsidRDefault="008E2DAF" w:rsidP="006150E1">
      <w:pPr>
        <w:spacing w:line="276" w:lineRule="auto"/>
        <w:jc w:val="both"/>
      </w:pPr>
    </w:p>
    <w:p w14:paraId="02305913" w14:textId="7B3884F2" w:rsidR="008E2DAF" w:rsidRPr="001D193C" w:rsidRDefault="00CD2155" w:rsidP="006150E1">
      <w:pPr>
        <w:spacing w:line="276" w:lineRule="auto"/>
        <w:jc w:val="both"/>
      </w:pPr>
      <w:r>
        <w:rPr>
          <w:noProof/>
        </w:rPr>
        <w:drawing>
          <wp:inline distT="0" distB="0" distL="0" distR="0" wp14:anchorId="42513558" wp14:editId="4DBC5260">
            <wp:extent cx="6148873" cy="4804135"/>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108" cy="4809787"/>
                    </a:xfrm>
                    <a:prstGeom prst="rect">
                      <a:avLst/>
                    </a:prstGeom>
                  </pic:spPr>
                </pic:pic>
              </a:graphicData>
            </a:graphic>
          </wp:inline>
        </w:drawing>
      </w:r>
    </w:p>
    <w:p w14:paraId="5B3EEE44" w14:textId="77777777" w:rsidR="00330629" w:rsidRPr="001D193C" w:rsidRDefault="00330629" w:rsidP="006150E1">
      <w:pPr>
        <w:spacing w:line="276" w:lineRule="auto"/>
        <w:jc w:val="both"/>
      </w:pPr>
    </w:p>
    <w:p w14:paraId="6873227B" w14:textId="468584C3" w:rsidR="00330629" w:rsidRDefault="00330629" w:rsidP="006150E1">
      <w:pPr>
        <w:spacing w:line="276" w:lineRule="auto"/>
        <w:jc w:val="both"/>
      </w:pPr>
    </w:p>
    <w:tbl>
      <w:tblPr>
        <w:tblW w:w="9360" w:type="dxa"/>
        <w:tblLook w:val="04A0" w:firstRow="1" w:lastRow="0" w:firstColumn="1" w:lastColumn="0" w:noHBand="0" w:noVBand="1"/>
      </w:tblPr>
      <w:tblGrid>
        <w:gridCol w:w="9360"/>
      </w:tblGrid>
      <w:tr w:rsidR="00330629" w14:paraId="419F9157" w14:textId="77777777" w:rsidTr="00B97645">
        <w:trPr>
          <w:trHeight w:val="320"/>
        </w:trPr>
        <w:tc>
          <w:tcPr>
            <w:tcW w:w="9360" w:type="dxa"/>
            <w:tcBorders>
              <w:top w:val="nil"/>
              <w:left w:val="nil"/>
              <w:bottom w:val="nil"/>
              <w:right w:val="nil"/>
            </w:tcBorders>
            <w:shd w:val="clear" w:color="auto" w:fill="auto"/>
            <w:noWrap/>
            <w:vAlign w:val="bottom"/>
            <w:hideMark/>
          </w:tcPr>
          <w:p w14:paraId="23FEA752" w14:textId="28732EF9" w:rsidR="00330629" w:rsidRDefault="00CD2155" w:rsidP="006150E1">
            <w:pPr>
              <w:spacing w:line="276" w:lineRule="auto"/>
              <w:jc w:val="both"/>
              <w:rPr>
                <w:color w:val="000000"/>
                <w:sz w:val="22"/>
                <w:szCs w:val="22"/>
              </w:rPr>
            </w:pPr>
            <w:r>
              <w:rPr>
                <w:noProof/>
                <w:color w:val="000000"/>
                <w:sz w:val="22"/>
                <w:szCs w:val="22"/>
              </w:rPr>
              <w:lastRenderedPageBreak/>
              <w:drawing>
                <wp:inline distT="0" distB="0" distL="0" distR="0" wp14:anchorId="65DDCBFD" wp14:editId="39FAC26E">
                  <wp:extent cx="5943600" cy="782193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821930"/>
                          </a:xfrm>
                          <a:prstGeom prst="rect">
                            <a:avLst/>
                          </a:prstGeom>
                        </pic:spPr>
                      </pic:pic>
                    </a:graphicData>
                  </a:graphic>
                </wp:inline>
              </w:drawing>
            </w:r>
          </w:p>
          <w:p w14:paraId="32E977A4" w14:textId="77777777" w:rsidR="00330629" w:rsidRDefault="00330629" w:rsidP="006150E1">
            <w:pPr>
              <w:spacing w:line="276" w:lineRule="auto"/>
              <w:jc w:val="both"/>
              <w:rPr>
                <w:color w:val="000000"/>
                <w:sz w:val="22"/>
                <w:szCs w:val="22"/>
              </w:rPr>
            </w:pPr>
          </w:p>
        </w:tc>
      </w:tr>
      <w:tr w:rsidR="00982DFC" w14:paraId="493C9F70" w14:textId="77777777" w:rsidTr="00B97645">
        <w:trPr>
          <w:trHeight w:val="320"/>
        </w:trPr>
        <w:tc>
          <w:tcPr>
            <w:tcW w:w="9360" w:type="dxa"/>
            <w:tcBorders>
              <w:top w:val="nil"/>
              <w:left w:val="nil"/>
              <w:bottom w:val="nil"/>
              <w:right w:val="nil"/>
            </w:tcBorders>
            <w:shd w:val="clear" w:color="auto" w:fill="auto"/>
            <w:noWrap/>
            <w:vAlign w:val="bottom"/>
          </w:tcPr>
          <w:p w14:paraId="402E3F3B" w14:textId="77777777" w:rsidR="00982DFC" w:rsidRDefault="00982DFC" w:rsidP="006150E1">
            <w:pPr>
              <w:spacing w:line="276" w:lineRule="auto"/>
              <w:jc w:val="both"/>
              <w:rPr>
                <w:noProof/>
                <w:color w:val="000000"/>
                <w:sz w:val="22"/>
                <w:szCs w:val="22"/>
              </w:rPr>
            </w:pPr>
          </w:p>
        </w:tc>
      </w:tr>
      <w:tr w:rsidR="00330629" w14:paraId="4DA46190" w14:textId="77777777" w:rsidTr="00B97645">
        <w:trPr>
          <w:trHeight w:val="320"/>
        </w:trPr>
        <w:tc>
          <w:tcPr>
            <w:tcW w:w="9360" w:type="dxa"/>
            <w:tcBorders>
              <w:top w:val="nil"/>
              <w:left w:val="nil"/>
              <w:bottom w:val="nil"/>
              <w:right w:val="nil"/>
            </w:tcBorders>
            <w:shd w:val="clear" w:color="auto" w:fill="auto"/>
            <w:noWrap/>
            <w:vAlign w:val="bottom"/>
            <w:hideMark/>
          </w:tcPr>
          <w:p w14:paraId="21978A61" w14:textId="77777777" w:rsidR="00330629" w:rsidRDefault="00330629" w:rsidP="006150E1">
            <w:pPr>
              <w:spacing w:line="276" w:lineRule="auto"/>
              <w:jc w:val="both"/>
              <w:rPr>
                <w:color w:val="000000"/>
                <w:sz w:val="22"/>
                <w:szCs w:val="22"/>
              </w:rPr>
            </w:pPr>
          </w:p>
        </w:tc>
      </w:tr>
      <w:tr w:rsidR="00330629" w14:paraId="7BE13B1E" w14:textId="77777777" w:rsidTr="00B97645">
        <w:trPr>
          <w:trHeight w:val="320"/>
        </w:trPr>
        <w:tc>
          <w:tcPr>
            <w:tcW w:w="9360" w:type="dxa"/>
            <w:tcBorders>
              <w:top w:val="nil"/>
              <w:left w:val="nil"/>
              <w:bottom w:val="nil"/>
              <w:right w:val="nil"/>
            </w:tcBorders>
            <w:shd w:val="clear" w:color="auto" w:fill="auto"/>
            <w:noWrap/>
            <w:vAlign w:val="bottom"/>
            <w:hideMark/>
          </w:tcPr>
          <w:tbl>
            <w:tblPr>
              <w:tblW w:w="9144" w:type="dxa"/>
              <w:tblLook w:val="04A0" w:firstRow="1" w:lastRow="0" w:firstColumn="1" w:lastColumn="0" w:noHBand="0" w:noVBand="1"/>
            </w:tblPr>
            <w:tblGrid>
              <w:gridCol w:w="2452"/>
              <w:gridCol w:w="1644"/>
              <w:gridCol w:w="2722"/>
              <w:gridCol w:w="2326"/>
            </w:tblGrid>
            <w:tr w:rsidR="00982DFC" w14:paraId="11607CE8" w14:textId="77777777" w:rsidTr="00D8646F">
              <w:trPr>
                <w:trHeight w:val="320"/>
              </w:trPr>
              <w:tc>
                <w:tcPr>
                  <w:tcW w:w="9144" w:type="dxa"/>
                  <w:gridSpan w:val="4"/>
                  <w:tcBorders>
                    <w:top w:val="nil"/>
                    <w:left w:val="nil"/>
                    <w:bottom w:val="nil"/>
                    <w:right w:val="nil"/>
                  </w:tcBorders>
                  <w:shd w:val="clear" w:color="auto" w:fill="auto"/>
                  <w:noWrap/>
                  <w:vAlign w:val="bottom"/>
                  <w:hideMark/>
                </w:tcPr>
                <w:p w14:paraId="3A48AEA3" w14:textId="77777777" w:rsidR="00982DFC" w:rsidRPr="00443D21" w:rsidRDefault="00982DFC" w:rsidP="00982DFC">
                  <w:pPr>
                    <w:jc w:val="both"/>
                    <w:rPr>
                      <w:b/>
                      <w:bCs/>
                      <w:color w:val="000000"/>
                      <w:sz w:val="22"/>
                      <w:szCs w:val="22"/>
                    </w:rPr>
                  </w:pPr>
                  <w:r w:rsidRPr="00443D21">
                    <w:rPr>
                      <w:b/>
                      <w:bCs/>
                      <w:color w:val="000000"/>
                      <w:sz w:val="22"/>
                      <w:szCs w:val="22"/>
                    </w:rPr>
                    <w:t>Table III: Mean Differences Between T2 and T3</w:t>
                  </w:r>
                </w:p>
              </w:tc>
            </w:tr>
            <w:tr w:rsidR="00982DFC" w14:paraId="4C433CE5" w14:textId="77777777" w:rsidTr="00D8646F">
              <w:trPr>
                <w:trHeight w:val="320"/>
              </w:trPr>
              <w:tc>
                <w:tcPr>
                  <w:tcW w:w="2452" w:type="dxa"/>
                  <w:tcBorders>
                    <w:top w:val="nil"/>
                    <w:left w:val="nil"/>
                    <w:bottom w:val="nil"/>
                    <w:right w:val="nil"/>
                  </w:tcBorders>
                  <w:shd w:val="clear" w:color="auto" w:fill="auto"/>
                  <w:noWrap/>
                  <w:vAlign w:val="bottom"/>
                  <w:hideMark/>
                </w:tcPr>
                <w:p w14:paraId="3DA49404" w14:textId="77777777" w:rsidR="00982DFC" w:rsidRDefault="00982DFC" w:rsidP="00982DFC">
                  <w:pPr>
                    <w:jc w:val="both"/>
                    <w:rPr>
                      <w:color w:val="000000"/>
                      <w:sz w:val="22"/>
                      <w:szCs w:val="22"/>
                    </w:rPr>
                  </w:pPr>
                </w:p>
              </w:tc>
              <w:tc>
                <w:tcPr>
                  <w:tcW w:w="1644" w:type="dxa"/>
                  <w:tcBorders>
                    <w:top w:val="nil"/>
                    <w:left w:val="nil"/>
                    <w:bottom w:val="nil"/>
                    <w:right w:val="nil"/>
                  </w:tcBorders>
                  <w:shd w:val="clear" w:color="auto" w:fill="auto"/>
                  <w:noWrap/>
                  <w:vAlign w:val="bottom"/>
                  <w:hideMark/>
                </w:tcPr>
                <w:p w14:paraId="6DCF3F15" w14:textId="77777777" w:rsidR="00982DFC" w:rsidRDefault="00982DFC" w:rsidP="00982DFC">
                  <w:pPr>
                    <w:jc w:val="both"/>
                    <w:rPr>
                      <w:color w:val="000000"/>
                      <w:sz w:val="22"/>
                      <w:szCs w:val="22"/>
                    </w:rPr>
                  </w:pPr>
                  <w:r>
                    <w:rPr>
                      <w:color w:val="000000"/>
                      <w:sz w:val="22"/>
                      <w:szCs w:val="22"/>
                    </w:rPr>
                    <w:t>T3 - T2</w:t>
                  </w:r>
                </w:p>
              </w:tc>
              <w:tc>
                <w:tcPr>
                  <w:tcW w:w="2722" w:type="dxa"/>
                  <w:tcBorders>
                    <w:top w:val="nil"/>
                    <w:left w:val="nil"/>
                    <w:bottom w:val="nil"/>
                    <w:right w:val="nil"/>
                  </w:tcBorders>
                  <w:shd w:val="clear" w:color="auto" w:fill="auto"/>
                  <w:noWrap/>
                  <w:vAlign w:val="bottom"/>
                  <w:hideMark/>
                </w:tcPr>
                <w:p w14:paraId="42B3FC78" w14:textId="77777777" w:rsidR="00982DFC" w:rsidRDefault="00982DFC" w:rsidP="00982DFC">
                  <w:pPr>
                    <w:jc w:val="both"/>
                    <w:rPr>
                      <w:color w:val="000000"/>
                      <w:sz w:val="22"/>
                      <w:szCs w:val="22"/>
                    </w:rPr>
                  </w:pPr>
                  <w:r>
                    <w:rPr>
                      <w:color w:val="000000"/>
                      <w:sz w:val="22"/>
                      <w:szCs w:val="22"/>
                    </w:rPr>
                    <w:t>95% CI</w:t>
                  </w:r>
                </w:p>
              </w:tc>
              <w:tc>
                <w:tcPr>
                  <w:tcW w:w="2326" w:type="dxa"/>
                  <w:tcBorders>
                    <w:top w:val="nil"/>
                    <w:left w:val="nil"/>
                    <w:bottom w:val="nil"/>
                    <w:right w:val="nil"/>
                  </w:tcBorders>
                  <w:shd w:val="clear" w:color="auto" w:fill="auto"/>
                  <w:noWrap/>
                  <w:vAlign w:val="bottom"/>
                  <w:hideMark/>
                </w:tcPr>
                <w:p w14:paraId="0DE95A8B" w14:textId="77777777" w:rsidR="00982DFC" w:rsidRDefault="00982DFC" w:rsidP="00982DFC">
                  <w:pPr>
                    <w:jc w:val="both"/>
                    <w:rPr>
                      <w:color w:val="000000"/>
                    </w:rPr>
                  </w:pPr>
                  <w:r>
                    <w:rPr>
                      <w:color w:val="000000"/>
                    </w:rPr>
                    <w:t>P-Value †</w:t>
                  </w:r>
                </w:p>
              </w:tc>
            </w:tr>
            <w:tr w:rsidR="00982DFC" w14:paraId="7DFDADDF" w14:textId="77777777" w:rsidTr="00D8646F">
              <w:trPr>
                <w:trHeight w:val="320"/>
              </w:trPr>
              <w:tc>
                <w:tcPr>
                  <w:tcW w:w="2452" w:type="dxa"/>
                  <w:tcBorders>
                    <w:top w:val="nil"/>
                    <w:left w:val="nil"/>
                    <w:bottom w:val="nil"/>
                    <w:right w:val="nil"/>
                  </w:tcBorders>
                  <w:shd w:val="clear" w:color="auto" w:fill="auto"/>
                  <w:noWrap/>
                  <w:vAlign w:val="bottom"/>
                  <w:hideMark/>
                </w:tcPr>
                <w:p w14:paraId="4A83F216" w14:textId="77777777" w:rsidR="00982DFC" w:rsidRDefault="00982DFC" w:rsidP="00982DFC">
                  <w:pPr>
                    <w:jc w:val="both"/>
                    <w:rPr>
                      <w:color w:val="000000"/>
                      <w:sz w:val="22"/>
                      <w:szCs w:val="22"/>
                    </w:rPr>
                  </w:pPr>
                  <w:r>
                    <w:rPr>
                      <w:color w:val="000000"/>
                      <w:sz w:val="22"/>
                      <w:szCs w:val="22"/>
                    </w:rPr>
                    <w:t>FMA</w:t>
                  </w:r>
                </w:p>
              </w:tc>
              <w:tc>
                <w:tcPr>
                  <w:tcW w:w="1644" w:type="dxa"/>
                  <w:tcBorders>
                    <w:top w:val="nil"/>
                    <w:left w:val="nil"/>
                    <w:bottom w:val="nil"/>
                    <w:right w:val="nil"/>
                  </w:tcBorders>
                  <w:shd w:val="clear" w:color="auto" w:fill="auto"/>
                  <w:noWrap/>
                  <w:vAlign w:val="bottom"/>
                  <w:hideMark/>
                </w:tcPr>
                <w:p w14:paraId="42EB081D" w14:textId="77777777" w:rsidR="00982DFC" w:rsidRDefault="00982DFC" w:rsidP="00982DFC">
                  <w:pPr>
                    <w:jc w:val="both"/>
                    <w:rPr>
                      <w:color w:val="000000"/>
                      <w:sz w:val="22"/>
                      <w:szCs w:val="22"/>
                    </w:rPr>
                  </w:pPr>
                  <w:r>
                    <w:rPr>
                      <w:color w:val="000000"/>
                      <w:sz w:val="22"/>
                      <w:szCs w:val="22"/>
                    </w:rPr>
                    <w:t>0.48*</w:t>
                  </w:r>
                </w:p>
              </w:tc>
              <w:tc>
                <w:tcPr>
                  <w:tcW w:w="2722" w:type="dxa"/>
                  <w:tcBorders>
                    <w:top w:val="nil"/>
                    <w:left w:val="nil"/>
                    <w:bottom w:val="nil"/>
                    <w:right w:val="nil"/>
                  </w:tcBorders>
                  <w:shd w:val="clear" w:color="auto" w:fill="auto"/>
                  <w:noWrap/>
                  <w:vAlign w:val="bottom"/>
                  <w:hideMark/>
                </w:tcPr>
                <w:p w14:paraId="4DA31D5F" w14:textId="77777777" w:rsidR="00982DFC" w:rsidRDefault="00982DFC" w:rsidP="00982DFC">
                  <w:pPr>
                    <w:jc w:val="both"/>
                    <w:rPr>
                      <w:color w:val="000000"/>
                      <w:sz w:val="22"/>
                      <w:szCs w:val="22"/>
                    </w:rPr>
                  </w:pPr>
                  <w:r>
                    <w:rPr>
                      <w:color w:val="000000"/>
                      <w:sz w:val="22"/>
                      <w:szCs w:val="22"/>
                    </w:rPr>
                    <w:t>(-0.40, 1.32)</w:t>
                  </w:r>
                </w:p>
              </w:tc>
              <w:tc>
                <w:tcPr>
                  <w:tcW w:w="2326" w:type="dxa"/>
                  <w:tcBorders>
                    <w:top w:val="nil"/>
                    <w:left w:val="nil"/>
                    <w:bottom w:val="nil"/>
                    <w:right w:val="nil"/>
                  </w:tcBorders>
                  <w:shd w:val="clear" w:color="auto" w:fill="auto"/>
                  <w:noWrap/>
                  <w:vAlign w:val="bottom"/>
                  <w:hideMark/>
                </w:tcPr>
                <w:p w14:paraId="05AAA161" w14:textId="77777777" w:rsidR="00982DFC" w:rsidRDefault="00982DFC" w:rsidP="00982DFC">
                  <w:pPr>
                    <w:jc w:val="both"/>
                    <w:rPr>
                      <w:color w:val="000000"/>
                    </w:rPr>
                  </w:pPr>
                  <w:r>
                    <w:rPr>
                      <w:color w:val="000000"/>
                    </w:rPr>
                    <w:t>0.325</w:t>
                  </w:r>
                </w:p>
              </w:tc>
            </w:tr>
            <w:tr w:rsidR="00982DFC" w14:paraId="57E7FC34" w14:textId="77777777" w:rsidTr="00D8646F">
              <w:trPr>
                <w:trHeight w:val="320"/>
              </w:trPr>
              <w:tc>
                <w:tcPr>
                  <w:tcW w:w="2452" w:type="dxa"/>
                  <w:tcBorders>
                    <w:top w:val="nil"/>
                    <w:left w:val="nil"/>
                    <w:bottom w:val="nil"/>
                    <w:right w:val="nil"/>
                  </w:tcBorders>
                  <w:shd w:val="clear" w:color="auto" w:fill="auto"/>
                  <w:noWrap/>
                  <w:vAlign w:val="bottom"/>
                  <w:hideMark/>
                </w:tcPr>
                <w:p w14:paraId="08044797" w14:textId="77777777" w:rsidR="00982DFC" w:rsidRDefault="00982DFC" w:rsidP="00982DFC">
                  <w:pPr>
                    <w:jc w:val="both"/>
                    <w:rPr>
                      <w:color w:val="000000"/>
                      <w:sz w:val="22"/>
                      <w:szCs w:val="22"/>
                    </w:rPr>
                  </w:pPr>
                  <w:r>
                    <w:rPr>
                      <w:color w:val="000000"/>
                      <w:sz w:val="22"/>
                      <w:szCs w:val="22"/>
                    </w:rPr>
                    <w:t>BBT</w:t>
                  </w:r>
                </w:p>
              </w:tc>
              <w:tc>
                <w:tcPr>
                  <w:tcW w:w="1644" w:type="dxa"/>
                  <w:tcBorders>
                    <w:top w:val="nil"/>
                    <w:left w:val="nil"/>
                    <w:bottom w:val="nil"/>
                    <w:right w:val="nil"/>
                  </w:tcBorders>
                  <w:shd w:val="clear" w:color="auto" w:fill="auto"/>
                  <w:noWrap/>
                  <w:vAlign w:val="bottom"/>
                  <w:hideMark/>
                </w:tcPr>
                <w:p w14:paraId="273B1DD6" w14:textId="77777777" w:rsidR="00982DFC" w:rsidRDefault="00982DFC" w:rsidP="00982DFC">
                  <w:pPr>
                    <w:jc w:val="both"/>
                    <w:rPr>
                      <w:color w:val="000000"/>
                      <w:sz w:val="22"/>
                      <w:szCs w:val="22"/>
                    </w:rPr>
                  </w:pPr>
                  <w:r>
                    <w:rPr>
                      <w:color w:val="000000"/>
                      <w:sz w:val="22"/>
                      <w:szCs w:val="22"/>
                    </w:rPr>
                    <w:t>0.16*</w:t>
                  </w:r>
                </w:p>
              </w:tc>
              <w:tc>
                <w:tcPr>
                  <w:tcW w:w="2722" w:type="dxa"/>
                  <w:tcBorders>
                    <w:top w:val="nil"/>
                    <w:left w:val="nil"/>
                    <w:bottom w:val="nil"/>
                    <w:right w:val="nil"/>
                  </w:tcBorders>
                  <w:shd w:val="clear" w:color="auto" w:fill="auto"/>
                  <w:noWrap/>
                  <w:vAlign w:val="bottom"/>
                  <w:hideMark/>
                </w:tcPr>
                <w:p w14:paraId="21F45424" w14:textId="77777777" w:rsidR="00982DFC" w:rsidRDefault="00982DFC" w:rsidP="00982DFC">
                  <w:pPr>
                    <w:jc w:val="both"/>
                    <w:rPr>
                      <w:color w:val="000000"/>
                      <w:sz w:val="22"/>
                      <w:szCs w:val="22"/>
                    </w:rPr>
                  </w:pPr>
                  <w:r>
                    <w:rPr>
                      <w:color w:val="000000"/>
                      <w:sz w:val="22"/>
                      <w:szCs w:val="22"/>
                    </w:rPr>
                    <w:t>(-2.16, 2.44)</w:t>
                  </w:r>
                </w:p>
              </w:tc>
              <w:tc>
                <w:tcPr>
                  <w:tcW w:w="2326" w:type="dxa"/>
                  <w:tcBorders>
                    <w:top w:val="nil"/>
                    <w:left w:val="nil"/>
                    <w:bottom w:val="nil"/>
                    <w:right w:val="nil"/>
                  </w:tcBorders>
                  <w:shd w:val="clear" w:color="auto" w:fill="auto"/>
                  <w:noWrap/>
                  <w:vAlign w:val="bottom"/>
                  <w:hideMark/>
                </w:tcPr>
                <w:p w14:paraId="354CA1CD" w14:textId="77777777" w:rsidR="00982DFC" w:rsidRDefault="00982DFC" w:rsidP="00982DFC">
                  <w:pPr>
                    <w:jc w:val="both"/>
                    <w:rPr>
                      <w:color w:val="000000"/>
                    </w:rPr>
                  </w:pPr>
                  <w:r>
                    <w:rPr>
                      <w:color w:val="000000"/>
                    </w:rPr>
                    <w:t>0.465</w:t>
                  </w:r>
                </w:p>
              </w:tc>
            </w:tr>
            <w:tr w:rsidR="00982DFC" w14:paraId="218110DC" w14:textId="77777777" w:rsidTr="00D8646F">
              <w:trPr>
                <w:trHeight w:val="320"/>
              </w:trPr>
              <w:tc>
                <w:tcPr>
                  <w:tcW w:w="2452" w:type="dxa"/>
                  <w:tcBorders>
                    <w:top w:val="nil"/>
                    <w:left w:val="nil"/>
                    <w:bottom w:val="nil"/>
                    <w:right w:val="nil"/>
                  </w:tcBorders>
                  <w:shd w:val="clear" w:color="auto" w:fill="auto"/>
                  <w:noWrap/>
                  <w:vAlign w:val="bottom"/>
                  <w:hideMark/>
                </w:tcPr>
                <w:p w14:paraId="79C342B6" w14:textId="77777777" w:rsidR="00982DFC" w:rsidRDefault="00982DFC" w:rsidP="00982DFC">
                  <w:pPr>
                    <w:jc w:val="both"/>
                    <w:rPr>
                      <w:color w:val="000000"/>
                      <w:sz w:val="22"/>
                      <w:szCs w:val="22"/>
                    </w:rPr>
                  </w:pPr>
                  <w:r>
                    <w:rPr>
                      <w:color w:val="000000"/>
                      <w:sz w:val="22"/>
                      <w:szCs w:val="22"/>
                    </w:rPr>
                    <w:t>GS</w:t>
                  </w:r>
                </w:p>
              </w:tc>
              <w:tc>
                <w:tcPr>
                  <w:tcW w:w="1644" w:type="dxa"/>
                  <w:tcBorders>
                    <w:top w:val="nil"/>
                    <w:left w:val="nil"/>
                    <w:bottom w:val="nil"/>
                    <w:right w:val="nil"/>
                  </w:tcBorders>
                  <w:shd w:val="clear" w:color="auto" w:fill="auto"/>
                  <w:noWrap/>
                  <w:vAlign w:val="bottom"/>
                  <w:hideMark/>
                </w:tcPr>
                <w:p w14:paraId="52E32891" w14:textId="77777777" w:rsidR="00982DFC" w:rsidRDefault="00982DFC" w:rsidP="00982DFC">
                  <w:pPr>
                    <w:jc w:val="both"/>
                    <w:rPr>
                      <w:color w:val="000000"/>
                      <w:sz w:val="22"/>
                      <w:szCs w:val="22"/>
                    </w:rPr>
                  </w:pPr>
                  <w:r>
                    <w:rPr>
                      <w:color w:val="000000"/>
                      <w:sz w:val="22"/>
                      <w:szCs w:val="22"/>
                    </w:rPr>
                    <w:t>-0.43*</w:t>
                  </w:r>
                </w:p>
              </w:tc>
              <w:tc>
                <w:tcPr>
                  <w:tcW w:w="2722" w:type="dxa"/>
                  <w:tcBorders>
                    <w:top w:val="nil"/>
                    <w:left w:val="nil"/>
                    <w:bottom w:val="nil"/>
                    <w:right w:val="nil"/>
                  </w:tcBorders>
                  <w:shd w:val="clear" w:color="auto" w:fill="auto"/>
                  <w:noWrap/>
                  <w:vAlign w:val="bottom"/>
                  <w:hideMark/>
                </w:tcPr>
                <w:p w14:paraId="6F98249B" w14:textId="77777777" w:rsidR="00982DFC" w:rsidRDefault="00982DFC" w:rsidP="00982DFC">
                  <w:pPr>
                    <w:jc w:val="both"/>
                    <w:rPr>
                      <w:color w:val="000000"/>
                      <w:sz w:val="22"/>
                      <w:szCs w:val="22"/>
                    </w:rPr>
                  </w:pPr>
                  <w:r>
                    <w:rPr>
                      <w:color w:val="000000"/>
                      <w:sz w:val="22"/>
                      <w:szCs w:val="22"/>
                    </w:rPr>
                    <w:t>(-1.77, 0.82)</w:t>
                  </w:r>
                </w:p>
              </w:tc>
              <w:tc>
                <w:tcPr>
                  <w:tcW w:w="2326" w:type="dxa"/>
                  <w:tcBorders>
                    <w:top w:val="nil"/>
                    <w:left w:val="nil"/>
                    <w:bottom w:val="nil"/>
                    <w:right w:val="nil"/>
                  </w:tcBorders>
                  <w:shd w:val="clear" w:color="auto" w:fill="auto"/>
                  <w:noWrap/>
                  <w:vAlign w:val="bottom"/>
                  <w:hideMark/>
                </w:tcPr>
                <w:p w14:paraId="3AC137A9" w14:textId="77777777" w:rsidR="00982DFC" w:rsidRDefault="00982DFC" w:rsidP="00982DFC">
                  <w:pPr>
                    <w:jc w:val="both"/>
                    <w:rPr>
                      <w:color w:val="000000"/>
                    </w:rPr>
                  </w:pPr>
                  <w:r>
                    <w:rPr>
                      <w:color w:val="000000"/>
                    </w:rPr>
                    <w:t>0.175</w:t>
                  </w:r>
                </w:p>
              </w:tc>
            </w:tr>
            <w:tr w:rsidR="00982DFC" w14:paraId="01E723A3" w14:textId="77777777" w:rsidTr="00D8646F">
              <w:trPr>
                <w:trHeight w:val="320"/>
              </w:trPr>
              <w:tc>
                <w:tcPr>
                  <w:tcW w:w="2452" w:type="dxa"/>
                  <w:tcBorders>
                    <w:top w:val="nil"/>
                    <w:left w:val="nil"/>
                    <w:bottom w:val="nil"/>
                    <w:right w:val="nil"/>
                  </w:tcBorders>
                  <w:shd w:val="clear" w:color="auto" w:fill="auto"/>
                  <w:noWrap/>
                  <w:vAlign w:val="bottom"/>
                  <w:hideMark/>
                </w:tcPr>
                <w:p w14:paraId="6F707FD1" w14:textId="77777777" w:rsidR="00982DFC" w:rsidRDefault="00982DFC" w:rsidP="00982DFC">
                  <w:pPr>
                    <w:jc w:val="both"/>
                    <w:rPr>
                      <w:color w:val="000000"/>
                      <w:sz w:val="22"/>
                      <w:szCs w:val="22"/>
                    </w:rPr>
                  </w:pPr>
                  <w:r>
                    <w:rPr>
                      <w:color w:val="000000"/>
                      <w:sz w:val="22"/>
                      <w:szCs w:val="22"/>
                    </w:rPr>
                    <w:t>MAL AOU</w:t>
                  </w:r>
                </w:p>
              </w:tc>
              <w:tc>
                <w:tcPr>
                  <w:tcW w:w="1644" w:type="dxa"/>
                  <w:tcBorders>
                    <w:top w:val="nil"/>
                    <w:left w:val="nil"/>
                    <w:bottom w:val="nil"/>
                    <w:right w:val="nil"/>
                  </w:tcBorders>
                  <w:shd w:val="clear" w:color="auto" w:fill="auto"/>
                  <w:noWrap/>
                  <w:vAlign w:val="bottom"/>
                  <w:hideMark/>
                </w:tcPr>
                <w:p w14:paraId="49E46219" w14:textId="77777777" w:rsidR="00982DFC" w:rsidRDefault="00982DFC" w:rsidP="00982DFC">
                  <w:pPr>
                    <w:jc w:val="both"/>
                    <w:rPr>
                      <w:color w:val="000000"/>
                      <w:sz w:val="22"/>
                      <w:szCs w:val="22"/>
                    </w:rPr>
                  </w:pPr>
                  <w:r>
                    <w:rPr>
                      <w:color w:val="000000"/>
                      <w:sz w:val="22"/>
                      <w:szCs w:val="22"/>
                    </w:rPr>
                    <w:t>0.02*</w:t>
                  </w:r>
                </w:p>
              </w:tc>
              <w:tc>
                <w:tcPr>
                  <w:tcW w:w="2722" w:type="dxa"/>
                  <w:tcBorders>
                    <w:top w:val="nil"/>
                    <w:left w:val="nil"/>
                    <w:bottom w:val="nil"/>
                    <w:right w:val="nil"/>
                  </w:tcBorders>
                  <w:shd w:val="clear" w:color="auto" w:fill="auto"/>
                  <w:noWrap/>
                  <w:vAlign w:val="bottom"/>
                  <w:hideMark/>
                </w:tcPr>
                <w:p w14:paraId="59942595" w14:textId="77777777" w:rsidR="00982DFC" w:rsidRDefault="00982DFC" w:rsidP="00982DFC">
                  <w:pPr>
                    <w:jc w:val="both"/>
                    <w:rPr>
                      <w:color w:val="000000"/>
                      <w:sz w:val="22"/>
                      <w:szCs w:val="22"/>
                    </w:rPr>
                  </w:pPr>
                  <w:r>
                    <w:rPr>
                      <w:color w:val="000000"/>
                      <w:sz w:val="22"/>
                      <w:szCs w:val="22"/>
                    </w:rPr>
                    <w:t>(-0.19, 0.18)</w:t>
                  </w:r>
                </w:p>
              </w:tc>
              <w:tc>
                <w:tcPr>
                  <w:tcW w:w="2326" w:type="dxa"/>
                  <w:tcBorders>
                    <w:top w:val="nil"/>
                    <w:left w:val="nil"/>
                    <w:bottom w:val="nil"/>
                    <w:right w:val="nil"/>
                  </w:tcBorders>
                  <w:shd w:val="clear" w:color="auto" w:fill="auto"/>
                  <w:noWrap/>
                  <w:vAlign w:val="bottom"/>
                  <w:hideMark/>
                </w:tcPr>
                <w:p w14:paraId="2372B06E" w14:textId="77777777" w:rsidR="00982DFC" w:rsidRDefault="00982DFC" w:rsidP="00982DFC">
                  <w:pPr>
                    <w:jc w:val="both"/>
                    <w:rPr>
                      <w:color w:val="000000"/>
                    </w:rPr>
                  </w:pPr>
                  <w:r>
                    <w:rPr>
                      <w:color w:val="000000"/>
                    </w:rPr>
                    <w:t>0.408</w:t>
                  </w:r>
                </w:p>
              </w:tc>
            </w:tr>
            <w:tr w:rsidR="00982DFC" w14:paraId="3E59EEE3" w14:textId="77777777" w:rsidTr="00D8646F">
              <w:trPr>
                <w:trHeight w:val="320"/>
              </w:trPr>
              <w:tc>
                <w:tcPr>
                  <w:tcW w:w="2452" w:type="dxa"/>
                  <w:tcBorders>
                    <w:top w:val="nil"/>
                    <w:left w:val="nil"/>
                    <w:bottom w:val="nil"/>
                    <w:right w:val="nil"/>
                  </w:tcBorders>
                  <w:shd w:val="clear" w:color="auto" w:fill="auto"/>
                  <w:noWrap/>
                  <w:vAlign w:val="bottom"/>
                  <w:hideMark/>
                </w:tcPr>
                <w:p w14:paraId="1B4ED61F" w14:textId="77777777" w:rsidR="00982DFC" w:rsidRDefault="00982DFC" w:rsidP="00982DFC">
                  <w:pPr>
                    <w:jc w:val="both"/>
                    <w:rPr>
                      <w:color w:val="000000"/>
                      <w:sz w:val="22"/>
                      <w:szCs w:val="22"/>
                    </w:rPr>
                  </w:pPr>
                  <w:r>
                    <w:rPr>
                      <w:color w:val="000000"/>
                      <w:sz w:val="22"/>
                      <w:szCs w:val="22"/>
                    </w:rPr>
                    <w:t>MAL QOU</w:t>
                  </w:r>
                </w:p>
              </w:tc>
              <w:tc>
                <w:tcPr>
                  <w:tcW w:w="1644" w:type="dxa"/>
                  <w:tcBorders>
                    <w:top w:val="nil"/>
                    <w:left w:val="nil"/>
                    <w:bottom w:val="nil"/>
                    <w:right w:val="nil"/>
                  </w:tcBorders>
                  <w:shd w:val="clear" w:color="auto" w:fill="auto"/>
                  <w:noWrap/>
                  <w:vAlign w:val="bottom"/>
                  <w:hideMark/>
                </w:tcPr>
                <w:p w14:paraId="3A7915B1" w14:textId="77777777" w:rsidR="00982DFC" w:rsidRDefault="00982DFC" w:rsidP="00982DFC">
                  <w:pPr>
                    <w:jc w:val="both"/>
                    <w:rPr>
                      <w:color w:val="000000"/>
                      <w:sz w:val="22"/>
                      <w:szCs w:val="22"/>
                    </w:rPr>
                  </w:pPr>
                  <w:r>
                    <w:rPr>
                      <w:color w:val="000000"/>
                      <w:sz w:val="22"/>
                      <w:szCs w:val="22"/>
                    </w:rPr>
                    <w:t>0.138*</w:t>
                  </w:r>
                </w:p>
              </w:tc>
              <w:tc>
                <w:tcPr>
                  <w:tcW w:w="2722" w:type="dxa"/>
                  <w:tcBorders>
                    <w:top w:val="nil"/>
                    <w:left w:val="nil"/>
                    <w:bottom w:val="nil"/>
                    <w:right w:val="nil"/>
                  </w:tcBorders>
                  <w:shd w:val="clear" w:color="auto" w:fill="auto"/>
                  <w:noWrap/>
                  <w:vAlign w:val="bottom"/>
                  <w:hideMark/>
                </w:tcPr>
                <w:p w14:paraId="5241FB25" w14:textId="77777777" w:rsidR="00982DFC" w:rsidRDefault="00982DFC" w:rsidP="00982DFC">
                  <w:pPr>
                    <w:jc w:val="both"/>
                    <w:rPr>
                      <w:color w:val="000000"/>
                      <w:sz w:val="22"/>
                      <w:szCs w:val="22"/>
                    </w:rPr>
                  </w:pPr>
                  <w:r>
                    <w:rPr>
                      <w:color w:val="000000"/>
                      <w:sz w:val="22"/>
                      <w:szCs w:val="22"/>
                    </w:rPr>
                    <w:t>(0.015, 0.28)</w:t>
                  </w:r>
                </w:p>
              </w:tc>
              <w:tc>
                <w:tcPr>
                  <w:tcW w:w="2326" w:type="dxa"/>
                  <w:tcBorders>
                    <w:top w:val="nil"/>
                    <w:left w:val="nil"/>
                    <w:bottom w:val="nil"/>
                    <w:right w:val="nil"/>
                  </w:tcBorders>
                  <w:shd w:val="clear" w:color="auto" w:fill="auto"/>
                  <w:noWrap/>
                  <w:vAlign w:val="bottom"/>
                  <w:hideMark/>
                </w:tcPr>
                <w:p w14:paraId="484C9E19" w14:textId="77777777" w:rsidR="00982DFC" w:rsidRDefault="00982DFC" w:rsidP="00982DFC">
                  <w:pPr>
                    <w:jc w:val="both"/>
                    <w:rPr>
                      <w:color w:val="000000"/>
                    </w:rPr>
                  </w:pPr>
                  <w:r>
                    <w:rPr>
                      <w:color w:val="000000"/>
                    </w:rPr>
                    <w:t>0.644</w:t>
                  </w:r>
                </w:p>
              </w:tc>
            </w:tr>
            <w:tr w:rsidR="00982DFC" w14:paraId="5AE96B91" w14:textId="77777777" w:rsidTr="00D8646F">
              <w:trPr>
                <w:trHeight w:val="320"/>
              </w:trPr>
              <w:tc>
                <w:tcPr>
                  <w:tcW w:w="9144" w:type="dxa"/>
                  <w:gridSpan w:val="4"/>
                  <w:tcBorders>
                    <w:top w:val="nil"/>
                    <w:left w:val="nil"/>
                    <w:bottom w:val="nil"/>
                    <w:right w:val="nil"/>
                  </w:tcBorders>
                  <w:shd w:val="clear" w:color="auto" w:fill="auto"/>
                  <w:noWrap/>
                  <w:vAlign w:val="bottom"/>
                  <w:hideMark/>
                </w:tcPr>
                <w:p w14:paraId="1B2E5116" w14:textId="77777777" w:rsidR="00982DFC" w:rsidRDefault="00982DFC" w:rsidP="00982DFC">
                  <w:pPr>
                    <w:jc w:val="both"/>
                    <w:rPr>
                      <w:color w:val="000000"/>
                      <w:sz w:val="22"/>
                      <w:szCs w:val="22"/>
                    </w:rPr>
                  </w:pPr>
                  <w:r>
                    <w:rPr>
                      <w:color w:val="000000"/>
                      <w:sz w:val="22"/>
                      <w:szCs w:val="22"/>
                    </w:rPr>
                    <w:t>*Wilcoxon signed-rank test (p &gt; 0.05)</w:t>
                  </w:r>
                </w:p>
              </w:tc>
            </w:tr>
            <w:tr w:rsidR="00982DFC" w14:paraId="266A5868" w14:textId="77777777" w:rsidTr="00D8646F">
              <w:trPr>
                <w:trHeight w:val="320"/>
              </w:trPr>
              <w:tc>
                <w:tcPr>
                  <w:tcW w:w="9144" w:type="dxa"/>
                  <w:gridSpan w:val="4"/>
                  <w:tcBorders>
                    <w:top w:val="nil"/>
                    <w:left w:val="nil"/>
                    <w:bottom w:val="nil"/>
                    <w:right w:val="nil"/>
                  </w:tcBorders>
                  <w:shd w:val="clear" w:color="auto" w:fill="auto"/>
                  <w:noWrap/>
                  <w:vAlign w:val="bottom"/>
                  <w:hideMark/>
                </w:tcPr>
                <w:p w14:paraId="47D08AD1" w14:textId="77777777" w:rsidR="00982DFC" w:rsidRDefault="00982DFC" w:rsidP="00982DFC">
                  <w:pPr>
                    <w:jc w:val="both"/>
                    <w:rPr>
                      <w:color w:val="000000"/>
                    </w:rPr>
                  </w:pPr>
                  <w:r>
                    <w:rPr>
                      <w:color w:val="000000"/>
                    </w:rPr>
                    <w:t>† ANCOVA (covariate = baseline measure)</w:t>
                  </w:r>
                </w:p>
              </w:tc>
            </w:tr>
          </w:tbl>
          <w:p w14:paraId="711BFFC8" w14:textId="77777777" w:rsidR="00982DFC" w:rsidRDefault="00982DFC" w:rsidP="00982DFC">
            <w:pPr>
              <w:jc w:val="both"/>
              <w:rPr>
                <w:color w:val="000000"/>
              </w:rPr>
            </w:pPr>
          </w:p>
          <w:p w14:paraId="1E7032B9" w14:textId="64BE3C4B" w:rsidR="00982DFC" w:rsidRDefault="00982DFC" w:rsidP="00982DFC">
            <w:pPr>
              <w:jc w:val="both"/>
              <w:rPr>
                <w:color w:val="000000"/>
              </w:rPr>
            </w:pPr>
            <w:r>
              <w:rPr>
                <w:color w:val="000000"/>
              </w:rPr>
              <w:t>FMA = Fugl-Meyer Assessment; BBT = Box and Block Test; GS = Grip Strength; MAL AOU = Quantitative Motor Activity Log; MAL QOU = Qualitative Motor Activity Log</w:t>
            </w:r>
          </w:p>
          <w:p w14:paraId="68CA771E" w14:textId="77777777" w:rsidR="00982DFC" w:rsidRDefault="00982DFC" w:rsidP="006150E1">
            <w:pPr>
              <w:spacing w:line="276" w:lineRule="auto"/>
              <w:jc w:val="both"/>
              <w:rPr>
                <w:color w:val="000000"/>
              </w:rPr>
            </w:pPr>
          </w:p>
          <w:p w14:paraId="4D4D1063" w14:textId="77777777" w:rsidR="00DB700F" w:rsidRDefault="00DB700F" w:rsidP="006150E1">
            <w:pPr>
              <w:spacing w:line="276" w:lineRule="auto"/>
              <w:jc w:val="both"/>
              <w:rPr>
                <w:color w:val="000000"/>
              </w:rPr>
            </w:pPr>
          </w:p>
          <w:p w14:paraId="45EB5C02" w14:textId="77777777" w:rsidR="00D8646F" w:rsidRDefault="00D8646F" w:rsidP="006150E1">
            <w:pPr>
              <w:spacing w:line="276" w:lineRule="auto"/>
              <w:jc w:val="both"/>
              <w:rPr>
                <w:color w:val="000000"/>
              </w:rPr>
            </w:pPr>
          </w:p>
          <w:p w14:paraId="668AF4E1" w14:textId="77777777" w:rsidR="00330629" w:rsidRDefault="00330629" w:rsidP="006150E1">
            <w:pPr>
              <w:spacing w:line="276" w:lineRule="auto"/>
              <w:jc w:val="both"/>
              <w:rPr>
                <w:color w:val="000000"/>
              </w:rPr>
            </w:pPr>
          </w:p>
        </w:tc>
      </w:tr>
    </w:tbl>
    <w:p w14:paraId="3ED45A80" w14:textId="6401DBDD" w:rsidR="009C5697" w:rsidRDefault="009C5697" w:rsidP="006150E1">
      <w:pPr>
        <w:spacing w:line="276" w:lineRule="auto"/>
        <w:jc w:val="both"/>
      </w:pPr>
      <w:r>
        <w:rPr>
          <w:b/>
          <w:bCs/>
        </w:rPr>
        <w:t>Discussion:</w:t>
      </w:r>
    </w:p>
    <w:p w14:paraId="1B02D1B5" w14:textId="5633BD62" w:rsidR="002730F5" w:rsidRDefault="002730F5" w:rsidP="006150E1">
      <w:pPr>
        <w:spacing w:line="276" w:lineRule="auto"/>
        <w:jc w:val="both"/>
      </w:pPr>
    </w:p>
    <w:p w14:paraId="67445701" w14:textId="2B0AC102" w:rsidR="002730F5" w:rsidRDefault="002730F5" w:rsidP="006150E1">
      <w:pPr>
        <w:pStyle w:val="paragraph"/>
        <w:spacing w:before="0" w:beforeAutospacing="0" w:after="0" w:afterAutospacing="0" w:line="276" w:lineRule="auto"/>
        <w:jc w:val="both"/>
        <w:textAlignment w:val="baseline"/>
        <w:rPr>
          <w:rStyle w:val="eop"/>
        </w:rPr>
      </w:pPr>
      <w:r>
        <w:rPr>
          <w:rStyle w:val="normaltextrun"/>
        </w:rPr>
        <w:t>To the best of our knowledge, the present study is the first to evaluate the long-term effects of a tailored, MEP-based UL strength training intervention in chronic stroke survivors.  On average, participants maintained post-intervention improvements in UL strength and function until at least 1-year follow-up. Participants’ gains were not modulated by their level of impairment, as measured by their intervention group. </w:t>
      </w:r>
      <w:r>
        <w:rPr>
          <w:rStyle w:val="eop"/>
        </w:rPr>
        <w:t> </w:t>
      </w:r>
    </w:p>
    <w:p w14:paraId="569B310F" w14:textId="1AB5E34B" w:rsidR="004C7A04" w:rsidRDefault="004C7A04" w:rsidP="006150E1">
      <w:pPr>
        <w:pStyle w:val="paragraph"/>
        <w:spacing w:before="0" w:beforeAutospacing="0" w:after="0" w:afterAutospacing="0" w:line="276" w:lineRule="auto"/>
        <w:jc w:val="both"/>
        <w:textAlignment w:val="baseline"/>
        <w:rPr>
          <w:rStyle w:val="eop"/>
        </w:rPr>
      </w:pPr>
    </w:p>
    <w:p w14:paraId="4EDD7BBA" w14:textId="4881F4FB" w:rsidR="004C7A04" w:rsidRDefault="004C7A04"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color w:val="000000"/>
          <w:shd w:val="clear" w:color="auto" w:fill="FFFFFF"/>
        </w:rPr>
        <w:t>The Long-term Efficacy of Rehabilitation Therapies in Individuals with Chronic Stroke </w:t>
      </w:r>
      <w:r>
        <w:rPr>
          <w:rStyle w:val="eop"/>
          <w:color w:val="000000"/>
          <w:shd w:val="clear" w:color="auto" w:fill="FFFFFF"/>
        </w:rPr>
        <w:t> </w:t>
      </w:r>
    </w:p>
    <w:p w14:paraId="43CAA026" w14:textId="77777777" w:rsidR="002730F5" w:rsidRDefault="002730F5" w:rsidP="006150E1">
      <w:pPr>
        <w:pStyle w:val="paragraph"/>
        <w:spacing w:before="0" w:beforeAutospacing="0" w:after="0" w:afterAutospacing="0" w:line="276" w:lineRule="auto"/>
        <w:jc w:val="both"/>
        <w:textAlignment w:val="baseline"/>
        <w:rPr>
          <w:rFonts w:ascii="Segoe UI" w:hAnsi="Segoe UI" w:cs="Segoe UI"/>
          <w:sz w:val="18"/>
          <w:szCs w:val="18"/>
        </w:rPr>
      </w:pPr>
      <w:r>
        <w:rPr>
          <w:rStyle w:val="eop"/>
        </w:rPr>
        <w:t> </w:t>
      </w:r>
    </w:p>
    <w:p w14:paraId="490DE01A" w14:textId="71174D06" w:rsidR="004C7A04" w:rsidRDefault="002730F5" w:rsidP="006150E1">
      <w:pPr>
        <w:spacing w:line="276" w:lineRule="auto"/>
        <w:jc w:val="both"/>
        <w:rPr>
          <w:rStyle w:val="eop"/>
          <w:color w:val="000000"/>
          <w:shd w:val="clear" w:color="auto" w:fill="FFFFFF"/>
        </w:rPr>
      </w:pPr>
      <w:r>
        <w:rPr>
          <w:rStyle w:val="normaltextrun"/>
          <w:rFonts w:eastAsiaTheme="majorEastAsia"/>
          <w:color w:val="000000"/>
          <w:shd w:val="clear" w:color="auto" w:fill="FFFFFF"/>
        </w:rPr>
        <w:t xml:space="preserve">Our results are in line with the studies having found long-term benefits of rehabilitation interventions in chronic stroke survivors. </w:t>
      </w:r>
      <w:r w:rsidR="009146CC" w:rsidRPr="00ED7671">
        <w:t>Ramos-</w:t>
      </w:r>
      <w:proofErr w:type="spellStart"/>
      <w:r w:rsidR="009146CC" w:rsidRPr="00ED7671">
        <w:t>Murguialday</w:t>
      </w:r>
      <w:proofErr w:type="spellEnd"/>
      <w:r w:rsidR="009146CC" w:rsidRPr="00ED7671">
        <w:t> </w:t>
      </w:r>
      <w:r>
        <w:t>and colleagues</w:t>
      </w:r>
      <w:r w:rsidR="009146CC">
        <w:t xml:space="preserve"> </w:t>
      </w:r>
      <w:r w:rsidR="009146CC" w:rsidRPr="00ED7671">
        <w:t xml:space="preserve">showed that, following a </w:t>
      </w:r>
      <w:r w:rsidR="00982DFC">
        <w:t>4</w:t>
      </w:r>
      <w:r w:rsidR="009146CC" w:rsidRPr="00ED7671">
        <w:t xml:space="preserve">-week intervention of both Brain-Machine-Interface </w:t>
      </w:r>
      <w:r w:rsidR="009146CC">
        <w:t xml:space="preserve">(BMI) </w:t>
      </w:r>
      <w:r w:rsidR="009146CC" w:rsidRPr="00ED7671">
        <w:t xml:space="preserve">training and physiotherapy, a cohort of </w:t>
      </w:r>
      <w:r w:rsidR="009146CC">
        <w:t>individuals</w:t>
      </w:r>
      <w:r w:rsidR="009146CC" w:rsidRPr="00ED7671">
        <w:t xml:space="preserve"> with chronic stroke outperformed a control group at a one-year follow-up </w:t>
      </w:r>
      <w:r w:rsidR="009146CC">
        <w:t>as assessed by the FMA</w:t>
      </w:r>
      <w:r w:rsidR="006150E1">
        <w:t xml:space="preserve"> </w:t>
      </w:r>
      <w:r w:rsidR="000C2B75">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 </w:instrText>
      </w:r>
      <w:r w:rsidR="004A27B6">
        <w:fldChar w:fldCharType="begin">
          <w:fldData xml:space="preserve">PEVuZE5vdGU+PENpdGU+PEF1dGhvcj5SYW1vcy1NdXJndWlhbGRheTwvQXV0aG9yPjxZZWFyPjIw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</w:fldData>
        </w:fldChar>
      </w:r>
      <w:r w:rsidR="004A27B6">
        <w:instrText xml:space="preserve"> ADDIN EN.CITE.DATA </w:instrText>
      </w:r>
      <w:r w:rsidR="004A27B6">
        <w:fldChar w:fldCharType="end"/>
      </w:r>
      <w:r w:rsidR="000C2B75">
        <w:fldChar w:fldCharType="separate"/>
      </w:r>
      <w:r w:rsidR="004A27B6">
        <w:rPr>
          <w:noProof/>
        </w:rPr>
        <w:t>(19)</w:t>
      </w:r>
      <w:r w:rsidR="000C2B75">
        <w:fldChar w:fldCharType="end"/>
      </w:r>
      <w:r w:rsidR="009146CC">
        <w:t xml:space="preserve">. The intervention took place every weekday and consisted of 1 hour of BMI training, where the participant’s paretic UL was moved by a robotic orthosis, either in response to sensorimotor rhythms (intervention group) or at random (control), followed by an hour of physiotherapy. </w:t>
      </w:r>
      <w:r w:rsidR="009146CC" w:rsidRPr="00ED7671">
        <w:t>Sale </w:t>
      </w:r>
      <w:r>
        <w:t>and colleagues</w:t>
      </w:r>
      <w:r w:rsidR="009146CC" w:rsidRPr="00ED7671">
        <w:t> </w:t>
      </w:r>
      <w:r w:rsidR="009146CC">
        <w:t>showed</w:t>
      </w:r>
      <w:r w:rsidR="009146CC" w:rsidRPr="00ED7671">
        <w:t xml:space="preserve"> that serial robotic training resulted in a long-term improvement in UL function as measured at one-year follow-up in </w:t>
      </w:r>
      <w:r w:rsidR="009146CC">
        <w:t>individuals</w:t>
      </w:r>
      <w:r w:rsidR="009146CC" w:rsidRPr="00ED7671">
        <w:t xml:space="preserve"> with chronic stroke, traumatic brain injury, and spinal cord injury</w:t>
      </w:r>
      <w:r w:rsidR="006150E1">
        <w:t xml:space="preserve"> </w:t>
      </w:r>
      <w:r w:rsidR="000C2B75">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 </w:instrText>
      </w:r>
      <w:r w:rsidR="004A27B6">
        <w:fldChar w:fldCharType="begin">
          <w:fldData xml:space="preserve">PEVuZE5vdGU+PENpdGU+PEF1dGhvcj5TYWxlPC9BdXRob3I+PFllYXI+MjAxNDwvWWVhcj48UmVj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</w:fldData>
        </w:fldChar>
      </w:r>
      <w:r w:rsidR="004A27B6">
        <w:instrText xml:space="preserve"> ADDIN EN.CITE.DATA </w:instrText>
      </w:r>
      <w:r w:rsidR="004A27B6">
        <w:fldChar w:fldCharType="end"/>
      </w:r>
      <w:r w:rsidR="000C2B75">
        <w:fldChar w:fldCharType="separate"/>
      </w:r>
      <w:r w:rsidR="004A27B6">
        <w:rPr>
          <w:noProof/>
        </w:rPr>
        <w:t>(24)</w:t>
      </w:r>
      <w:r w:rsidR="000C2B75">
        <w:fldChar w:fldCharType="end"/>
      </w:r>
      <w:r w:rsidR="009146CC">
        <w:rPr>
          <w:color w:val="000000"/>
        </w:rPr>
        <w:t xml:space="preserve">. </w:t>
      </w:r>
      <w:r w:rsidR="009146CC">
        <w:t>Specifically, participants who underwent a 2</w:t>
      </w:r>
      <w:r w:rsidR="009146CC" w:rsidRPr="00333E43">
        <w:rPr>
          <w:vertAlign w:val="superscript"/>
        </w:rPr>
        <w:t>nd</w:t>
      </w:r>
      <w:r w:rsidR="009146CC">
        <w:t xml:space="preserve"> round of robot-assisted therapy, beginning three months after the termination of initial treatment, demonstrated improved scores on the Box and Block Test and </w:t>
      </w:r>
      <w:proofErr w:type="spellStart"/>
      <w:r w:rsidR="009146CC">
        <w:t>Frenchay</w:t>
      </w:r>
      <w:proofErr w:type="spellEnd"/>
      <w:r w:rsidR="009146CC">
        <w:t xml:space="preserve"> Arm Test compared to the control group. </w:t>
      </w:r>
      <w:r w:rsidR="004C7A04">
        <w:rPr>
          <w:rStyle w:val="normaltextrun"/>
          <w:color w:val="000000"/>
          <w:shd w:val="clear" w:color="auto" w:fill="FFFFFF"/>
        </w:rPr>
        <w:t xml:space="preserve">Given that robotic training allows for intense training, and that our intervention individualized training according to the person's own recovery </w:t>
      </w:r>
      <w:r w:rsidR="004C7A04">
        <w:rPr>
          <w:rStyle w:val="normaltextrun"/>
          <w:color w:val="000000"/>
          <w:shd w:val="clear" w:color="auto" w:fill="FFFFFF"/>
        </w:rPr>
        <w:lastRenderedPageBreak/>
        <w:t xml:space="preserve">potential to guarantee optimal training intensity, it may be thought that </w:t>
      </w:r>
      <w:proofErr w:type="gramStart"/>
      <w:r w:rsidR="004C7A04">
        <w:rPr>
          <w:rStyle w:val="normaltextrun"/>
          <w:color w:val="000000"/>
          <w:shd w:val="clear" w:color="auto" w:fill="FFFFFF"/>
        </w:rPr>
        <w:t>in order to</w:t>
      </w:r>
      <w:proofErr w:type="gramEnd"/>
      <w:r w:rsidR="004C7A04">
        <w:rPr>
          <w:rStyle w:val="normaltextrun"/>
          <w:color w:val="000000"/>
          <w:shd w:val="clear" w:color="auto" w:fill="FFFFFF"/>
        </w:rPr>
        <w:t xml:space="preserve"> achieve or maintain post-training gains, intensity plays an important role for chronic stroke patients.</w:t>
      </w:r>
      <w:r w:rsidR="004C7A04">
        <w:rPr>
          <w:rStyle w:val="eop"/>
          <w:color w:val="000000"/>
          <w:shd w:val="clear" w:color="auto" w:fill="FFFFFF"/>
        </w:rPr>
        <w:t> </w:t>
      </w:r>
    </w:p>
    <w:p w14:paraId="27BD7A54" w14:textId="77777777" w:rsidR="004C7A04" w:rsidRPr="004C7A04" w:rsidRDefault="004C7A04" w:rsidP="006150E1">
      <w:pPr>
        <w:spacing w:line="276" w:lineRule="auto"/>
        <w:jc w:val="both"/>
      </w:pPr>
    </w:p>
    <w:p w14:paraId="75534FD2" w14:textId="20C3A9E0" w:rsidR="009146CC" w:rsidRDefault="009146CC" w:rsidP="006150E1">
      <w:pPr>
        <w:spacing w:line="276" w:lineRule="auto"/>
        <w:jc w:val="both"/>
        <w:rPr>
          <w:b/>
          <w:bCs/>
        </w:rPr>
      </w:pPr>
      <w:r>
        <w:rPr>
          <w:b/>
          <w:bCs/>
        </w:rPr>
        <w:t>The Effect of Stroke Severity on Recovery Potential</w:t>
      </w:r>
    </w:p>
    <w:p w14:paraId="182A18B0" w14:textId="77777777" w:rsidR="009146CC" w:rsidRPr="008219E5" w:rsidRDefault="009146CC" w:rsidP="006150E1">
      <w:pPr>
        <w:spacing w:line="276" w:lineRule="auto"/>
        <w:jc w:val="both"/>
        <w:rPr>
          <w:b/>
          <w:bCs/>
        </w:rPr>
      </w:pPr>
    </w:p>
    <w:p w14:paraId="3F0D1E61" w14:textId="7EFD023F" w:rsidR="009146CC" w:rsidRDefault="004C7A04" w:rsidP="006150E1">
      <w:pPr>
        <w:spacing w:line="276" w:lineRule="auto"/>
        <w:jc w:val="both"/>
        <w:rPr>
          <w:color w:val="000000"/>
        </w:rPr>
      </w:pPr>
      <w:r>
        <w:t>In our study, p</w:t>
      </w:r>
      <w:r w:rsidR="009146CC">
        <w:t>articipants’ maintenance of gains in</w:t>
      </w:r>
      <w:r>
        <w:t xml:space="preserve"> UL</w:t>
      </w:r>
      <w:r w:rsidR="009146CC">
        <w:t xml:space="preserve"> function was not affected by the severity of their stroke, as measured by MEP amplitude. </w:t>
      </w:r>
      <w:r>
        <w:t>This</w:t>
      </w:r>
      <w:r w:rsidR="009146CC">
        <w:t xml:space="preserve"> result contradicts existing literature concerning the question of whether stroke severity modulates recovery potential</w:t>
      </w:r>
      <w:r w:rsidR="006150E1">
        <w:t xml:space="preserve"> </w:t>
      </w:r>
      <w:r w:rsidR="00D93C87">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ZWNOdW0+ODwvUmVjTnVtPjxEaXNwbGF5VGV4dD4oMTAsIDI3LCAzMy0zNSk8L0Rpc3BsYXlUZXh0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</w:fldData>
        </w:fldChar>
      </w:r>
      <w:r w:rsidR="004A27B6">
        <w:instrText xml:space="preserve"> ADDIN EN.CITE.DATA </w:instrText>
      </w:r>
      <w:r w:rsidR="004A27B6">
        <w:fldChar w:fldCharType="end"/>
      </w:r>
      <w:r w:rsidR="00D93C87">
        <w:fldChar w:fldCharType="separate"/>
      </w:r>
      <w:r w:rsidR="004A27B6">
        <w:rPr>
          <w:noProof/>
        </w:rPr>
        <w:t>(10, 27, 33-35)</w:t>
      </w:r>
      <w:r w:rsidR="00D93C87">
        <w:fldChar w:fldCharType="end"/>
      </w:r>
      <w:r w:rsidR="009146CC">
        <w:rPr>
          <w:color w:val="000000"/>
        </w:rPr>
        <w:t>.</w:t>
      </w:r>
      <w:r w:rsidR="00982DFC">
        <w:rPr>
          <w:color w:val="000000"/>
        </w:rPr>
        <w:t xml:space="preserve"> </w:t>
      </w:r>
      <w:r w:rsidR="009146CC">
        <w:t xml:space="preserve">For example, </w:t>
      </w:r>
      <w:proofErr w:type="spellStart"/>
      <w:r w:rsidR="009146CC">
        <w:t>Stinear</w:t>
      </w:r>
      <w:proofErr w:type="spellEnd"/>
      <w:r>
        <w:t xml:space="preserve"> and colleagues </w:t>
      </w:r>
      <w:r w:rsidR="009146CC">
        <w:t xml:space="preserve">used MEP amplitude and </w:t>
      </w:r>
      <w:r>
        <w:rPr>
          <w:rStyle w:val="normaltextrun"/>
          <w:rFonts w:eastAsiaTheme="majorEastAsia"/>
          <w:color w:val="000000"/>
          <w:shd w:val="clear" w:color="auto" w:fill="FFFFFF"/>
        </w:rPr>
        <w:t>FA</w:t>
      </w:r>
      <w:r w:rsidR="009146CC">
        <w:t xml:space="preserve"> of the CST to predict the state of post-stroke participants’ </w:t>
      </w:r>
      <w:r>
        <w:t>UL</w:t>
      </w:r>
      <w:r w:rsidR="009146CC">
        <w:t xml:space="preserve"> function and their functional recovery potential</w:t>
      </w:r>
      <w:r w:rsidR="006150E1">
        <w:t xml:space="preserve"> </w:t>
      </w:r>
      <w:r w:rsidR="00D93C87">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 </w:instrText>
      </w:r>
      <w:r w:rsidR="004A27B6">
        <w:fldChar w:fldCharType="begin">
          <w:fldData xml:space="preserve">PEVuZE5vdGU+PENpdGU+PEF1dGhvcj5TdGluZWFyPC9BdXRob3I+PFllYXI+MjAwNzwvWWVhcj48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</w:fldData>
        </w:fldChar>
      </w:r>
      <w:r w:rsidR="004A27B6">
        <w:instrText xml:space="preserve"> ADDIN EN.CITE.DATA </w:instrText>
      </w:r>
      <w:r w:rsidR="004A27B6">
        <w:fldChar w:fldCharType="end"/>
      </w:r>
      <w:r w:rsidR="00D93C87">
        <w:fldChar w:fldCharType="separate"/>
      </w:r>
      <w:r w:rsidR="004A27B6">
        <w:rPr>
          <w:noProof/>
        </w:rPr>
        <w:t>(27)</w:t>
      </w:r>
      <w:r w:rsidR="00D93C87">
        <w:fldChar w:fldCharType="end"/>
      </w:r>
      <w:r w:rsidR="009146CC">
        <w:rPr>
          <w:color w:val="000000"/>
        </w:rPr>
        <w:t>.</w:t>
      </w:r>
      <w:r w:rsidR="009D1171">
        <w:rPr>
          <w:color w:val="000000"/>
        </w:rPr>
        <w:t xml:space="preserve"> </w:t>
      </w:r>
      <w:r w:rsidR="009D1171">
        <w:rPr>
          <w:rStyle w:val="normaltextrun"/>
          <w:rFonts w:eastAsiaTheme="majorEastAsia"/>
          <w:color w:val="000000"/>
          <w:shd w:val="clear" w:color="auto" w:fill="FFFFFF"/>
        </w:rPr>
        <w:t>They found that the presence of MEPs modulated the potential for recovery, as those with MEPs could see functional recovery as late as three years post-stroke, while recovery in those without MEPs was heavily dependent on damage to the CST.</w:t>
      </w:r>
      <w:r w:rsidR="009146CC">
        <w:t xml:space="preserve"> Likewise, Prabhakaran </w:t>
      </w:r>
      <w:r w:rsidR="009D1171">
        <w:t xml:space="preserve">and colleagues </w:t>
      </w:r>
      <w:r w:rsidR="009146CC">
        <w:t>model</w:t>
      </w:r>
      <w:r w:rsidR="00982DFC">
        <w:t>l</w:t>
      </w:r>
      <w:r w:rsidR="009146CC">
        <w:t xml:space="preserve">ed the recovery of forty-one individuals with acute ischemic stroke of varying severity, as measured by </w:t>
      </w:r>
      <w:r w:rsidR="009D1171">
        <w:t>UL FMA</w:t>
      </w:r>
      <w:r w:rsidR="009146CC">
        <w:t xml:space="preserve"> score at baseline</w:t>
      </w:r>
      <w:r w:rsidR="006150E1">
        <w:t xml:space="preserve"> </w:t>
      </w:r>
      <w:r w:rsidR="00D93C87">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 </w:instrText>
      </w:r>
      <w:r w:rsidR="004A27B6">
        <w:fldChar w:fldCharType="begin">
          <w:fldData xml:space="preserve">PEVuZE5vdGU+PENpdGU+PEF1dGhvcj5QcmFiaGFrYXJhbjwvQXV0aG9yPjxZZWFyPjIwMDg8L1ll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</w:fldData>
        </w:fldChar>
      </w:r>
      <w:r w:rsidR="004A27B6">
        <w:instrText xml:space="preserve"> ADDIN EN.CITE.DATA </w:instrText>
      </w:r>
      <w:r w:rsidR="004A27B6">
        <w:fldChar w:fldCharType="end"/>
      </w:r>
      <w:r w:rsidR="00D93C87">
        <w:fldChar w:fldCharType="separate"/>
      </w:r>
      <w:r w:rsidR="004A27B6">
        <w:rPr>
          <w:noProof/>
        </w:rPr>
        <w:t>(34)</w:t>
      </w:r>
      <w:r w:rsidR="00D93C87">
        <w:fldChar w:fldCharType="end"/>
      </w:r>
      <w:r w:rsidR="009146CC">
        <w:rPr>
          <w:color w:val="000000"/>
        </w:rPr>
        <w:t xml:space="preserve">. </w:t>
      </w:r>
      <w:r w:rsidR="009D1171">
        <w:t xml:space="preserve">Clinical </w:t>
      </w:r>
      <w:r w:rsidR="009146CC">
        <w:t>variables, including age, sex, lesion location, infarct volume, time between evaluations, and stroke severity</w:t>
      </w:r>
      <w:r w:rsidR="008D6E88">
        <w:t>,</w:t>
      </w:r>
      <w:r w:rsidR="009146CC">
        <w:t xml:space="preserve"> were </w:t>
      </w:r>
      <w:r w:rsidR="009D1171">
        <w:t xml:space="preserve">found to be </w:t>
      </w:r>
      <w:r w:rsidR="009146CC">
        <w:t>strong predictors of recovery for only individuals with mild-to-moderate impairment post-stroke; those with severe impairment</w:t>
      </w:r>
      <w:r w:rsidR="008D6E88">
        <w:t xml:space="preserve"> de</w:t>
      </w:r>
      <w:r w:rsidR="009146CC">
        <w:t xml:space="preserve">monstrated little recovery. Most recently, </w:t>
      </w:r>
      <w:proofErr w:type="spellStart"/>
      <w:r w:rsidR="009146CC">
        <w:t>Bonkhoff</w:t>
      </w:r>
      <w:proofErr w:type="spellEnd"/>
      <w:r w:rsidR="009146CC">
        <w:t xml:space="preserve"> </w:t>
      </w:r>
      <w:r w:rsidR="009D1171">
        <w:t>and colleagues</w:t>
      </w:r>
      <w:r w:rsidR="009146CC" w:rsidRPr="003E22C7">
        <w:rPr>
          <w:i/>
          <w:iCs/>
        </w:rPr>
        <w:t>,</w:t>
      </w:r>
      <w:r w:rsidR="009146CC">
        <w:t xml:space="preserve"> reaffirmed the distinction between the recovery patterns of individuals with moderate stroke and those with severe stroke</w:t>
      </w:r>
      <w:r w:rsidR="006150E1">
        <w:t xml:space="preserve"> </w:t>
      </w:r>
      <w:r w:rsidR="00D93C87">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 </w:instrText>
      </w:r>
      <w:r w:rsidR="004A27B6">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instrText xml:space="preserve"> ADDIN EN.CITE.DATA </w:instrText>
      </w:r>
      <w:r w:rsidR="004A27B6">
        <w:fldChar w:fldCharType="end"/>
      </w:r>
      <w:r w:rsidR="00D93C87">
        <w:fldChar w:fldCharType="separate"/>
      </w:r>
      <w:r w:rsidR="004A27B6">
        <w:rPr>
          <w:noProof/>
        </w:rPr>
        <w:t>(36)</w:t>
      </w:r>
      <w:r w:rsidR="00D93C87">
        <w:fldChar w:fldCharType="end"/>
      </w:r>
      <w:r w:rsidR="009146CC">
        <w:rPr>
          <w:color w:val="000000"/>
        </w:rPr>
        <w:t xml:space="preserve">. </w:t>
      </w:r>
      <w:r w:rsidR="009146CC">
        <w:t xml:space="preserve">Considering those with </w:t>
      </w:r>
      <w:r w:rsidR="008D6E88">
        <w:t>UL</w:t>
      </w:r>
      <w:r w:rsidR="009146CC">
        <w:t xml:space="preserve"> FMA scores </w:t>
      </w:r>
      <w:r w:rsidR="008D6E88">
        <w:t>less</w:t>
      </w:r>
      <w:r w:rsidR="009146CC">
        <w:t xml:space="preserve"> than 45, the </w:t>
      </w:r>
      <w:r w:rsidR="008D6E88">
        <w:t>authors</w:t>
      </w:r>
      <w:r w:rsidR="009146CC">
        <w:t xml:space="preserve"> constructed a Bayesian hierarchical model to predict participants’ change in FMA score over </w:t>
      </w:r>
      <w:r w:rsidR="008D6E88">
        <w:t>the</w:t>
      </w:r>
      <w:r w:rsidR="009146CC">
        <w:t xml:space="preserve"> period of six months. </w:t>
      </w:r>
      <w:r w:rsidR="009D1171">
        <w:rPr>
          <w:rStyle w:val="normaltextrun"/>
          <w:rFonts w:eastAsiaTheme="majorEastAsia"/>
          <w:color w:val="000000"/>
          <w:shd w:val="clear" w:color="auto" w:fill="FFFFFF"/>
        </w:rPr>
        <w:t xml:space="preserve">While both the moderate and severe groups were found to experience a similar average change in FMA score over time, </w:t>
      </w:r>
      <w:r w:rsidR="008D6E88">
        <w:t>it was concluded that for individuals with severe stroke-related impairments, they recovered more the smaller</w:t>
      </w:r>
      <w:r w:rsidR="008D6E88" w:rsidRPr="00E05248">
        <w:t xml:space="preserve"> their impairment</w:t>
      </w:r>
      <w:r w:rsidR="008D6E88">
        <w:t xml:space="preserve"> level was</w:t>
      </w:r>
      <w:r w:rsidR="008D6E88" w:rsidRPr="00E05248">
        <w:t xml:space="preserve">, while </w:t>
      </w:r>
      <w:r w:rsidR="008D6E88">
        <w:t xml:space="preserve">for better-recovered stroke survivors, they recovered more the </w:t>
      </w:r>
      <w:r w:rsidR="008D6E88" w:rsidRPr="00E05248">
        <w:t xml:space="preserve">larger their initial </w:t>
      </w:r>
      <w:r w:rsidR="009D1171">
        <w:rPr>
          <w:rStyle w:val="normaltextrun"/>
          <w:rFonts w:eastAsiaTheme="majorEastAsia"/>
          <w:color w:val="000000"/>
          <w:shd w:val="clear" w:color="auto" w:fill="FFFFFF"/>
        </w:rPr>
        <w:t>impairment</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PFJlY051bT41MjA8L1JlY051bT48RGlzcGxheVRleHQ+KDM2KTwvRGlzcGxheVRleHQ+PHJlY29y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(36)</w:t>
      </w:r>
      <w:r w:rsidR="00D93C87">
        <w:rPr>
          <w:rStyle w:val="normaltextrun"/>
          <w:rFonts w:eastAsiaTheme="majorEastAsia"/>
          <w:color w:val="000000"/>
          <w:shd w:val="clear" w:color="auto" w:fill="FFFFFF"/>
        </w:rPr>
        <w:fldChar w:fldCharType="end"/>
      </w:r>
      <w:r w:rsidR="009146CC">
        <w:rPr>
          <w:color w:val="000000"/>
        </w:rPr>
        <w:t xml:space="preserve">. </w:t>
      </w:r>
    </w:p>
    <w:p w14:paraId="66F59F49" w14:textId="119F3296" w:rsidR="009146CC" w:rsidRDefault="009146CC" w:rsidP="006150E1">
      <w:pPr>
        <w:spacing w:line="276" w:lineRule="auto"/>
        <w:jc w:val="both"/>
        <w:rPr>
          <w:color w:val="000000"/>
        </w:rPr>
      </w:pPr>
    </w:p>
    <w:p w14:paraId="72FF5B9C" w14:textId="20D65D8C" w:rsidR="006D07F2" w:rsidRPr="00323374" w:rsidRDefault="009D1171" w:rsidP="006150E1">
      <w:pPr>
        <w:spacing w:line="276" w:lineRule="auto"/>
        <w:jc w:val="both"/>
        <w:rPr>
          <w:color w:val="000000"/>
        </w:rPr>
      </w:pPr>
      <w:r>
        <w:rPr>
          <w:rStyle w:val="normaltextrun"/>
          <w:rFonts w:eastAsiaTheme="majorEastAsia"/>
          <w:color w:val="000000"/>
          <w:shd w:val="clear" w:color="auto" w:fill="FFFFFF"/>
        </w:rPr>
        <w:t>There are several reasons for the discrepancy between the results of our study and those of previous studies</w:t>
      </w:r>
      <w:r w:rsidR="008D6E88">
        <w:rPr>
          <w:rStyle w:val="normaltextrun"/>
          <w:rFonts w:eastAsiaTheme="majorEastAsia"/>
          <w:color w:val="000000"/>
          <w:shd w:val="clear" w:color="auto" w:fill="FFFFFF"/>
        </w:rPr>
        <w:t xml:space="preserve">. </w:t>
      </w:r>
      <w:r>
        <w:rPr>
          <w:rStyle w:val="normaltextrun"/>
          <w:rFonts w:eastAsiaTheme="majorEastAsia"/>
          <w:color w:val="000000"/>
          <w:shd w:val="clear" w:color="auto" w:fill="FFFFFF"/>
        </w:rPr>
        <w:t>By having tailored our UL strength training intensity to participants’ recovery potential, our intervention may have been uniquely useful in allowing gains in UL function for more severe chronic stroke. In comparison, existing research reflects other, more generic interventions and are thus less effective for recovery from severe stroke than the intervention used in the present study</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 </w:instrText>
      </w:r>
      <w:r w:rsidR="004A27B6">
        <w:rPr>
          <w:rStyle w:val="normaltextrun"/>
          <w:rFonts w:eastAsiaTheme="majorEastAsia"/>
          <w:color w:val="000000"/>
          <w:shd w:val="clear" w:color="auto" w:fill="FFFFFF"/>
        </w:rPr>
        <w:fldChar w:fldCharType="begin">
          <w:fldData xml:space="preserve">PEVuZE5vdGU+PENpdGU+PEF1dGhvcj5Cb25raG9mZjwvQXV0aG9yPjxZZWFyPjIwMjI8L1llYXI+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</w:fldData>
        </w:fldChar>
      </w:r>
      <w:r w:rsidR="004A27B6">
        <w:rPr>
          <w:rStyle w:val="normaltextrun"/>
          <w:rFonts w:eastAsiaTheme="majorEastAsia"/>
          <w:color w:val="000000"/>
          <w:shd w:val="clear" w:color="auto" w:fill="FFFFFF"/>
        </w:rPr>
        <w:instrText xml:space="preserve"> ADDIN EN.CITE.DATA </w:instrText>
      </w:r>
      <w:r w:rsidR="004A27B6">
        <w:rPr>
          <w:rStyle w:val="normaltextrun"/>
          <w:rFonts w:eastAsiaTheme="majorEastAsia"/>
          <w:color w:val="000000"/>
          <w:shd w:val="clear" w:color="auto" w:fill="FFFFFF"/>
        </w:rPr>
      </w:r>
      <w:r w:rsidR="004A27B6">
        <w:rPr>
          <w:rStyle w:val="normaltextrun"/>
          <w:rFonts w:eastAsiaTheme="majorEastAsia"/>
          <w:color w:val="000000"/>
          <w:shd w:val="clear" w:color="auto" w:fill="FFFFFF"/>
        </w:rPr>
        <w:fldChar w:fldCharType="end"/>
      </w:r>
      <w:r w:rsidR="00D93C87">
        <w:rPr>
          <w:rStyle w:val="normaltextrun"/>
          <w:rFonts w:eastAsiaTheme="majorEastAsia"/>
          <w:color w:val="000000"/>
          <w:shd w:val="clear" w:color="auto" w:fill="FFFFFF"/>
        </w:rPr>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(10, 27, 34, 36)</w:t>
      </w:r>
      <w:r w:rsidR="00D93C87">
        <w:rPr>
          <w:rStyle w:val="normaltextrun"/>
          <w:rFonts w:eastAsiaTheme="majorEastAsia"/>
          <w:color w:val="000000"/>
          <w:shd w:val="clear" w:color="auto" w:fill="FFFFFF"/>
        </w:rPr>
        <w:fldChar w:fldCharType="end"/>
      </w:r>
      <w:r w:rsidR="006D07F2">
        <w:rPr>
          <w:color w:val="000000"/>
        </w:rPr>
        <w:t xml:space="preserve">. </w:t>
      </w:r>
      <w:r w:rsidR="00915F8F">
        <w:t>Also</w:t>
      </w:r>
      <w:r w:rsidR="006D07F2">
        <w:t>, o</w:t>
      </w:r>
      <w:r w:rsidR="006D07F2" w:rsidRPr="00525DCB">
        <w:t>ur study concerns exclusively those in the chronic phase of stroke</w:t>
      </w:r>
      <w:r w:rsidR="00915F8F">
        <w:t>, and it is</w:t>
      </w:r>
      <w:r w:rsidR="006D07F2" w:rsidRPr="00525DCB">
        <w:t xml:space="preserve"> possible that the differences in recovery potential between those of mild to severe stroke are attenuated as one moves into the chronic phase of recovery</w:t>
      </w:r>
      <w:r w:rsidR="006150E1">
        <w:t xml:space="preserve"> </w:t>
      </w:r>
      <w:r w:rsidR="00D93C87">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 </w:instrText>
      </w:r>
      <w:r w:rsidR="004A27B6">
        <w:fldChar w:fldCharType="begin">
          <w:fldData xml:space="preserve">PEVuZE5vdGU+PENpdGU+PEF1dGhvcj5IYXJyaXM8L0F1dGhvcj48WWVhcj4yMDEwPC9ZZWFyPjxS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==
</w:fldData>
        </w:fldChar>
      </w:r>
      <w:r w:rsidR="004A27B6">
        <w:instrText xml:space="preserve"> ADDIN EN.CITE.DATA </w:instrText>
      </w:r>
      <w:r w:rsidR="004A27B6">
        <w:fldChar w:fldCharType="end"/>
      </w:r>
      <w:r w:rsidR="00D93C87">
        <w:fldChar w:fldCharType="separate"/>
      </w:r>
      <w:r w:rsidR="004A27B6">
        <w:rPr>
          <w:noProof/>
        </w:rPr>
        <w:t>(10, 34, 35)</w:t>
      </w:r>
      <w:r w:rsidR="00D93C87">
        <w:fldChar w:fldCharType="end"/>
      </w:r>
      <w:r w:rsidR="006D07F2">
        <w:rPr>
          <w:color w:val="000000"/>
        </w:rPr>
        <w:t xml:space="preserve">. </w:t>
      </w:r>
      <w:r w:rsidR="006D07F2">
        <w:t>Another reason</w:t>
      </w:r>
      <w:r w:rsidR="008D6E88">
        <w:t xml:space="preserve"> might be </w:t>
      </w:r>
      <w:r w:rsidR="006D07F2">
        <w:t xml:space="preserve">the exclusion criteria of the present study. Individuals presenting significant spasticity or pain intensity at the affected </w:t>
      </w:r>
      <w:r w:rsidR="00915F8F">
        <w:t>UL</w:t>
      </w:r>
      <w:r w:rsidR="006D07F2">
        <w:t xml:space="preserve">, along with major sensory deficit or hemineglect, </w:t>
      </w:r>
      <w:r w:rsidR="00915F8F">
        <w:t>were excluded from the study</w:t>
      </w:r>
      <w:r w:rsidR="006D07F2">
        <w:t xml:space="preserve">. It is possible that individuals disproportionately contribute to the variation in recovery patterns between severe and less-severe stroke survivors, and </w:t>
      </w:r>
      <w:r w:rsidR="00915F8F">
        <w:t xml:space="preserve">thus </w:t>
      </w:r>
      <w:r w:rsidR="006D07F2">
        <w:t>the present study lacks variation between the</w:t>
      </w:r>
      <w:r w:rsidR="00915F8F">
        <w:t xml:space="preserve"> groups</w:t>
      </w:r>
      <w:r w:rsidR="006D07F2">
        <w:t xml:space="preserve">. </w:t>
      </w:r>
      <w:r w:rsidR="00323374">
        <w:rPr>
          <w:rStyle w:val="normaltextrun"/>
          <w:color w:val="000000"/>
          <w:shd w:val="clear" w:color="auto" w:fill="FFFFFF"/>
        </w:rPr>
        <w:t xml:space="preserve">Finally, in a previous study </w:t>
      </w:r>
      <w:r w:rsidR="008D6E88">
        <w:rPr>
          <w:rStyle w:val="normaltextrun"/>
          <w:color w:val="000000"/>
          <w:shd w:val="clear" w:color="auto" w:fill="FFFFFF"/>
        </w:rPr>
        <w:t>of</w:t>
      </w:r>
      <w:r w:rsidR="00323374">
        <w:rPr>
          <w:rStyle w:val="normaltextrun"/>
          <w:color w:val="000000"/>
          <w:shd w:val="clear" w:color="auto" w:fill="FFFFFF"/>
        </w:rPr>
        <w:t xml:space="preserve"> Milot and colleagues</w:t>
      </w:r>
      <w:r w:rsidR="00323374">
        <w:rPr>
          <w:rStyle w:val="normaltextrun"/>
          <w:i/>
          <w:iCs/>
          <w:color w:val="000000"/>
          <w:shd w:val="clear" w:color="auto" w:fill="FFFFFF"/>
        </w:rPr>
        <w:t>,</w:t>
      </w:r>
      <w:r w:rsidR="00323374">
        <w:rPr>
          <w:rStyle w:val="normaltextrun"/>
          <w:color w:val="000000"/>
          <w:shd w:val="clear" w:color="auto" w:fill="FFFFFF"/>
        </w:rPr>
        <w:t xml:space="preserve"> where the authors compared the predictive power of fMRI, diffusion-tensor imaging, and MEPs elicited from TMS </w:t>
      </w:r>
      <w:r w:rsidR="00323374">
        <w:rPr>
          <w:rStyle w:val="normaltextrun"/>
          <w:color w:val="000000"/>
          <w:shd w:val="clear" w:color="auto" w:fill="FFFFFF"/>
        </w:rPr>
        <w:lastRenderedPageBreak/>
        <w:t>in predicting UL motor recovery following an 8-week robotic training intervention</w:t>
      </w:r>
      <w:r w:rsidR="006150E1">
        <w:rPr>
          <w:rStyle w:val="normaltextrun"/>
          <w:color w:val="000000"/>
          <w:shd w:val="clear" w:color="auto" w:fill="FFFFFF"/>
        </w:rPr>
        <w:t xml:space="preserve"> </w:t>
      </w:r>
      <w:r w:rsidR="00D93C87">
        <w:rPr>
          <w:rStyle w:val="normaltextrun"/>
          <w:color w:val="000000"/>
          <w:shd w:val="clear" w:color="auto" w:fill="FFFFFF"/>
        </w:rPr>
        <w:fldChar w:fldCharType="begin"/>
      </w:r>
      <w:r w:rsidR="004A27B6">
        <w:rPr>
          <w:rStyle w:val="normaltextrun"/>
          <w:color w:val="000000"/>
          <w:shd w:val="clear" w:color="auto" w:fill="FFFFFF"/>
        </w:rPr>
        <w:instrText xml:space="preserve"> ADDIN EN.CITE &lt;EndNote&gt;&lt;Cite&gt;&lt;Author&gt;Milot&lt;/Author&gt;&lt;Year&gt;2014&lt;/Year&gt;&lt;RecNum&gt;89&lt;/RecNum&gt;&lt;DisplayText&gt;(33)&lt;/DisplayText&gt;&lt;record&gt;&lt;rec-number&gt;89&lt;/rec-number&gt;&lt;foreign-keys&gt;&lt;key app="EN" db-id="200dzfv5mwv024epzeb5fftnsvawp29pt90t" timestamp="1432755057"&gt;89&lt;/key&gt;&lt;/foreign-keys&gt;&lt;ref-type name="Journal Article"&gt;17&lt;/ref-type&gt;&lt;contributors&gt;&lt;authors&gt;&lt;author&gt;Milot, M. H.&lt;/author&gt;&lt;author&gt;Spencer, S. J.&lt;/author&gt;&lt;author&gt;Chan, V.&lt;/author&gt;&lt;author&gt;Allington, J. P.&lt;/author&gt;&lt;author&gt;Klein, J.&lt;/author&gt;&lt;author&gt;Chou, C.&lt;/author&gt;&lt;author&gt;Pearson-Fuhrhop, K.&lt;/author&gt;&lt;author&gt;Bobrow, J. E.&lt;/author&gt;&lt;author&gt;Reinkensmeyer, D. J.&lt;/author&gt;&lt;author&gt;Cramer, S. C.&lt;/author&gt;&lt;/authors&gt;&lt;/contributors&gt;&lt;auth-address&gt;Universite de Sherbrooke, Sherbrooke, Quebec, Canada University of California; Irvine, CA, USA marie-helene.milot@usherbrooke.ca.&amp;#xD;University of California; Irvine, CA, USA.&lt;/auth-address&gt;&lt;titles&gt;&lt;title&gt;Corticospinal excitability as a predictor of functional gains at the affected upper limb following robotic training in chronic stroke survivors&lt;/title&gt;&lt;secondary-title&gt;Neurorehabil Neural Repair&lt;/secondary-title&gt;&lt;alt-title&gt;Neurorehabilitation and neural repair&lt;/alt-title&gt;&lt;/titles&gt;&lt;periodical&gt;&lt;full-title&gt;Neurorehabil Neural Repair&lt;/full-title&gt;&lt;abbr-1&gt;Neurorehabilitation and neural repair&lt;/abbr-1&gt;&lt;/periodical&gt;&lt;alt-periodical&gt;&lt;full-title&gt;Neurorehabil Neural Repair&lt;/full-title&gt;&lt;abbr-1&gt;Neurorehabilitation and neural repair&lt;/abbr-1&gt;&lt;/alt-periodical&gt;&lt;pages&gt;819-27&lt;/pages&gt;&lt;volume&gt;28&lt;/volume&gt;&lt;number&gt;9&lt;/number&gt;&lt;edition&gt;2014/03/20&lt;/edition&gt;&lt;dates&gt;&lt;year&gt;2014&lt;/year&gt;&lt;pub-dates&gt;&lt;date&gt;Nov-Dec&lt;/date&gt;&lt;/pub-dates&gt;&lt;/dates&gt;&lt;isbn&gt;1552-6844 (Electronic)&amp;#xD;1545-9683 (Linking)&lt;/isbn&gt;&lt;accession-num&gt;24642382&lt;/accession-num&gt;&lt;work-type&gt;Research Support, U.S. Gov&amp;apos;t, P.H.S.&lt;/work-type&gt;&lt;urls&gt;&lt;related-urls&gt;&lt;url&gt;http://www.ncbi.nlm.nih.gov/pubmed/24642382&lt;/url&gt;&lt;/related-urls&gt;&lt;/urls&gt;&lt;custom2&gt;4167999&lt;/custom2&gt;&lt;electronic-resource-num&gt;10.1177/1545968314527351&lt;/electronic-resource-num&gt;&lt;language&gt;eng&lt;/language&gt;&lt;/record&gt;&lt;/Cite&gt;&lt;/EndNote&gt;</w:instrText>
      </w:r>
      <w:r w:rsidR="00D93C87">
        <w:rPr>
          <w:rStyle w:val="normaltextrun"/>
          <w:color w:val="000000"/>
          <w:shd w:val="clear" w:color="auto" w:fill="FFFFFF"/>
        </w:rPr>
        <w:fldChar w:fldCharType="separate"/>
      </w:r>
      <w:r w:rsidR="004A27B6">
        <w:rPr>
          <w:rStyle w:val="normaltextrun"/>
          <w:noProof/>
          <w:color w:val="000000"/>
          <w:shd w:val="clear" w:color="auto" w:fill="FFFFFF"/>
        </w:rPr>
        <w:t>(33)</w:t>
      </w:r>
      <w:r w:rsidR="00D93C87">
        <w:rPr>
          <w:rStyle w:val="normaltextrun"/>
          <w:color w:val="000000"/>
          <w:shd w:val="clear" w:color="auto" w:fill="FFFFFF"/>
        </w:rPr>
        <w:fldChar w:fldCharType="end"/>
      </w:r>
      <w:r w:rsidR="00323374">
        <w:rPr>
          <w:color w:val="000000"/>
        </w:rPr>
        <w:t>, i</w:t>
      </w:r>
      <w:r w:rsidR="006D07F2">
        <w:t>t was found tha</w:t>
      </w:r>
      <w:r w:rsidR="00323374">
        <w:t xml:space="preserve">t </w:t>
      </w:r>
      <w:r w:rsidR="006D07F2">
        <w:t xml:space="preserve">MEP magnitude at baseline was the most significant predictor of change in BBT scores between pre- and post-intervention. </w:t>
      </w:r>
      <w:r w:rsidR="00323374">
        <w:rPr>
          <w:rStyle w:val="normaltextrun"/>
          <w:rFonts w:eastAsiaTheme="majorEastAsia"/>
          <w:color w:val="000000"/>
          <w:shd w:val="clear" w:color="auto" w:fill="FFFFFF"/>
        </w:rPr>
        <w:t xml:space="preserve">It was also noted that participants with lower MEP amplitude at baseline experienced greater improvements in BBT scores. The authors attributed this effect to participants having more room to improve with training. It is possible that a similar effect is being observed in the present study for our more </w:t>
      </w:r>
      <w:r w:rsidR="00071B23">
        <w:rPr>
          <w:rStyle w:val="normaltextrun"/>
          <w:rFonts w:eastAsiaTheme="majorEastAsia"/>
          <w:color w:val="000000"/>
          <w:shd w:val="clear" w:color="auto" w:fill="FFFFFF"/>
        </w:rPr>
        <w:t>severely impacted</w:t>
      </w:r>
      <w:r w:rsidR="00323374">
        <w:rPr>
          <w:rStyle w:val="normaltextrun"/>
          <w:rFonts w:eastAsiaTheme="majorEastAsia"/>
          <w:color w:val="000000"/>
          <w:shd w:val="clear" w:color="auto" w:fill="FFFFFF"/>
        </w:rPr>
        <w:t xml:space="preserve"> participants. Further looking at the data, it was noted that in the entire cohort, </w:t>
      </w:r>
      <w:r w:rsidR="008D6E88">
        <w:rPr>
          <w:rStyle w:val="normaltextrun"/>
          <w:rFonts w:eastAsiaTheme="majorEastAsia"/>
          <w:color w:val="000000"/>
          <w:shd w:val="clear" w:color="auto" w:fill="FFFFFF"/>
        </w:rPr>
        <w:t xml:space="preserve">three out of </w:t>
      </w:r>
      <w:r w:rsidR="00323374">
        <w:rPr>
          <w:rStyle w:val="normaltextrun"/>
          <w:rFonts w:eastAsiaTheme="majorEastAsia"/>
          <w:color w:val="000000"/>
          <w:shd w:val="clear" w:color="auto" w:fill="FFFFFF"/>
        </w:rPr>
        <w:t xml:space="preserve">four participants </w:t>
      </w:r>
      <w:r w:rsidR="008D6E88">
        <w:rPr>
          <w:rStyle w:val="normaltextrun"/>
          <w:rFonts w:eastAsiaTheme="majorEastAsia"/>
          <w:color w:val="000000"/>
          <w:shd w:val="clear" w:color="auto" w:fill="FFFFFF"/>
        </w:rPr>
        <w:t xml:space="preserve">that </w:t>
      </w:r>
      <w:r w:rsidR="00323374">
        <w:rPr>
          <w:rStyle w:val="normaltextrun"/>
          <w:rFonts w:eastAsiaTheme="majorEastAsia"/>
          <w:color w:val="000000"/>
          <w:shd w:val="clear" w:color="auto" w:fill="FFFFFF"/>
        </w:rPr>
        <w:t>showed a decline in UL function following training</w:t>
      </w:r>
      <w:r w:rsidR="0054638D">
        <w:rPr>
          <w:rStyle w:val="normaltextrun"/>
          <w:rFonts w:eastAsiaTheme="majorEastAsia"/>
          <w:color w:val="000000"/>
          <w:shd w:val="clear" w:color="auto" w:fill="FFFFFF"/>
        </w:rPr>
        <w:t xml:space="preserve"> </w:t>
      </w:r>
      <w:r w:rsidR="00863938">
        <w:rPr>
          <w:rStyle w:val="normaltextrun"/>
          <w:rFonts w:eastAsiaTheme="majorEastAsia"/>
          <w:color w:val="000000"/>
          <w:shd w:val="clear" w:color="auto" w:fill="FFFFFF"/>
        </w:rPr>
        <w:t>were in</w:t>
      </w:r>
      <w:r w:rsidR="00323374">
        <w:rPr>
          <w:rStyle w:val="normaltextrun"/>
          <w:rFonts w:eastAsiaTheme="majorEastAsia"/>
          <w:color w:val="000000"/>
          <w:shd w:val="clear" w:color="auto" w:fill="FFFFFF"/>
        </w:rPr>
        <w:t xml:space="preserve"> the HI training group, thus having better recovered from their stroke. </w:t>
      </w:r>
    </w:p>
    <w:p w14:paraId="09A420C3" w14:textId="77777777" w:rsidR="006D07F2" w:rsidRDefault="006D07F2" w:rsidP="006150E1">
      <w:pPr>
        <w:spacing w:line="276" w:lineRule="auto"/>
        <w:jc w:val="both"/>
      </w:pPr>
    </w:p>
    <w:p w14:paraId="4C091546" w14:textId="5E626EC0" w:rsidR="00323374" w:rsidRDefault="0054638D" w:rsidP="006150E1">
      <w:pPr>
        <w:spacing w:line="276" w:lineRule="auto"/>
        <w:jc w:val="both"/>
        <w:rPr>
          <w:rStyle w:val="normaltextrun"/>
          <w:rFonts w:eastAsiaTheme="majorEastAsia"/>
          <w:color w:val="000000"/>
          <w:shd w:val="clear" w:color="auto" w:fill="FFFFFF"/>
        </w:rPr>
      </w:pPr>
      <w:r>
        <w:rPr>
          <w:rStyle w:val="normaltextrun"/>
          <w:rFonts w:eastAsiaTheme="majorEastAsia"/>
          <w:color w:val="000000"/>
          <w:shd w:val="clear" w:color="auto" w:fill="FFFFFF"/>
        </w:rPr>
        <w:t>Overall</w:t>
      </w:r>
      <w:r w:rsidR="00323374">
        <w:rPr>
          <w:rStyle w:val="normaltextrun"/>
          <w:rFonts w:eastAsiaTheme="majorEastAsia"/>
          <w:color w:val="000000"/>
          <w:shd w:val="clear" w:color="auto" w:fill="FFFFFF"/>
        </w:rPr>
        <w:t>, our results reaffirm that modulating strength training programs by a biomarker of CST integrity leads to UL strength and functional improvements, irrespective of the individual’s initial severity of stroke. Additionally, we found that improvement in active range of motion in the paretic shoulder, on average, was maintained over time, as opposed to elbow and wrist range of motion which saw no improvement. Because of the shoulder’s critical importance in the functional use of the UL</w:t>
      </w:r>
      <w:r w:rsidR="006150E1">
        <w:rPr>
          <w:rStyle w:val="normaltextrun"/>
          <w:rFonts w:eastAsiaTheme="majorEastAsia"/>
          <w:color w:val="000000"/>
          <w:shd w:val="clear" w:color="auto" w:fill="FFFFFF"/>
        </w:rPr>
        <w:t xml:space="preserve"> </w:t>
      </w:r>
      <w:r w:rsidR="00D93C87">
        <w:rPr>
          <w:rStyle w:val="normaltextrun"/>
          <w:rFonts w:eastAsiaTheme="majorEastAsia"/>
          <w:color w:val="000000"/>
          <w:shd w:val="clear" w:color="auto" w:fill="FFFFFF"/>
        </w:rPr>
        <w:fldChar w:fldCharType="begin"/>
      </w:r>
      <w:r w:rsidR="004A27B6">
        <w:rPr>
          <w:rStyle w:val="normaltextrun"/>
          <w:rFonts w:eastAsiaTheme="majorEastAsia"/>
          <w:color w:val="000000"/>
          <w:shd w:val="clear" w:color="auto" w:fill="FFFFFF"/>
        </w:rPr>
        <w:instrText xml:space="preserve"> ADDIN EN.CITE &lt;EndNote&gt;&lt;Cite&gt;&lt;Author&gt;Mercier&lt;/Author&gt;&lt;Year&gt;2004&lt;/Year&gt;&lt;RecNum&gt;55&lt;/RecNum&gt;&lt;DisplayText&gt;(37)&lt;/DisplayText&gt;&lt;record&gt;&lt;rec-number&gt;55&lt;/rec-number&gt;&lt;foreign-keys&gt;&lt;key app="EN" db-id="200dzfv5mwv024epzeb5fftnsvawp29pt90t" timestamp="1377961693"&gt;55&lt;/key&gt;&lt;/foreign-keys&gt;&lt;ref-type name="Journal Article"&gt;17&lt;/ref-type&gt;&lt;contributors&gt;&lt;authors&gt;&lt;author&gt;Mercier, C.&lt;/author&gt;&lt;author&gt;Bourbonnais, D.&lt;/author&gt;&lt;/authors&gt;&lt;/contributors&gt;&lt;auth-address&gt;Ecole de readaptation, Universite de Montreal and Centre de recherche interdisciplinaire en readaptation, site IRM, Montreal, QC, Canada.&lt;/auth-address&gt;&lt;titles&gt;&lt;title&gt;Relative shoulder flexor and handgrip strength is related to upper limb function after stroke&lt;/title&gt;&lt;secondary-title&gt;Clin Rehabil&lt;/secondary-title&gt;&lt;alt-title&gt;Clinical rehabilitation&lt;/alt-title&gt;&lt;/titles&gt;&lt;periodical&gt;&lt;full-title&gt;Clin Rehabil&lt;/full-title&gt;&lt;abbr-1&gt;Clinical rehabilitation&lt;/abbr-1&gt;&lt;/periodical&gt;&lt;alt-periodical&gt;&lt;full-title&gt;Clin Rehabil&lt;/full-title&gt;&lt;abbr-1&gt;Clinical rehabilitation&lt;/abbr-1&gt;&lt;/alt-periodical&gt;&lt;pages&gt;215-21&lt;/pages&gt;&lt;volume&gt;18&lt;/volume&gt;&lt;number&gt;2&lt;/number&gt;&lt;edition&gt;2004/04/01&lt;/edition&gt;&lt;keywords&gt;&lt;keyword&gt;Adult&lt;/keyword&gt;&lt;keyword&gt;Analysis of Variance&lt;/keyword&gt;&lt;keyword&gt;Arm/physiology&lt;/keyword&gt;&lt;keyword&gt;Female&lt;/keyword&gt;&lt;keyword&gt;Hand Strength&lt;/keyword&gt;&lt;keyword&gt;Humans&lt;/keyword&gt;&lt;keyword&gt;Male&lt;/keyword&gt;&lt;keyword&gt;Middle Aged&lt;/keyword&gt;&lt;keyword&gt;Muscle Weakness/etiology&lt;/keyword&gt;&lt;keyword&gt;Paresis/*physiopathology&lt;/keyword&gt;&lt;keyword&gt;*Psychomotor Performance&lt;/keyword&gt;&lt;keyword&gt;Shoulder/physiology&lt;/keyword&gt;&lt;keyword&gt;Stroke/*physiopathology&lt;/keyword&gt;&lt;/keywords&gt;&lt;dates&gt;&lt;year&gt;2004&lt;/year&gt;&lt;pub-dates&gt;&lt;date&gt;Mar&lt;/date&gt;&lt;/pub-dates&gt;&lt;/dates&gt;&lt;isbn&gt;0269-2155 (Print)&amp;#xD;0269-2155 (Linking)&lt;/isbn&gt;&lt;accession-num&gt;15053131&lt;/accession-num&gt;&lt;work-type&gt;Research Support, Non-U.S. Gov&amp;apos;t&lt;/work-type&gt;&lt;urls&gt;&lt;related-urls&gt;&lt;url&gt;http://www.ncbi.nlm.nih.gov/pubmed/15053131&lt;/url&gt;&lt;/related-urls&gt;&lt;/urls&gt;&lt;language&gt;eng&lt;/language&gt;&lt;/record&gt;&lt;/Cite&gt;&lt;/EndNote&gt;</w:instrText>
      </w:r>
      <w:r w:rsidR="00D93C87">
        <w:rPr>
          <w:rStyle w:val="normaltextrun"/>
          <w:rFonts w:eastAsiaTheme="majorEastAsia"/>
          <w:color w:val="000000"/>
          <w:shd w:val="clear" w:color="auto" w:fill="FFFFFF"/>
        </w:rPr>
        <w:fldChar w:fldCharType="separate"/>
      </w:r>
      <w:r w:rsidR="004A27B6">
        <w:rPr>
          <w:rStyle w:val="normaltextrun"/>
          <w:rFonts w:eastAsiaTheme="majorEastAsia"/>
          <w:noProof/>
          <w:color w:val="000000"/>
          <w:shd w:val="clear" w:color="auto" w:fill="FFFFFF"/>
        </w:rPr>
        <w:t>(37)</w:t>
      </w:r>
      <w:r w:rsidR="00D93C87">
        <w:rPr>
          <w:rStyle w:val="normaltextrun"/>
          <w:rFonts w:eastAsiaTheme="majorEastAsia"/>
          <w:color w:val="000000"/>
          <w:shd w:val="clear" w:color="auto" w:fill="FFFFFF"/>
        </w:rPr>
        <w:fldChar w:fldCharType="end"/>
      </w:r>
      <w:r w:rsidR="00323374">
        <w:rPr>
          <w:rStyle w:val="normaltextrun"/>
          <w:rFonts w:eastAsiaTheme="majorEastAsia"/>
          <w:color w:val="000000"/>
          <w:shd w:val="clear" w:color="auto" w:fill="FFFFFF"/>
        </w:rPr>
        <w:t>,</w:t>
      </w:r>
      <w:r w:rsidR="00642175">
        <w:rPr>
          <w:rStyle w:val="normaltextrun"/>
          <w:rFonts w:eastAsiaTheme="majorEastAsia"/>
          <w:color w:val="000000"/>
          <w:shd w:val="clear" w:color="auto" w:fill="FFFFFF"/>
        </w:rPr>
        <w:t xml:space="preserve"> this finding further suggests that considering MEP amplitude in the prescription of post-stroke strength training exercises is crucial to optimize short and long-term training response and recovery in the chronic phase of a stroke. </w:t>
      </w:r>
    </w:p>
    <w:p w14:paraId="7E93C46A" w14:textId="05E3021C" w:rsidR="00323374" w:rsidRDefault="00323374" w:rsidP="006150E1">
      <w:pPr>
        <w:spacing w:line="276" w:lineRule="auto"/>
        <w:jc w:val="both"/>
        <w:rPr>
          <w:rStyle w:val="normaltextrun"/>
          <w:rFonts w:eastAsiaTheme="majorEastAsia"/>
          <w:color w:val="000000"/>
          <w:shd w:val="clear" w:color="auto" w:fill="FFFFFF"/>
        </w:rPr>
      </w:pPr>
    </w:p>
    <w:p w14:paraId="70D4995A" w14:textId="57C90B66" w:rsidR="00323374" w:rsidRPr="00863938" w:rsidRDefault="00863938" w:rsidP="006150E1">
      <w:pPr>
        <w:spacing w:line="276" w:lineRule="auto"/>
        <w:jc w:val="both"/>
        <w:rPr>
          <w:b/>
          <w:bCs/>
        </w:rPr>
      </w:pPr>
      <w:r w:rsidRPr="00863938">
        <w:rPr>
          <w:b/>
          <w:bCs/>
        </w:rPr>
        <w:t>Study Limitations</w:t>
      </w:r>
    </w:p>
    <w:p w14:paraId="5F4B4F9B" w14:textId="77777777" w:rsidR="00863938" w:rsidRDefault="00863938" w:rsidP="006150E1">
      <w:pPr>
        <w:spacing w:line="276" w:lineRule="auto"/>
        <w:jc w:val="both"/>
      </w:pPr>
    </w:p>
    <w:p w14:paraId="1AD32FE7" w14:textId="77777777" w:rsidR="00A85C16" w:rsidRDefault="00A85C16" w:rsidP="00A85C16">
      <w:pPr>
        <w:spacing w:line="276" w:lineRule="auto"/>
        <w:jc w:val="both"/>
      </w:pPr>
      <w:r>
        <w:t xml:space="preserve">As for the study limitations, FMA scores were high for many participants in the HI training group, which may have introduced a ceiling effect and concealed the subtle improvements in motor impairment otherwise made by these participants. Additionally, because the follow-up study was conducted throughout two different sites, potential inconsistencies in data collection may have occurred. However, the research team involved in data collection all underwent training before any data was collected to limit this potential problem. The exclusion criteria of the study, which precluded the participation of post-stroke individuals who were unable to perform the training program limits the generalizability of the results in the population of chronic stroke survivors. The uneven distribution of participants across treatment intensity groups, in addition to the relatively small sample size of the study, may also be considered a confounding factor, although the relevant statistical methods (ANOVA and ANCOVA) do not assume similarly sized groups. </w:t>
      </w:r>
    </w:p>
    <w:p w14:paraId="4FA10761" w14:textId="0C1A2EAC" w:rsidR="006D07F2" w:rsidRDefault="006D07F2" w:rsidP="00B30DBD">
      <w:pPr>
        <w:spacing w:line="276" w:lineRule="auto"/>
      </w:pPr>
    </w:p>
    <w:p w14:paraId="5DD8FB5B" w14:textId="0ECFB070" w:rsidR="00863938" w:rsidRDefault="00863938" w:rsidP="00B30DBD">
      <w:pPr>
        <w:spacing w:line="276" w:lineRule="auto"/>
      </w:pPr>
    </w:p>
    <w:p w14:paraId="50B060A0" w14:textId="77777777" w:rsidR="00B30DBD" w:rsidRDefault="00B30DBD" w:rsidP="00B30DBD">
      <w:pPr>
        <w:spacing w:line="276" w:lineRule="auto"/>
      </w:pPr>
    </w:p>
    <w:p w14:paraId="079D6B56" w14:textId="20CA6326" w:rsidR="00863938" w:rsidRPr="00B30DBD" w:rsidRDefault="00863938" w:rsidP="00B30DBD">
      <w:pPr>
        <w:spacing w:line="276" w:lineRule="auto"/>
        <w:rPr>
          <w:b/>
          <w:bCs/>
        </w:rPr>
      </w:pPr>
      <w:r w:rsidRPr="00B30DBD">
        <w:rPr>
          <w:b/>
          <w:bCs/>
        </w:rPr>
        <w:t>Conclusion</w:t>
      </w:r>
    </w:p>
    <w:p w14:paraId="6ABBF1DF" w14:textId="2C4E94C0" w:rsidR="00863938" w:rsidRDefault="00863938" w:rsidP="00B30DBD">
      <w:pPr>
        <w:pStyle w:val="paragraph"/>
        <w:spacing w:before="0" w:beforeAutospacing="0" w:after="0" w:afterAutospacing="0" w:line="276" w:lineRule="auto"/>
        <w:jc w:val="both"/>
        <w:textAlignment w:val="baseline"/>
        <w:rPr>
          <w:rFonts w:ascii="Segoe UI" w:hAnsi="Segoe UI" w:cs="Segoe UI"/>
          <w:sz w:val="18"/>
          <w:szCs w:val="18"/>
        </w:rPr>
      </w:pPr>
    </w:p>
    <w:p w14:paraId="6D346246" w14:textId="77777777" w:rsidR="00A85C16" w:rsidRDefault="00A85C16" w:rsidP="00A85C16">
      <w:pPr>
        <w:spacing w:line="276" w:lineRule="auto"/>
        <w:jc w:val="both"/>
      </w:pPr>
      <w:r>
        <w:t xml:space="preserve">Individuals with chronic stroke whose UL strength training intervention was tailored by a biomarker of corticospinal integrity, by means of MEP amplitude, saw improvements in functional ability and strength of the UL that were sustained for at least one year following the intervention. Moreover, the present study supports the growing body of evidence that long-term functional </w:t>
      </w:r>
      <w:r>
        <w:lastRenderedPageBreak/>
        <w:t xml:space="preserve">recovery is a feasible goal for patients with chronic stroke and suggests that rehabilitation is a worthwhile endeavor for those with more severe stroke impairments. </w:t>
      </w:r>
    </w:p>
    <w:p w14:paraId="5F4CD81C" w14:textId="77777777" w:rsidR="005D6323" w:rsidRDefault="005D6323" w:rsidP="00B30DBD">
      <w:pPr>
        <w:pStyle w:val="paragraph"/>
        <w:spacing w:before="0" w:beforeAutospacing="0" w:after="0" w:afterAutospacing="0" w:line="276" w:lineRule="auto"/>
        <w:jc w:val="both"/>
        <w:textAlignment w:val="baseline"/>
        <w:rPr>
          <w:rStyle w:val="eop"/>
        </w:rPr>
      </w:pPr>
    </w:p>
    <w:p w14:paraId="2F2A8059" w14:textId="77777777" w:rsidR="005D6323" w:rsidRDefault="005D6323" w:rsidP="00B30DBD">
      <w:pPr>
        <w:pStyle w:val="paragraph"/>
        <w:spacing w:before="0" w:beforeAutospacing="0" w:after="0" w:afterAutospacing="0" w:line="276" w:lineRule="auto"/>
        <w:jc w:val="both"/>
        <w:textAlignment w:val="baseline"/>
        <w:rPr>
          <w:rStyle w:val="eop"/>
        </w:rPr>
      </w:pPr>
    </w:p>
    <w:p w14:paraId="596E2A3E" w14:textId="55761F7A"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Acknowledgements</w:t>
      </w:r>
    </w:p>
    <w:p w14:paraId="081A7903" w14:textId="3D84A846" w:rsidR="005D6323" w:rsidRPr="000D2229" w:rsidRDefault="000D2229" w:rsidP="00472E17">
      <w:pPr>
        <w:autoSpaceDE w:val="0"/>
        <w:autoSpaceDN w:val="0"/>
        <w:adjustRightInd w:val="0"/>
        <w:spacing w:line="276" w:lineRule="auto"/>
        <w:jc w:val="both"/>
        <w:rPr>
          <w:rStyle w:val="eop"/>
          <w:lang w:val="en-CA"/>
        </w:rPr>
      </w:pPr>
      <w:r w:rsidRPr="000D2229">
        <w:rPr>
          <w:rFonts w:eastAsiaTheme="minorHAnsi"/>
          <w:lang w:val="en-CA"/>
        </w:rPr>
        <w:t xml:space="preserve">The research team expresses gratitude to the research staff: Marie-Claude Girard, Antoine </w:t>
      </w:r>
      <w:proofErr w:type="spellStart"/>
      <w:r w:rsidRPr="000D2229">
        <w:rPr>
          <w:rFonts w:eastAsiaTheme="minorHAnsi"/>
          <w:lang w:val="en-CA"/>
        </w:rPr>
        <w:t>Guillerand</w:t>
      </w:r>
      <w:proofErr w:type="spellEnd"/>
      <w:r w:rsidRPr="000D2229">
        <w:rPr>
          <w:rFonts w:eastAsiaTheme="minorHAnsi"/>
          <w:lang w:val="en-CA"/>
        </w:rPr>
        <w:t xml:space="preserve">, Marie-Philippe Harvey, </w:t>
      </w:r>
      <w:r>
        <w:rPr>
          <w:rFonts w:eastAsiaTheme="minorHAnsi"/>
          <w:lang w:val="en-CA"/>
        </w:rPr>
        <w:t>Alexia Coulombe-</w:t>
      </w:r>
      <w:proofErr w:type="spellStart"/>
      <w:r>
        <w:rPr>
          <w:rFonts w:eastAsiaTheme="minorHAnsi"/>
          <w:lang w:val="en-CA"/>
        </w:rPr>
        <w:t>Levêque</w:t>
      </w:r>
      <w:proofErr w:type="spellEnd"/>
      <w:r>
        <w:rPr>
          <w:rFonts w:eastAsiaTheme="minorHAnsi"/>
          <w:lang w:val="en-CA"/>
        </w:rPr>
        <w:t xml:space="preserve">, Myriam Pelletier, Nada Jadal, Marie-Pierre Estel, Catherine Bernier-Chabot, </w:t>
      </w:r>
      <w:r w:rsidRPr="000D2229">
        <w:rPr>
          <w:rFonts w:eastAsiaTheme="minorHAnsi"/>
          <w:lang w:val="en-CA"/>
        </w:rPr>
        <w:t>Sonia Toy, Dhia Amara, and Shoaib-Hasan Shaikh.</w:t>
      </w:r>
    </w:p>
    <w:p w14:paraId="137D0666" w14:textId="77777777" w:rsidR="005D6323" w:rsidRDefault="005D6323" w:rsidP="00B30DBD">
      <w:pPr>
        <w:pStyle w:val="paragraph"/>
        <w:spacing w:before="0" w:beforeAutospacing="0" w:after="0" w:afterAutospacing="0" w:line="276" w:lineRule="auto"/>
        <w:jc w:val="both"/>
        <w:textAlignment w:val="baseline"/>
        <w:rPr>
          <w:rStyle w:val="eop"/>
        </w:rPr>
      </w:pPr>
    </w:p>
    <w:p w14:paraId="33A9CE48" w14:textId="52056A39" w:rsidR="005D6323" w:rsidRPr="005D6323" w:rsidRDefault="005D6323" w:rsidP="00B30DBD">
      <w:pPr>
        <w:pStyle w:val="paragraph"/>
        <w:spacing w:before="0" w:beforeAutospacing="0" w:after="0" w:afterAutospacing="0" w:line="276" w:lineRule="auto"/>
        <w:jc w:val="both"/>
        <w:textAlignment w:val="baseline"/>
        <w:rPr>
          <w:rStyle w:val="eop"/>
          <w:b/>
          <w:bCs/>
        </w:rPr>
      </w:pPr>
      <w:r w:rsidRPr="005D6323">
        <w:rPr>
          <w:rStyle w:val="eop"/>
          <w:b/>
          <w:bCs/>
        </w:rPr>
        <w:t>Conflict of Interest Statement</w:t>
      </w:r>
    </w:p>
    <w:p w14:paraId="3D08D704" w14:textId="4ED10C33" w:rsidR="005D6323" w:rsidRDefault="005D6323" w:rsidP="00B30DBD">
      <w:pPr>
        <w:pStyle w:val="paragraph"/>
        <w:spacing w:before="0" w:beforeAutospacing="0" w:after="0" w:afterAutospacing="0" w:line="276" w:lineRule="auto"/>
        <w:jc w:val="both"/>
        <w:textAlignment w:val="baseline"/>
      </w:pPr>
      <w:r>
        <w:t>The Authors declare that there is no conflict of interest.</w:t>
      </w:r>
    </w:p>
    <w:p w14:paraId="3AEF799F" w14:textId="77777777" w:rsidR="005D6323" w:rsidRDefault="005D6323" w:rsidP="00B30DBD">
      <w:pPr>
        <w:pStyle w:val="paragraph"/>
        <w:spacing w:before="0" w:beforeAutospacing="0" w:after="0" w:afterAutospacing="0" w:line="276" w:lineRule="auto"/>
        <w:jc w:val="both"/>
        <w:textAlignment w:val="baseline"/>
      </w:pPr>
    </w:p>
    <w:p w14:paraId="40ED51B9" w14:textId="0A184B95" w:rsidR="005D6323" w:rsidRPr="000D2229" w:rsidRDefault="005D6323" w:rsidP="000D2229">
      <w:pPr>
        <w:pStyle w:val="paragraph"/>
        <w:spacing w:before="0" w:beforeAutospacing="0" w:after="0" w:afterAutospacing="0"/>
        <w:jc w:val="both"/>
        <w:textAlignment w:val="baseline"/>
        <w:rPr>
          <w:b/>
          <w:bCs/>
        </w:rPr>
      </w:pPr>
      <w:r w:rsidRPr="000D2229">
        <w:rPr>
          <w:b/>
          <w:bCs/>
        </w:rPr>
        <w:t>Funding</w:t>
      </w:r>
    </w:p>
    <w:p w14:paraId="29BFC9B3" w14:textId="63543C6E" w:rsidR="005D6323" w:rsidRPr="000D2229" w:rsidRDefault="005D6323" w:rsidP="00472E17">
      <w:pPr>
        <w:pStyle w:val="NormalWeb"/>
        <w:spacing w:before="0" w:beforeAutospacing="0" w:line="276" w:lineRule="auto"/>
        <w:jc w:val="both"/>
        <w:rPr>
          <w:rStyle w:val="Emphasis"/>
          <w:i w:val="0"/>
          <w:iCs w:val="0"/>
          <w:lang w:val="en-CA"/>
        </w:rPr>
      </w:pPr>
      <w:r w:rsidRPr="000D2229">
        <w:rPr>
          <w:rStyle w:val="Emphasis"/>
          <w:i w:val="0"/>
          <w:iCs w:val="0"/>
          <w:lang w:val="en-CA"/>
        </w:rPr>
        <w:t xml:space="preserve">The authors disclosed receipt of the following financial support for the research, authorship, and/or publication of this article: This work was supported by the Brain Canada </w:t>
      </w:r>
      <w:r w:rsidR="000D2229" w:rsidRPr="000D2229">
        <w:rPr>
          <w:rStyle w:val="Emphasis"/>
          <w:i w:val="0"/>
          <w:iCs w:val="0"/>
          <w:lang w:val="en-CA"/>
        </w:rPr>
        <w:t>Foundation, Fonds de recherche du Québec-</w:t>
      </w:r>
      <w:proofErr w:type="spellStart"/>
      <w:r w:rsidR="000D2229" w:rsidRPr="000D2229">
        <w:rPr>
          <w:rStyle w:val="Emphasis"/>
          <w:i w:val="0"/>
          <w:iCs w:val="0"/>
          <w:lang w:val="en-CA"/>
        </w:rPr>
        <w:t>Santé</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Fondation</w:t>
      </w:r>
      <w:proofErr w:type="spellEnd"/>
      <w:r w:rsidR="000D2229" w:rsidRPr="000D2229">
        <w:rPr>
          <w:rStyle w:val="Emphasis"/>
          <w:i w:val="0"/>
          <w:iCs w:val="0"/>
          <w:lang w:val="en-CA"/>
        </w:rPr>
        <w:t xml:space="preserve"> Vitae, Centre de recherche </w:t>
      </w:r>
      <w:proofErr w:type="spellStart"/>
      <w:r w:rsidR="000D2229" w:rsidRPr="000D2229">
        <w:rPr>
          <w:rStyle w:val="Emphasis"/>
          <w:i w:val="0"/>
          <w:iCs w:val="0"/>
          <w:lang w:val="en-CA"/>
        </w:rPr>
        <w:t>interdisciplinaire</w:t>
      </w:r>
      <w:proofErr w:type="spellEnd"/>
      <w:r w:rsidR="000D2229" w:rsidRPr="000D2229">
        <w:rPr>
          <w:rStyle w:val="Emphasis"/>
          <w:i w:val="0"/>
          <w:iCs w:val="0"/>
          <w:lang w:val="en-CA"/>
        </w:rPr>
        <w:t xml:space="preserve"> </w:t>
      </w:r>
      <w:proofErr w:type="spellStart"/>
      <w:r w:rsidR="000D2229" w:rsidRPr="000D2229">
        <w:rPr>
          <w:rStyle w:val="Emphasis"/>
          <w:i w:val="0"/>
          <w:iCs w:val="0"/>
          <w:lang w:val="en-CA"/>
        </w:rPr>
        <w:t>en</w:t>
      </w:r>
      <w:proofErr w:type="spellEnd"/>
      <w:r w:rsidR="000D2229" w:rsidRPr="000D2229">
        <w:rPr>
          <w:rStyle w:val="Emphasis"/>
          <w:i w:val="0"/>
          <w:iCs w:val="0"/>
          <w:lang w:val="en-CA"/>
        </w:rPr>
        <w:t xml:space="preserve"> readaptation du Montréal </w:t>
      </w:r>
      <w:proofErr w:type="spellStart"/>
      <w:r w:rsidR="000D2229" w:rsidRPr="000D2229">
        <w:rPr>
          <w:rStyle w:val="Emphasis"/>
          <w:i w:val="0"/>
          <w:iCs w:val="0"/>
          <w:lang w:val="en-CA"/>
        </w:rPr>
        <w:t>Métropolitain</w:t>
      </w:r>
      <w:proofErr w:type="spellEnd"/>
      <w:r w:rsidR="000D2229" w:rsidRPr="000D2229">
        <w:rPr>
          <w:rStyle w:val="Emphasis"/>
          <w:i w:val="0"/>
          <w:iCs w:val="0"/>
          <w:lang w:val="en-CA"/>
        </w:rPr>
        <w:t xml:space="preserve"> </w:t>
      </w:r>
      <w:r w:rsidR="00D8646F" w:rsidRPr="000D2229">
        <w:rPr>
          <w:rStyle w:val="Emphasis"/>
          <w:i w:val="0"/>
          <w:iCs w:val="0"/>
          <w:lang w:val="en-CA"/>
        </w:rPr>
        <w:t>and Jewish</w:t>
      </w:r>
      <w:r w:rsidR="000D2229" w:rsidRPr="000D2229">
        <w:rPr>
          <w:rStyle w:val="Emphasis"/>
          <w:i w:val="0"/>
          <w:iCs w:val="0"/>
          <w:lang w:val="en-CA"/>
        </w:rPr>
        <w:t xml:space="preserve"> Rehabilitation Hospital Foundation.</w:t>
      </w:r>
      <w:r w:rsidRPr="000D2229">
        <w:rPr>
          <w:rStyle w:val="Emphasis"/>
          <w:i w:val="0"/>
          <w:iCs w:val="0"/>
          <w:lang w:val="en-CA"/>
        </w:rPr>
        <w:t xml:space="preserve"> </w:t>
      </w:r>
    </w:p>
    <w:p w14:paraId="796F9408" w14:textId="77777777" w:rsidR="00001D0D" w:rsidRDefault="00001D0D" w:rsidP="00001D0D">
      <w:pPr>
        <w:spacing w:before="100" w:beforeAutospacing="1" w:after="100" w:afterAutospacing="1"/>
      </w:pPr>
    </w:p>
    <w:p w14:paraId="70C4318D" w14:textId="71358A2C" w:rsidR="00001D0D" w:rsidRPr="00D8646F" w:rsidRDefault="00001D0D" w:rsidP="00001D0D">
      <w:pPr>
        <w:spacing w:before="100" w:beforeAutospacing="1" w:after="100" w:afterAutospacing="1"/>
        <w:rPr>
          <w:b/>
          <w:bCs/>
        </w:rPr>
      </w:pPr>
      <w:r w:rsidRPr="00D8646F">
        <w:rPr>
          <w:b/>
          <w:bCs/>
        </w:rPr>
        <w:t>Clinical Messages (2-4 bullet points, 50 words or less)</w:t>
      </w:r>
    </w:p>
    <w:p w14:paraId="204105AC" w14:textId="0FD13BA9" w:rsidR="00D8646F" w:rsidRDefault="00D8646F" w:rsidP="00D8646F">
      <w:pPr>
        <w:pStyle w:val="ListParagraph"/>
        <w:numPr>
          <w:ilvl w:val="0"/>
          <w:numId w:val="2"/>
        </w:numPr>
        <w:spacing w:before="100" w:beforeAutospacing="1" w:after="100" w:afterAutospacing="1"/>
      </w:pPr>
      <w:r>
        <w:t>Gains in affected UL function can be maintained at 1-year post-training in chronic stroke survivors.</w:t>
      </w:r>
    </w:p>
    <w:p w14:paraId="367A5A1E" w14:textId="76F7BAEB" w:rsidR="00D8646F" w:rsidRDefault="00D8646F" w:rsidP="00D8646F">
      <w:pPr>
        <w:pStyle w:val="ListParagraph"/>
        <w:numPr>
          <w:ilvl w:val="0"/>
          <w:numId w:val="2"/>
        </w:numPr>
        <w:spacing w:before="100" w:beforeAutospacing="1" w:after="100" w:afterAutospacing="1"/>
      </w:pPr>
      <w:r>
        <w:t>Tailoring a UL strength training program based on the integrity of the corticospinal tract to ensure optimal training intensity allows for maintaining post-training UL gains regardless of stroke severity status.</w:t>
      </w:r>
    </w:p>
    <w:p w14:paraId="0FCBEB5D" w14:textId="2095B116" w:rsidR="00FC1E8F" w:rsidRDefault="00FC1E8F" w:rsidP="00B30DBD">
      <w:pPr>
        <w:spacing w:line="276" w:lineRule="auto"/>
      </w:pPr>
    </w:p>
    <w:p w14:paraId="2F152716" w14:textId="173F2059" w:rsidR="00FC1E8F" w:rsidRPr="00B30DBD" w:rsidRDefault="007012BC" w:rsidP="00B30DBD">
      <w:pPr>
        <w:spacing w:line="276" w:lineRule="auto"/>
        <w:rPr>
          <w:b/>
          <w:bCs/>
        </w:rPr>
      </w:pPr>
      <w:r w:rsidRPr="00B30DBD">
        <w:rPr>
          <w:b/>
          <w:bCs/>
        </w:rPr>
        <w:t>References</w:t>
      </w:r>
    </w:p>
    <w:p w14:paraId="00496790" w14:textId="77777777" w:rsidR="002E09EF" w:rsidRDefault="002E09EF" w:rsidP="00B30DBD">
      <w:pPr>
        <w:spacing w:line="276" w:lineRule="auto"/>
      </w:pPr>
    </w:p>
    <w:p w14:paraId="3079D160" w14:textId="77777777" w:rsidR="00A85496" w:rsidRPr="00A85496" w:rsidRDefault="002D12AF" w:rsidP="00A85496">
      <w:pPr>
        <w:pStyle w:val="EndNoteBibliography"/>
      </w:pPr>
      <w:r>
        <w:rPr>
          <w:b/>
          <w:bCs/>
        </w:rPr>
        <w:fldChar w:fldCharType="begin"/>
      </w:r>
      <w:r>
        <w:rPr>
          <w:b/>
          <w:bCs/>
        </w:rPr>
        <w:instrText xml:space="preserve"> ADDIN EN.REFLIST </w:instrText>
      </w:r>
      <w:r>
        <w:rPr>
          <w:b/>
          <w:bCs/>
        </w:rPr>
        <w:fldChar w:fldCharType="separate"/>
      </w:r>
      <w:r w:rsidR="00A85496" w:rsidRPr="00A85496">
        <w:t>1.</w:t>
      </w:r>
      <w:r w:rsidR="00A85496" w:rsidRPr="00A85496">
        <w:tab/>
        <w:t>Feigin VL, Brainin M, Norrving B, Martins S, Sacco RL, Hacke W, et al. World Stroke Organization (WSO): Global Stroke Fact Sheet 2022. International journal of stroke : official journal of the International Stroke Society. 2022;17(1):18-29.</w:t>
      </w:r>
    </w:p>
    <w:p w14:paraId="7C80A3F0" w14:textId="77777777" w:rsidR="00A85496" w:rsidRPr="00A85496" w:rsidRDefault="00A85496" w:rsidP="00A85496">
      <w:pPr>
        <w:pStyle w:val="EndNoteBibliography"/>
      </w:pPr>
      <w:r w:rsidRPr="00A85496">
        <w:t>2.</w:t>
      </w:r>
      <w:r w:rsidRPr="00A85496">
        <w:tab/>
        <w:t>Langhorne P, Coupar F, Pollock A. Motor recovery after stroke: a systematic review. Lancet Neurol. 2009;8(8):741-54.</w:t>
      </w:r>
    </w:p>
    <w:p w14:paraId="614D1D06" w14:textId="77777777" w:rsidR="00A85496" w:rsidRPr="00A85496" w:rsidRDefault="00A85496" w:rsidP="00A85496">
      <w:pPr>
        <w:pStyle w:val="EndNoteBibliography"/>
      </w:pPr>
      <w:r w:rsidRPr="00A85496">
        <w:t>3.</w:t>
      </w:r>
      <w:r w:rsidRPr="00A85496">
        <w:tab/>
        <w:t>Lawrence ES, Coshall C, Dundas R, Stewart J, Rudd AG, Howard R, et al. Estimates of the prevalence of acute stroke impairments and disability in a multiethnic population. Stroke; a journal of cerebral circulation. 2001;32(6):1279-84.</w:t>
      </w:r>
    </w:p>
    <w:p w14:paraId="6D9F5C0B" w14:textId="77777777" w:rsidR="00A85496" w:rsidRPr="00A85496" w:rsidRDefault="00A85496" w:rsidP="00A85496">
      <w:pPr>
        <w:pStyle w:val="EndNoteBibliography"/>
      </w:pPr>
      <w:r w:rsidRPr="00A85496">
        <w:t>4.</w:t>
      </w:r>
      <w:r w:rsidRPr="00A85496">
        <w:tab/>
        <w:t>Sun Y, Ledwell NMH, Boyd LA, Zehr EP. Unilateral wrist extension training after stroke improves strength and neural plasticity in both arms. Experimental brain research Experimentelle Hirnforschung Experimentation cerebrale. 2018;236(7):2009-21.</w:t>
      </w:r>
    </w:p>
    <w:p w14:paraId="64A9D6E5" w14:textId="77777777" w:rsidR="00A85496" w:rsidRPr="00A85496" w:rsidRDefault="00A85496" w:rsidP="00A85496">
      <w:pPr>
        <w:pStyle w:val="EndNoteBibliography"/>
      </w:pPr>
      <w:r w:rsidRPr="00A85496">
        <w:lastRenderedPageBreak/>
        <w:t>5.</w:t>
      </w:r>
      <w:r w:rsidRPr="00A85496">
        <w:tab/>
        <w:t>Ada L, Dorsch S, Canning CG. Strengthening interventions increase strength and improve activity after stroke: a systematic review. Aust J Physiother. 2006;52(4):241-8.</w:t>
      </w:r>
    </w:p>
    <w:p w14:paraId="1DEEA88D" w14:textId="77777777" w:rsidR="00A85496" w:rsidRPr="00A85496" w:rsidRDefault="00A85496" w:rsidP="00A85496">
      <w:pPr>
        <w:pStyle w:val="EndNoteBibliography"/>
      </w:pPr>
      <w:r w:rsidRPr="00A85496">
        <w:t>6.</w:t>
      </w:r>
      <w:r w:rsidRPr="00A85496">
        <w:tab/>
        <w:t>Beaulieu LD, Blanchette AK, Mercier C, Bernard-Larocque V, Milot MH. Efficacy, safety, and tolerability of bilateral transcranial direct current stimulation combined to a resistance training program in chronic stroke survivors: A double-blind, randomized, placebo-controlled pilot study. Restorative neurology and neuroscience. 2019;37(4):333-46.</w:t>
      </w:r>
    </w:p>
    <w:p w14:paraId="7011ED40" w14:textId="77777777" w:rsidR="00A85496" w:rsidRPr="00A85496" w:rsidRDefault="00A85496" w:rsidP="00A85496">
      <w:pPr>
        <w:pStyle w:val="EndNoteBibliography"/>
      </w:pPr>
      <w:r w:rsidRPr="00A85496">
        <w:t>7.</w:t>
      </w:r>
      <w:r w:rsidRPr="00A85496">
        <w:tab/>
        <w:t>Milot MH, Leonard G, Corriveau H, Desrosiers J. Using the Borg rating of perceived exertion scale to grade the intensity of a functional training program of the affected upper limb after a stroke: a feasibility study. Clinical interventions in aging. 2019;14:9-16.</w:t>
      </w:r>
    </w:p>
    <w:p w14:paraId="5C13A2FA" w14:textId="77777777" w:rsidR="00A85496" w:rsidRPr="00A85496" w:rsidRDefault="00A85496" w:rsidP="00A85496">
      <w:pPr>
        <w:pStyle w:val="EndNoteBibliography"/>
      </w:pPr>
      <w:r w:rsidRPr="00A85496">
        <w:t>8.</w:t>
      </w:r>
      <w:r w:rsidRPr="00A85496">
        <w:tab/>
        <w:t>Patten C, Condliffe EG, Dairaghi CA, Lum PS. Concurrent neuromechanical and functional gains following upper-extremity power training post-stroke. Journal of neuroengineering and rehabilitation. 2013;10:1.</w:t>
      </w:r>
    </w:p>
    <w:p w14:paraId="2D31AEE8" w14:textId="77777777" w:rsidR="00A85496" w:rsidRPr="00A85496" w:rsidRDefault="00A85496" w:rsidP="00A85496">
      <w:pPr>
        <w:pStyle w:val="EndNoteBibliography"/>
      </w:pPr>
      <w:r w:rsidRPr="00A85496">
        <w:t>9.</w:t>
      </w:r>
      <w:r w:rsidRPr="00A85496">
        <w:tab/>
        <w:t>Patten C, Lexell J, Brown HE. Weakness and strength training in persons with poststroke hemiplegia: rationale, method, and efficacy. Journal of rehabilitation research and development. 2004;41(3A):293-312.</w:t>
      </w:r>
    </w:p>
    <w:p w14:paraId="0566BC2D" w14:textId="77777777" w:rsidR="00A85496" w:rsidRPr="00A85496" w:rsidRDefault="00A85496" w:rsidP="00A85496">
      <w:pPr>
        <w:pStyle w:val="EndNoteBibliography"/>
      </w:pPr>
      <w:r w:rsidRPr="00A85496">
        <w:t>10.</w:t>
      </w:r>
      <w:r w:rsidRPr="00A85496">
        <w:tab/>
        <w:t>Harris JE, Eng JJ. Strength training improves upper-limb function in individuals with stroke: a meta-analysis. Stroke; a journal of cerebral circulation. 2010;41(1):136-40.</w:t>
      </w:r>
    </w:p>
    <w:p w14:paraId="2580BF2D" w14:textId="77777777" w:rsidR="00A85496" w:rsidRPr="00A85496" w:rsidRDefault="00A85496" w:rsidP="00A85496">
      <w:pPr>
        <w:pStyle w:val="EndNoteBibliography"/>
      </w:pPr>
      <w:r w:rsidRPr="00A85496">
        <w:t>11.</w:t>
      </w:r>
      <w:r w:rsidRPr="00A85496">
        <w:tab/>
        <w:t>Tarasova M, Bartlova B, Nosavcovova E, Fadhli A, Pospisil P, Konecny L, et al. Effectiveness of physiotherapy in acute phase of stroke. Scripta Medica (BRNO) 2008;81(3):185-94.</w:t>
      </w:r>
    </w:p>
    <w:p w14:paraId="47758BB6" w14:textId="77777777" w:rsidR="00A85496" w:rsidRPr="00A85496" w:rsidRDefault="00A85496" w:rsidP="00A85496">
      <w:pPr>
        <w:pStyle w:val="EndNoteBibliography"/>
      </w:pPr>
      <w:r w:rsidRPr="00A85496">
        <w:t>12.</w:t>
      </w:r>
      <w:r w:rsidRPr="00A85496">
        <w:tab/>
        <w:t>Fang Y, Chen X, Li H, Lin J, Huang R, Zeng J. A study on additional early physiotherapy after stroke and factors affecting functional recovery. Clinical rehabilitation. 2003;17(6):608-17.</w:t>
      </w:r>
    </w:p>
    <w:p w14:paraId="00565DFA" w14:textId="77777777" w:rsidR="00A85496" w:rsidRPr="00A85496" w:rsidRDefault="00A85496" w:rsidP="00A85496">
      <w:pPr>
        <w:pStyle w:val="EndNoteBibliography"/>
      </w:pPr>
      <w:r w:rsidRPr="00A85496">
        <w:t>13.</w:t>
      </w:r>
      <w:r w:rsidRPr="00A85496">
        <w:tab/>
        <w:t>Bernhardt J, Hayward KS, Kwakkel G, Ward NS, Wolf SL, Borschmann K, et al. Agreed Definitions and a Shared Vision for New Standards in Stroke Recovery Research: The Stroke Recovery and Rehabilitation Roundtable Taskforce. Neurorehabilitation and neural repair. 2017;31(9):793-9.</w:t>
      </w:r>
    </w:p>
    <w:p w14:paraId="207E498D" w14:textId="77777777" w:rsidR="00A85496" w:rsidRPr="00A85496" w:rsidRDefault="00A85496" w:rsidP="00A85496">
      <w:pPr>
        <w:pStyle w:val="EndNoteBibliography"/>
      </w:pPr>
      <w:r w:rsidRPr="00A85496">
        <w:t>14.</w:t>
      </w:r>
      <w:r w:rsidRPr="00A85496">
        <w:tab/>
        <w:t>Alia C, Spalletti C, Lai S, Panarese A, Lamola G, Bertolucci F, et al. Neuroplastic Changes Following Brain Ischemia and their Contribution to Stroke Recovery: Novel Approaches in Neurorehabilitation. Front Cell Neurosci. 2017;11:76.</w:t>
      </w:r>
    </w:p>
    <w:p w14:paraId="41F6ABD2" w14:textId="77777777" w:rsidR="00A85496" w:rsidRPr="00A85496" w:rsidRDefault="00A85496" w:rsidP="00A85496">
      <w:pPr>
        <w:pStyle w:val="EndNoteBibliography"/>
      </w:pPr>
      <w:r w:rsidRPr="00A85496">
        <w:t>15.</w:t>
      </w:r>
      <w:r w:rsidRPr="00A85496">
        <w:tab/>
        <w:t>Milot MH, Palimeris S, Corriveau H, Tremblay F, Boudrias MH. Effects of a tailored strength training program of the upper limb combined with transcranial direct current stimulation (tDCS) in chronic stroke patients: study protocol for a randomised, double-blind, controlled trial. BMC Sports Sci Med Rehabil. 2019;11:8.</w:t>
      </w:r>
    </w:p>
    <w:p w14:paraId="48A1FBAE" w14:textId="77777777" w:rsidR="00A85496" w:rsidRPr="00A85496" w:rsidRDefault="00A85496" w:rsidP="00A85496">
      <w:pPr>
        <w:pStyle w:val="EndNoteBibliography"/>
      </w:pPr>
      <w:r w:rsidRPr="00A85496">
        <w:t>16.</w:t>
      </w:r>
      <w:r w:rsidRPr="00A85496">
        <w:tab/>
        <w:t>Palimeris S, Ansari Y, Remaud A, Tremblay F, Corriveau H, Boudrias MH, et al. Effect of a tailored upper extremity strength training intervention combined with direct current stimulation in chronic stroke survivors: A Randomized Controlled Trial. Front Rehabil Sci. 2022;3:978257.</w:t>
      </w:r>
    </w:p>
    <w:p w14:paraId="65E4A192" w14:textId="77777777" w:rsidR="00A85496" w:rsidRPr="00A85496" w:rsidRDefault="00A85496" w:rsidP="00A85496">
      <w:pPr>
        <w:pStyle w:val="EndNoteBibliography"/>
      </w:pPr>
      <w:r w:rsidRPr="00A85496">
        <w:t>17.</w:t>
      </w:r>
      <w:r w:rsidRPr="00A85496">
        <w:tab/>
        <w:t>Bai Z, Fong KNK, Zhang JJ, Chan J, Ting KH. Immediate and long-term effects of BCI-based rehabilitation of the upper extremity after stroke: a systematic review and meta-analysis. Journal of neuroengineering and rehabilitation. 2020;17(1):57.</w:t>
      </w:r>
    </w:p>
    <w:p w14:paraId="5163EFE9" w14:textId="77777777" w:rsidR="00A85496" w:rsidRPr="00A85496" w:rsidRDefault="00A85496" w:rsidP="00A85496">
      <w:pPr>
        <w:pStyle w:val="EndNoteBibliography"/>
      </w:pPr>
      <w:r w:rsidRPr="00A85496">
        <w:t>18.</w:t>
      </w:r>
      <w:r w:rsidRPr="00A85496">
        <w:tab/>
        <w:t>Brogardh C, Flansbjer UB, Lexell J. What is the long-term benefit of constraint-induced movement therapy? A four-year follow-up. Clinical rehabilitation. 2009;23(5):418-23.</w:t>
      </w:r>
    </w:p>
    <w:p w14:paraId="61F8EC13" w14:textId="77777777" w:rsidR="00A85496" w:rsidRPr="00A85496" w:rsidRDefault="00A85496" w:rsidP="00A85496">
      <w:pPr>
        <w:pStyle w:val="EndNoteBibliography"/>
      </w:pPr>
      <w:r w:rsidRPr="00A85496">
        <w:t>19.</w:t>
      </w:r>
      <w:r w:rsidRPr="00A85496">
        <w:tab/>
        <w:t>Ramos-Murguialday A, Curado MR, Broetz D, Yilmaz O, Brasil FL, Liberati G, et al. Brain-Machine Interface in Chronic Stroke: Randomized Trial Long-Term Follow-up. Neurorehabilitation and neural repair. 2019;33(3):188-98.</w:t>
      </w:r>
    </w:p>
    <w:p w14:paraId="0B6C1B65" w14:textId="77777777" w:rsidR="00A85496" w:rsidRPr="00A85496" w:rsidRDefault="00A85496" w:rsidP="00A85496">
      <w:pPr>
        <w:pStyle w:val="EndNoteBibliography"/>
      </w:pPr>
      <w:r w:rsidRPr="00A85496">
        <w:lastRenderedPageBreak/>
        <w:t>20.</w:t>
      </w:r>
      <w:r w:rsidRPr="00A85496">
        <w:tab/>
        <w:t>Kwakkel G, Kollen BJ, Wagenaar RC. Long term effects of intensity of upper and lower limb training after stroke: a randomised trial. J Neurol Neurosurg Psychiatry. 2002;72(4):473-9.</w:t>
      </w:r>
    </w:p>
    <w:p w14:paraId="0854A7F3" w14:textId="77777777" w:rsidR="00A85496" w:rsidRPr="00A85496" w:rsidRDefault="00A85496" w:rsidP="00A85496">
      <w:pPr>
        <w:pStyle w:val="EndNoteBibliography"/>
      </w:pPr>
      <w:r w:rsidRPr="00A85496">
        <w:t>21.</w:t>
      </w:r>
      <w:r w:rsidRPr="00A85496">
        <w:tab/>
        <w:t>Angerhofer C, Colucci A, Vermehren M, Homberg V, Soekadar SR. Post-stroke Rehabilitation of Severe Upper Limb Paresis in Germany - Toward Long-Term Treatment With Brain-Computer Interfaces. Front Neurol. 2021;12:772199.</w:t>
      </w:r>
    </w:p>
    <w:p w14:paraId="6D9196D6" w14:textId="77777777" w:rsidR="00A85496" w:rsidRPr="00A85496" w:rsidRDefault="00A85496" w:rsidP="00A85496">
      <w:pPr>
        <w:pStyle w:val="EndNoteBibliography"/>
      </w:pPr>
      <w:r w:rsidRPr="00A85496">
        <w:t>22.</w:t>
      </w:r>
      <w:r w:rsidRPr="00A85496">
        <w:tab/>
        <w:t>Azab M, Al-Jarrah M, Nazzal M, Maayah M, Sammour MA, Jamous M. Effectiveness of constraint-induced movement therapy (CIMT) as home-based therapy on Barthel Index in patients with chronic stroke. Topics in stroke rehabilitation. 2009;16(3):207-11.</w:t>
      </w:r>
    </w:p>
    <w:p w14:paraId="42855205" w14:textId="77777777" w:rsidR="00A85496" w:rsidRPr="00A85496" w:rsidRDefault="00A85496" w:rsidP="00A85496">
      <w:pPr>
        <w:pStyle w:val="EndNoteBibliography"/>
      </w:pPr>
      <w:r w:rsidRPr="00A85496">
        <w:t>23.</w:t>
      </w:r>
      <w:r w:rsidRPr="00A85496">
        <w:tab/>
        <w:t>Broeks J, Lankhorst GJ, Rumping K, Prevo AJH. The long-term outcome of arm function after stroke: results of a follow-up study. Disabil Rehabil. 1999;21(8):357-64.</w:t>
      </w:r>
    </w:p>
    <w:p w14:paraId="4A7FED6E" w14:textId="77777777" w:rsidR="00A85496" w:rsidRPr="00926290" w:rsidRDefault="00A85496" w:rsidP="00A85496">
      <w:pPr>
        <w:pStyle w:val="EndNoteBibliography"/>
        <w:rPr>
          <w:lang w:val="fr-CA"/>
        </w:rPr>
      </w:pPr>
      <w:r w:rsidRPr="00A85496">
        <w:t>24.</w:t>
      </w:r>
      <w:r w:rsidRPr="00A85496">
        <w:tab/>
        <w:t xml:space="preserve">Sale P, Bovolenta F, Agosti M, Clerici P, Franceschini M. Short-term and long-term outcomes of serial robotic training for improving upper limb function in chronic stroke. </w:t>
      </w:r>
      <w:r w:rsidRPr="00667D23">
        <w:rPr>
          <w:lang w:val="fr-CA"/>
        </w:rPr>
        <w:t xml:space="preserve">International journal of rehabilitation research Internationale Zeitschrift fur Rehabilitationsforschung Revue internationale de recherches de readaptation. </w:t>
      </w:r>
      <w:r w:rsidRPr="00926290">
        <w:rPr>
          <w:lang w:val="fr-CA"/>
        </w:rPr>
        <w:t>2014;37(1):67-73.</w:t>
      </w:r>
    </w:p>
    <w:p w14:paraId="6A87D80F" w14:textId="77777777" w:rsidR="00A85496" w:rsidRPr="00A85496" w:rsidRDefault="00A85496" w:rsidP="00A85496">
      <w:pPr>
        <w:pStyle w:val="EndNoteBibliography"/>
      </w:pPr>
      <w:r w:rsidRPr="00926290">
        <w:rPr>
          <w:lang w:val="fr-CA"/>
        </w:rPr>
        <w:t>25.</w:t>
      </w:r>
      <w:r w:rsidRPr="00926290">
        <w:rPr>
          <w:lang w:val="fr-CA"/>
        </w:rPr>
        <w:tab/>
        <w:t xml:space="preserve">Winstein CJ, Rose DK, Tan SM, Lewthwaite R, Chui HC, Azen SP. </w:t>
      </w:r>
      <w:r w:rsidRPr="00A85496">
        <w:t>A randomized controlled comparison of upper-extremity rehabilitation strategies in acute stroke: A pilot study of immediate and long-term outcomes. Archives of physical medicine and rehabilitation. 2004;85(4):620-8.</w:t>
      </w:r>
    </w:p>
    <w:p w14:paraId="00957544" w14:textId="77777777" w:rsidR="00A85496" w:rsidRPr="00A85496" w:rsidRDefault="00A85496" w:rsidP="00A85496">
      <w:pPr>
        <w:pStyle w:val="EndNoteBibliography"/>
      </w:pPr>
      <w:r w:rsidRPr="00A85496">
        <w:t>26.</w:t>
      </w:r>
      <w:r w:rsidRPr="00A85496">
        <w:tab/>
        <w:t>Wu X, Guarino P, Lo AC, Peduzzi P, Wininger M. Long-term Effectiveness of Intensive Therapy in Chronic Stroke. Neurorehabilitation and neural repair. 2016;30(6):583-90.</w:t>
      </w:r>
    </w:p>
    <w:p w14:paraId="2A0679B8" w14:textId="77777777" w:rsidR="00A85496" w:rsidRPr="00A85496" w:rsidRDefault="00A85496" w:rsidP="00A85496">
      <w:pPr>
        <w:pStyle w:val="EndNoteBibliography"/>
      </w:pPr>
      <w:r w:rsidRPr="00A85496">
        <w:t>27.</w:t>
      </w:r>
      <w:r w:rsidRPr="00A85496">
        <w:tab/>
        <w:t>Stinear CM, Barber PA, Smale PR, Coxon JP, Fleming MK, Byblow WD. Functional potential in chronic stroke patients depends on corticospinal tract integrity. Brain. 2007;130(Pt 1):170-80.</w:t>
      </w:r>
    </w:p>
    <w:p w14:paraId="046B1DB8" w14:textId="77777777" w:rsidR="00A85496" w:rsidRPr="00A85496" w:rsidRDefault="00A85496" w:rsidP="00A85496">
      <w:pPr>
        <w:pStyle w:val="EndNoteBibliography"/>
      </w:pPr>
      <w:r w:rsidRPr="00A85496">
        <w:t>28.</w:t>
      </w:r>
      <w:r w:rsidRPr="00A85496">
        <w:tab/>
        <w:t>Brzycki M. Strength Testing- Predicting a One-Rep Max from Reps-to-Fatigue. Journal of Physical Education, Recreation &amp; Dance. 1993;64(1):88-90.</w:t>
      </w:r>
    </w:p>
    <w:p w14:paraId="7FFDD050" w14:textId="77777777" w:rsidR="00A85496" w:rsidRPr="00A85496" w:rsidRDefault="00A85496" w:rsidP="00A85496">
      <w:pPr>
        <w:pStyle w:val="EndNoteBibliography"/>
      </w:pPr>
      <w:r w:rsidRPr="00A85496">
        <w:t>29.</w:t>
      </w:r>
      <w:r w:rsidRPr="00A85496">
        <w:tab/>
        <w:t>Fugl-Meyer AR, Jaasko L, Leyman I, Olsson S, Steglind S. The post-stroke hemiplegic patient. 1. a method for evaluation of physical performance. Scandinavian journal of rehabilitation medicine. 1975;7(1):13-31.</w:t>
      </w:r>
    </w:p>
    <w:p w14:paraId="354B1087" w14:textId="77777777" w:rsidR="00A85496" w:rsidRPr="00A85496" w:rsidRDefault="00A85496" w:rsidP="00A85496">
      <w:pPr>
        <w:pStyle w:val="EndNoteBibliography"/>
      </w:pPr>
      <w:r w:rsidRPr="00A85496">
        <w:t>30.</w:t>
      </w:r>
      <w:r w:rsidRPr="00A85496">
        <w:tab/>
        <w:t>Mathiowetz V, Volland G, Kashman N, Weber K. Adult norms for the Box and Block Test of manual dexterity. Am J Occup Ther. 1985;39(6):386-91.</w:t>
      </w:r>
    </w:p>
    <w:p w14:paraId="5D58C198" w14:textId="77777777" w:rsidR="00A85496" w:rsidRPr="00A85496" w:rsidRDefault="00A85496" w:rsidP="00A85496">
      <w:pPr>
        <w:pStyle w:val="EndNoteBibliography"/>
      </w:pPr>
      <w:r w:rsidRPr="00A85496">
        <w:t>31.</w:t>
      </w:r>
      <w:r w:rsidRPr="00A85496">
        <w:tab/>
        <w:t>Uswatte G, Taub E, Morris D, Light K, Thompson PA. The Motor Activity Log-28: assessing daily use of the hemiparetic arm after stroke. Neurology. 2006;67(7):1189-94.</w:t>
      </w:r>
    </w:p>
    <w:p w14:paraId="11F62CE8" w14:textId="77777777" w:rsidR="00A85496" w:rsidRPr="00A85496" w:rsidRDefault="00A85496" w:rsidP="00A85496">
      <w:pPr>
        <w:pStyle w:val="EndNoteBibliography"/>
      </w:pPr>
      <w:r w:rsidRPr="00A85496">
        <w:t>32.</w:t>
      </w:r>
      <w:r w:rsidRPr="00A85496">
        <w:tab/>
        <w:t>Computing RFfS. R: A Language and Environment for Statistical Computing.” 2020.</w:t>
      </w:r>
    </w:p>
    <w:p w14:paraId="0220F819" w14:textId="77777777" w:rsidR="00A85496" w:rsidRPr="00A85496" w:rsidRDefault="00A85496" w:rsidP="00A85496">
      <w:pPr>
        <w:pStyle w:val="EndNoteBibliography"/>
      </w:pPr>
      <w:r w:rsidRPr="00A85496">
        <w:t>33.</w:t>
      </w:r>
      <w:r w:rsidRPr="00A85496">
        <w:tab/>
        <w:t>Milot MH, Spencer SJ, Chan V, Allington JP, Klein J, Chou C, et al. Corticospinal excitability as a predictor of functional gains at the affected upper limb following robotic training in chronic stroke survivors. Neurorehabilitation and neural repair. 2014;28(9):819-27.</w:t>
      </w:r>
    </w:p>
    <w:p w14:paraId="5B8FD990" w14:textId="77777777" w:rsidR="00A85496" w:rsidRPr="00A85496" w:rsidRDefault="00A85496" w:rsidP="00A85496">
      <w:pPr>
        <w:pStyle w:val="EndNoteBibliography"/>
      </w:pPr>
      <w:r w:rsidRPr="00A85496">
        <w:t>34.</w:t>
      </w:r>
      <w:r w:rsidRPr="00A85496">
        <w:tab/>
        <w:t>Prabhakaran S, Zarahn E, Riley C, Speizer A, Chong JY, Lazar RM, et al. Inter-individual variability in the capacity for motor recovery after ischemic stroke. Neurorehabilitation and neural repair. 2008;22(1):64-71.</w:t>
      </w:r>
    </w:p>
    <w:p w14:paraId="13EEDFBC" w14:textId="77777777" w:rsidR="00A85496" w:rsidRPr="00A85496" w:rsidRDefault="00A85496" w:rsidP="00A85496">
      <w:pPr>
        <w:pStyle w:val="EndNoteBibliography"/>
      </w:pPr>
      <w:r w:rsidRPr="00A85496">
        <w:t>35.</w:t>
      </w:r>
      <w:r w:rsidRPr="00A85496">
        <w:tab/>
        <w:t>Stinear CM, Barber PA, Petoe M, Anwar S, Byblow WD. The PREP algorithm predicts potential for upper limb recovery after stroke. Brain. 2012;135(Pt 8):2527-35.</w:t>
      </w:r>
    </w:p>
    <w:p w14:paraId="28813101" w14:textId="77777777" w:rsidR="00A85496" w:rsidRPr="00A85496" w:rsidRDefault="00A85496" w:rsidP="00A85496">
      <w:pPr>
        <w:pStyle w:val="EndNoteBibliography"/>
      </w:pPr>
      <w:r w:rsidRPr="00A85496">
        <w:t>36.</w:t>
      </w:r>
      <w:r w:rsidRPr="00A85496">
        <w:tab/>
        <w:t>Bonkhoff AK, Hope T, Bzdok D, Guggisberg AG, Hawe RL, Dukelow SP, et al. Recovery after stroke: the severely impaired are a distinct group. J Neurol Neurosurg Psychiatry. 2022;93(4):369-78.</w:t>
      </w:r>
    </w:p>
    <w:p w14:paraId="69C40EF5" w14:textId="77777777" w:rsidR="00A85496" w:rsidRPr="00A85496" w:rsidRDefault="00A85496" w:rsidP="00A85496">
      <w:pPr>
        <w:pStyle w:val="EndNoteBibliography"/>
      </w:pPr>
      <w:r w:rsidRPr="00A85496">
        <w:t>37.</w:t>
      </w:r>
      <w:r w:rsidRPr="00A85496">
        <w:tab/>
        <w:t>Mercier C, Bourbonnais D. Relative shoulder flexor and handgrip strength is related to upper limb function after stroke. Clinical rehabilitation. 2004;18(2):215-21.</w:t>
      </w:r>
    </w:p>
    <w:p w14:paraId="23645B31" w14:textId="6BA27D49" w:rsidR="009146CC" w:rsidRPr="00271490" w:rsidRDefault="002D12AF" w:rsidP="006150E1">
      <w:pPr>
        <w:jc w:val="both"/>
        <w:rPr>
          <w:b/>
          <w:bCs/>
        </w:rPr>
      </w:pPr>
      <w:r>
        <w:rPr>
          <w:b/>
          <w:bCs/>
        </w:rPr>
        <w:lastRenderedPageBreak/>
        <w:fldChar w:fldCharType="end"/>
      </w:r>
    </w:p>
    <w:sectPr w:rsidR="009146CC" w:rsidRPr="00271490" w:rsidSect="001E3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rançois Tremblay" w:date="2024-01-23T10:19:00Z" w:initials="FT">
    <w:p w14:paraId="067E71C6" w14:textId="77777777" w:rsidR="00D30B83" w:rsidRDefault="00253516" w:rsidP="00D30B83">
      <w:pPr>
        <w:pStyle w:val="CommentText"/>
      </w:pPr>
      <w:r>
        <w:rPr>
          <w:rStyle w:val="CommentReference"/>
        </w:rPr>
        <w:annotationRef/>
      </w:r>
      <w:r w:rsidR="00D30B83">
        <w:t>Why the Wilcoxon ? You just said that participants were assessed at 3 time points. Hence, the need of repeated measures (ANOVA or Kruskall-Wallis)?</w:t>
      </w:r>
    </w:p>
  </w:comment>
  <w:comment w:id="16" w:author="François Tremblay" w:date="2024-01-23T10:17:00Z" w:initials="FT">
    <w:p w14:paraId="3DBB2805" w14:textId="77777777" w:rsidR="00FD127B" w:rsidRDefault="00253516" w:rsidP="00FD127B">
      <w:pPr>
        <w:pStyle w:val="CommentText"/>
      </w:pPr>
      <w:r>
        <w:rPr>
          <w:rStyle w:val="CommentReference"/>
        </w:rPr>
        <w:annotationRef/>
      </w:r>
      <w:r w:rsidR="00FD127B">
        <w:t>Again, revise the Results (see my earlier comment regarding the data analysis)</w:t>
      </w:r>
    </w:p>
  </w:comment>
  <w:comment w:id="23" w:author="François Tremblay" w:date="2024-01-23T12:11:00Z" w:initials="FT">
    <w:p w14:paraId="4AF3467F" w14:textId="7ED79361" w:rsidR="006D67FE" w:rsidRDefault="00286E20" w:rsidP="006D67FE">
      <w:pPr>
        <w:pStyle w:val="CommentText"/>
      </w:pPr>
      <w:r>
        <w:rPr>
          <w:rStyle w:val="CommentReference"/>
        </w:rPr>
        <w:annotationRef/>
      </w:r>
      <w:r w:rsidR="006D67FE">
        <w:t xml:space="preserve">Why not include the baseline?? </w:t>
      </w:r>
    </w:p>
    <w:p w14:paraId="557D112B" w14:textId="77777777" w:rsidR="006D67FE" w:rsidRDefault="006D67FE" w:rsidP="006D67FE">
      <w:pPr>
        <w:pStyle w:val="CommentText"/>
      </w:pPr>
      <w:r>
        <w:t xml:space="preserve">You just described that participants were assessed at three time points? </w:t>
      </w:r>
    </w:p>
  </w:comment>
  <w:comment w:id="24" w:author="Marie-Hélène Milot" w:date="2024-02-02T13:22:00Z" w:initials="MM">
    <w:p w14:paraId="5708C83F" w14:textId="77777777" w:rsidR="00E702F6" w:rsidRDefault="00E702F6" w:rsidP="00E702F6">
      <w:pPr>
        <w:pStyle w:val="CommentText"/>
      </w:pPr>
      <w:r>
        <w:rPr>
          <w:rStyle w:val="CommentReference"/>
        </w:rPr>
        <w:annotationRef/>
      </w:r>
      <w:r>
        <w:t>Présenter T1</w:t>
      </w:r>
    </w:p>
  </w:comment>
  <w:comment w:id="29" w:author="François Tremblay" w:date="2024-01-23T12:12:00Z" w:initials="FT">
    <w:p w14:paraId="384E4A70" w14:textId="1692A806" w:rsidR="00286E20" w:rsidRDefault="00286E20" w:rsidP="00286E20">
      <w:pPr>
        <w:pStyle w:val="CommentText"/>
      </w:pPr>
      <w:r>
        <w:rPr>
          <w:rStyle w:val="CommentReference"/>
        </w:rPr>
        <w:annotationRef/>
      </w:r>
      <w:r>
        <w:t>Not sure anyone will understand what you mean or what was done….???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E71C6" w15:done="0"/>
  <w15:commentEx w15:paraId="3DBB2805" w15:done="0"/>
  <w15:commentEx w15:paraId="557D112B" w15:done="0"/>
  <w15:commentEx w15:paraId="5708C83F" w15:paraIdParent="557D112B" w15:done="0"/>
  <w15:commentEx w15:paraId="384E4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238C48" w16cex:dateUtc="2024-01-23T15:19:00Z"/>
  <w16cex:commentExtensible w16cex:durableId="15557BD1" w16cex:dateUtc="2024-01-23T15:17:00Z"/>
  <w16cex:commentExtensible w16cex:durableId="69EF04F4" w16cex:dateUtc="2024-01-23T17:11:00Z"/>
  <w16cex:commentExtensible w16cex:durableId="68DAD471" w16cex:dateUtc="2024-02-02T18:22:00Z"/>
  <w16cex:commentExtensible w16cex:durableId="745B8233" w16cex:dateUtc="2024-01-23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E71C6" w16cid:durableId="1F238C48"/>
  <w16cid:commentId w16cid:paraId="3DBB2805" w16cid:durableId="15557BD1"/>
  <w16cid:commentId w16cid:paraId="557D112B" w16cid:durableId="69EF04F4"/>
  <w16cid:commentId w16cid:paraId="5708C83F" w16cid:durableId="68DAD471"/>
  <w16cid:commentId w16cid:paraId="384E4A70" w16cid:durableId="745B82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E04"/>
    <w:multiLevelType w:val="multilevel"/>
    <w:tmpl w:val="AFB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D1BE6"/>
    <w:multiLevelType w:val="hybridMultilevel"/>
    <w:tmpl w:val="904AE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24D85"/>
    <w:multiLevelType w:val="hybridMultilevel"/>
    <w:tmpl w:val="0B32BC20"/>
    <w:lvl w:ilvl="0" w:tplc="6CF8DAB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7002553"/>
    <w:multiLevelType w:val="hybridMultilevel"/>
    <w:tmpl w:val="587AB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77782374">
    <w:abstractNumId w:val="0"/>
  </w:num>
  <w:num w:numId="2" w16cid:durableId="1291789990">
    <w:abstractNumId w:val="3"/>
  </w:num>
  <w:num w:numId="3" w16cid:durableId="89736981">
    <w:abstractNumId w:val="2"/>
  </w:num>
  <w:num w:numId="4" w16cid:durableId="1303778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çois Tremblay">
    <w15:presenceInfo w15:providerId="Windows Live" w15:userId="f1968ef0ba2ffd0a"/>
  </w15:person>
  <w15:person w15:author="Yavuz Shahzad">
    <w15:presenceInfo w15:providerId="AD" w15:userId="S::yavuz.shahzad@mail.mcgill.ca::3672af43-e6e3-415e-8c79-02008356d607"/>
  </w15:person>
  <w15:person w15:author="Marie-Hélène Milot">
    <w15:presenceInfo w15:providerId="AD" w15:userId="S::milm2404@usherbrooke.ca::db3fad73-cf68-4490-8e45-c5caac1bf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DIztDSxNDMxMDBR0lEKTi0uzszPAykwrAUA+yytRy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0dzfv5mwv024epzeb5fftnsvawp29pt90t&quot;&gt;ref_FRQS&lt;record-ids&gt;&lt;item&gt;7&lt;/item&gt;&lt;item&gt;8&lt;/item&gt;&lt;item&gt;17&lt;/item&gt;&lt;item&gt;19&lt;/item&gt;&lt;item&gt;52&lt;/item&gt;&lt;item&gt;53&lt;/item&gt;&lt;item&gt;55&lt;/item&gt;&lt;item&gt;70&lt;/item&gt;&lt;item&gt;81&lt;/item&gt;&lt;item&gt;89&lt;/item&gt;&lt;item&gt;136&lt;/item&gt;&lt;item&gt;251&lt;/item&gt;&lt;item&gt;252&lt;/item&gt;&lt;item&gt;253&lt;/item&gt;&lt;item&gt;263&lt;/item&gt;&lt;item&gt;361&lt;/item&gt;&lt;item&gt;435&lt;/item&gt;&lt;item&gt;494&lt;/item&gt;&lt;item&gt;500&lt;/item&gt;&lt;item&gt;505&lt;/item&gt;&lt;item&gt;507&lt;/item&gt;&lt;item&gt;508&lt;/item&gt;&lt;item&gt;509&lt;/item&gt;&lt;item&gt;510&lt;/item&gt;&lt;item&gt;511&lt;/item&gt;&lt;item&gt;512&lt;/item&gt;&lt;item&gt;513&lt;/item&gt;&lt;item&gt;514&lt;/item&gt;&lt;item&gt;515&lt;/item&gt;&lt;item&gt;516&lt;/item&gt;&lt;item&gt;517&lt;/item&gt;&lt;item&gt;519&lt;/item&gt;&lt;item&gt;520&lt;/item&gt;&lt;item&gt;521&lt;/item&gt;&lt;item&gt;522&lt;/item&gt;&lt;item&gt;523&lt;/item&gt;&lt;item&gt;524&lt;/item&gt;&lt;/record-ids&gt;&lt;/item&gt;&lt;/Libraries&gt;"/>
  </w:docVars>
  <w:rsids>
    <w:rsidRoot w:val="00E65AAA"/>
    <w:rsid w:val="00001D0D"/>
    <w:rsid w:val="00004D92"/>
    <w:rsid w:val="00005B45"/>
    <w:rsid w:val="00017671"/>
    <w:rsid w:val="0005011E"/>
    <w:rsid w:val="00050368"/>
    <w:rsid w:val="00071B23"/>
    <w:rsid w:val="00072A9E"/>
    <w:rsid w:val="000C2B75"/>
    <w:rsid w:val="000D2229"/>
    <w:rsid w:val="000E153C"/>
    <w:rsid w:val="0016269B"/>
    <w:rsid w:val="001B2508"/>
    <w:rsid w:val="001D3E7C"/>
    <w:rsid w:val="001E02CB"/>
    <w:rsid w:val="001E331D"/>
    <w:rsid w:val="00210EF1"/>
    <w:rsid w:val="002234D1"/>
    <w:rsid w:val="00251527"/>
    <w:rsid w:val="00253516"/>
    <w:rsid w:val="00265852"/>
    <w:rsid w:val="00270174"/>
    <w:rsid w:val="00271490"/>
    <w:rsid w:val="002730F5"/>
    <w:rsid w:val="00286E20"/>
    <w:rsid w:val="00292CFA"/>
    <w:rsid w:val="002D12AF"/>
    <w:rsid w:val="002E09EF"/>
    <w:rsid w:val="00323374"/>
    <w:rsid w:val="00330629"/>
    <w:rsid w:val="0036163B"/>
    <w:rsid w:val="00374AB6"/>
    <w:rsid w:val="00377CAF"/>
    <w:rsid w:val="003E2F35"/>
    <w:rsid w:val="004057C8"/>
    <w:rsid w:val="0041138D"/>
    <w:rsid w:val="00443D21"/>
    <w:rsid w:val="00472E17"/>
    <w:rsid w:val="004A24D3"/>
    <w:rsid w:val="004A27B6"/>
    <w:rsid w:val="004A5D02"/>
    <w:rsid w:val="004C6FE6"/>
    <w:rsid w:val="004C7A04"/>
    <w:rsid w:val="004F1386"/>
    <w:rsid w:val="0054638D"/>
    <w:rsid w:val="00577822"/>
    <w:rsid w:val="00593077"/>
    <w:rsid w:val="005A4355"/>
    <w:rsid w:val="005D6323"/>
    <w:rsid w:val="005F165B"/>
    <w:rsid w:val="006150E1"/>
    <w:rsid w:val="00621CC8"/>
    <w:rsid w:val="00622CE7"/>
    <w:rsid w:val="00632A0C"/>
    <w:rsid w:val="00642175"/>
    <w:rsid w:val="00667D23"/>
    <w:rsid w:val="00683F8D"/>
    <w:rsid w:val="00684D77"/>
    <w:rsid w:val="00687607"/>
    <w:rsid w:val="0069074A"/>
    <w:rsid w:val="006A64E4"/>
    <w:rsid w:val="006D07F2"/>
    <w:rsid w:val="006D67FE"/>
    <w:rsid w:val="007012BC"/>
    <w:rsid w:val="00767A03"/>
    <w:rsid w:val="00775AB7"/>
    <w:rsid w:val="00782089"/>
    <w:rsid w:val="007934A5"/>
    <w:rsid w:val="00801006"/>
    <w:rsid w:val="0082154B"/>
    <w:rsid w:val="00863938"/>
    <w:rsid w:val="00871062"/>
    <w:rsid w:val="008A43F4"/>
    <w:rsid w:val="008B4AD6"/>
    <w:rsid w:val="008C1414"/>
    <w:rsid w:val="008D6E88"/>
    <w:rsid w:val="008E0448"/>
    <w:rsid w:val="008E2DAF"/>
    <w:rsid w:val="008E5547"/>
    <w:rsid w:val="009146CC"/>
    <w:rsid w:val="00915F8F"/>
    <w:rsid w:val="00926290"/>
    <w:rsid w:val="009319E1"/>
    <w:rsid w:val="00932E39"/>
    <w:rsid w:val="00965AA7"/>
    <w:rsid w:val="00982DFC"/>
    <w:rsid w:val="00987267"/>
    <w:rsid w:val="009A4308"/>
    <w:rsid w:val="009C5697"/>
    <w:rsid w:val="009D1171"/>
    <w:rsid w:val="009D2CCC"/>
    <w:rsid w:val="00A035A7"/>
    <w:rsid w:val="00A775BC"/>
    <w:rsid w:val="00A85496"/>
    <w:rsid w:val="00A85C16"/>
    <w:rsid w:val="00A920C3"/>
    <w:rsid w:val="00A92530"/>
    <w:rsid w:val="00A9315A"/>
    <w:rsid w:val="00AB525C"/>
    <w:rsid w:val="00AC68B7"/>
    <w:rsid w:val="00AE3DAD"/>
    <w:rsid w:val="00AE7712"/>
    <w:rsid w:val="00AF4FCB"/>
    <w:rsid w:val="00B30DBD"/>
    <w:rsid w:val="00B65B2B"/>
    <w:rsid w:val="00B712B8"/>
    <w:rsid w:val="00BA088B"/>
    <w:rsid w:val="00BC72CA"/>
    <w:rsid w:val="00C149B5"/>
    <w:rsid w:val="00C322DB"/>
    <w:rsid w:val="00C52A8D"/>
    <w:rsid w:val="00C55E17"/>
    <w:rsid w:val="00C71B38"/>
    <w:rsid w:val="00C722C5"/>
    <w:rsid w:val="00CA2D2A"/>
    <w:rsid w:val="00CD2155"/>
    <w:rsid w:val="00D24065"/>
    <w:rsid w:val="00D30B83"/>
    <w:rsid w:val="00D520A2"/>
    <w:rsid w:val="00D56405"/>
    <w:rsid w:val="00D8646F"/>
    <w:rsid w:val="00D93C87"/>
    <w:rsid w:val="00D97798"/>
    <w:rsid w:val="00DB2B6E"/>
    <w:rsid w:val="00DB700F"/>
    <w:rsid w:val="00DC586D"/>
    <w:rsid w:val="00DD16D8"/>
    <w:rsid w:val="00DF3B1C"/>
    <w:rsid w:val="00E46A3E"/>
    <w:rsid w:val="00E642CF"/>
    <w:rsid w:val="00E65AAA"/>
    <w:rsid w:val="00E702F6"/>
    <w:rsid w:val="00E82E37"/>
    <w:rsid w:val="00EB5E60"/>
    <w:rsid w:val="00EC03B8"/>
    <w:rsid w:val="00F021CA"/>
    <w:rsid w:val="00F02FAE"/>
    <w:rsid w:val="00F22D5C"/>
    <w:rsid w:val="00F24606"/>
    <w:rsid w:val="00F81286"/>
    <w:rsid w:val="00F932E7"/>
    <w:rsid w:val="00FB2C4A"/>
    <w:rsid w:val="00FC1E8F"/>
    <w:rsid w:val="00FD127B"/>
    <w:rsid w:val="00FD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84EC"/>
  <w15:chartTrackingRefBased/>
  <w15:docId w15:val="{4AB7DC9F-7EEE-5B48-BD4A-2379F5DA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03"/>
    <w:rPr>
      <w:rFonts w:ascii="Times New Roman" w:eastAsia="Times New Roman" w:hAnsi="Times New Roman" w:cs="Times New Roman"/>
    </w:rPr>
  </w:style>
  <w:style w:type="paragraph" w:styleId="Heading1">
    <w:name w:val="heading 1"/>
    <w:basedOn w:val="Normal"/>
    <w:next w:val="Normal"/>
    <w:link w:val="Heading1Char"/>
    <w:uiPriority w:val="9"/>
    <w:qFormat/>
    <w:rsid w:val="00767A0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03"/>
    <w:rPr>
      <w:color w:val="808080"/>
    </w:rPr>
  </w:style>
  <w:style w:type="character" w:customStyle="1" w:styleId="Heading1Char">
    <w:name w:val="Heading 1 Char"/>
    <w:basedOn w:val="DefaultParagraphFont"/>
    <w:link w:val="Heading1"/>
    <w:uiPriority w:val="9"/>
    <w:rsid w:val="00767A03"/>
    <w:rPr>
      <w:rFonts w:asciiTheme="majorHAnsi" w:eastAsiaTheme="majorEastAsia" w:hAnsiTheme="majorHAnsi" w:cstheme="majorBidi"/>
      <w:b/>
      <w:bCs/>
      <w:color w:val="2F5496" w:themeColor="accent1" w:themeShade="BF"/>
      <w:sz w:val="28"/>
      <w:szCs w:val="28"/>
      <w:lang w:bidi="en-US"/>
    </w:rPr>
  </w:style>
  <w:style w:type="character" w:styleId="CommentReference">
    <w:name w:val="annotation reference"/>
    <w:basedOn w:val="DefaultParagraphFont"/>
    <w:uiPriority w:val="99"/>
    <w:semiHidden/>
    <w:unhideWhenUsed/>
    <w:rsid w:val="006D07F2"/>
    <w:rPr>
      <w:sz w:val="16"/>
      <w:szCs w:val="16"/>
    </w:rPr>
  </w:style>
  <w:style w:type="character" w:customStyle="1" w:styleId="normaltextrun">
    <w:name w:val="normaltextrun"/>
    <w:basedOn w:val="DefaultParagraphFont"/>
    <w:rsid w:val="00E46A3E"/>
  </w:style>
  <w:style w:type="character" w:customStyle="1" w:styleId="eop">
    <w:name w:val="eop"/>
    <w:basedOn w:val="DefaultParagraphFont"/>
    <w:rsid w:val="00AC68B7"/>
  </w:style>
  <w:style w:type="paragraph" w:customStyle="1" w:styleId="paragraph">
    <w:name w:val="paragraph"/>
    <w:basedOn w:val="Normal"/>
    <w:rsid w:val="002730F5"/>
    <w:pPr>
      <w:spacing w:before="100" w:beforeAutospacing="1" w:after="100" w:afterAutospacing="1"/>
    </w:pPr>
  </w:style>
  <w:style w:type="paragraph" w:customStyle="1" w:styleId="EndNoteBibliographyTitle">
    <w:name w:val="EndNote Bibliography Title"/>
    <w:basedOn w:val="Normal"/>
    <w:link w:val="EndNoteBibliographyTitleCar"/>
    <w:rsid w:val="002D12AF"/>
    <w:pPr>
      <w:jc w:val="center"/>
    </w:pPr>
    <w:rPr>
      <w:noProof/>
    </w:rPr>
  </w:style>
  <w:style w:type="character" w:customStyle="1" w:styleId="EndNoteBibliographyTitleCar">
    <w:name w:val="EndNote Bibliography Title Car"/>
    <w:basedOn w:val="DefaultParagraphFont"/>
    <w:link w:val="EndNoteBibliographyTitle"/>
    <w:rsid w:val="002D12AF"/>
    <w:rPr>
      <w:rFonts w:ascii="Times New Roman" w:eastAsia="Times New Roman" w:hAnsi="Times New Roman" w:cs="Times New Roman"/>
      <w:noProof/>
    </w:rPr>
  </w:style>
  <w:style w:type="paragraph" w:customStyle="1" w:styleId="EndNoteBibliography">
    <w:name w:val="EndNote Bibliography"/>
    <w:basedOn w:val="Normal"/>
    <w:link w:val="EndNoteBibliographyCar"/>
    <w:rsid w:val="002D12AF"/>
    <w:rPr>
      <w:noProof/>
    </w:rPr>
  </w:style>
  <w:style w:type="character" w:customStyle="1" w:styleId="EndNoteBibliographyCar">
    <w:name w:val="EndNote Bibliography Car"/>
    <w:basedOn w:val="DefaultParagraphFont"/>
    <w:link w:val="EndNoteBibliography"/>
    <w:rsid w:val="002D12AF"/>
    <w:rPr>
      <w:rFonts w:ascii="Times New Roman" w:eastAsia="Times New Roman" w:hAnsi="Times New Roman" w:cs="Times New Roman"/>
      <w:noProof/>
    </w:rPr>
  </w:style>
  <w:style w:type="paragraph" w:styleId="NormalWeb">
    <w:name w:val="Normal (Web)"/>
    <w:basedOn w:val="Normal"/>
    <w:uiPriority w:val="99"/>
    <w:semiHidden/>
    <w:unhideWhenUsed/>
    <w:rsid w:val="005D6323"/>
    <w:pPr>
      <w:spacing w:before="100" w:beforeAutospacing="1" w:after="100" w:afterAutospacing="1"/>
    </w:pPr>
    <w:rPr>
      <w:lang w:val="fr-CA" w:eastAsia="fr-CA"/>
    </w:rPr>
  </w:style>
  <w:style w:type="character" w:styleId="Emphasis">
    <w:name w:val="Emphasis"/>
    <w:basedOn w:val="DefaultParagraphFont"/>
    <w:uiPriority w:val="20"/>
    <w:qFormat/>
    <w:rsid w:val="005D6323"/>
    <w:rPr>
      <w:i/>
      <w:iCs/>
    </w:rPr>
  </w:style>
  <w:style w:type="character" w:styleId="Strong">
    <w:name w:val="Strong"/>
    <w:basedOn w:val="DefaultParagraphFont"/>
    <w:uiPriority w:val="22"/>
    <w:qFormat/>
    <w:rsid w:val="000D2229"/>
    <w:rPr>
      <w:b/>
      <w:bCs/>
    </w:rPr>
  </w:style>
  <w:style w:type="paragraph" w:styleId="ListParagraph">
    <w:name w:val="List Paragraph"/>
    <w:basedOn w:val="Normal"/>
    <w:uiPriority w:val="34"/>
    <w:qFormat/>
    <w:rsid w:val="00D8646F"/>
    <w:pPr>
      <w:ind w:left="720"/>
      <w:contextualSpacing/>
    </w:pPr>
  </w:style>
  <w:style w:type="paragraph" w:styleId="Revision">
    <w:name w:val="Revision"/>
    <w:hidden/>
    <w:uiPriority w:val="99"/>
    <w:semiHidden/>
    <w:rsid w:val="00593077"/>
    <w:rPr>
      <w:rFonts w:ascii="Times New Roman" w:eastAsia="Times New Roman" w:hAnsi="Times New Roman" w:cs="Times New Roman"/>
    </w:rPr>
  </w:style>
  <w:style w:type="paragraph" w:styleId="CommentText">
    <w:name w:val="annotation text"/>
    <w:basedOn w:val="Normal"/>
    <w:link w:val="CommentTextChar"/>
    <w:uiPriority w:val="99"/>
    <w:unhideWhenUsed/>
    <w:rsid w:val="00B712B8"/>
    <w:rPr>
      <w:sz w:val="20"/>
      <w:szCs w:val="20"/>
    </w:rPr>
  </w:style>
  <w:style w:type="character" w:customStyle="1" w:styleId="CommentTextChar">
    <w:name w:val="Comment Text Char"/>
    <w:basedOn w:val="DefaultParagraphFont"/>
    <w:link w:val="CommentText"/>
    <w:uiPriority w:val="99"/>
    <w:rsid w:val="00B712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12B8"/>
    <w:rPr>
      <w:b/>
      <w:bCs/>
    </w:rPr>
  </w:style>
  <w:style w:type="character" w:customStyle="1" w:styleId="CommentSubjectChar">
    <w:name w:val="Comment Subject Char"/>
    <w:basedOn w:val="CommentTextChar"/>
    <w:link w:val="CommentSubject"/>
    <w:uiPriority w:val="99"/>
    <w:semiHidden/>
    <w:rsid w:val="00B712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08">
      <w:bodyDiv w:val="1"/>
      <w:marLeft w:val="0"/>
      <w:marRight w:val="0"/>
      <w:marTop w:val="0"/>
      <w:marBottom w:val="0"/>
      <w:divBdr>
        <w:top w:val="none" w:sz="0" w:space="0" w:color="auto"/>
        <w:left w:val="none" w:sz="0" w:space="0" w:color="auto"/>
        <w:bottom w:val="none" w:sz="0" w:space="0" w:color="auto"/>
        <w:right w:val="none" w:sz="0" w:space="0" w:color="auto"/>
      </w:divBdr>
      <w:divsChild>
        <w:div w:id="1609193841">
          <w:marLeft w:val="640"/>
          <w:marRight w:val="0"/>
          <w:marTop w:val="0"/>
          <w:marBottom w:val="0"/>
          <w:divBdr>
            <w:top w:val="none" w:sz="0" w:space="0" w:color="auto"/>
            <w:left w:val="none" w:sz="0" w:space="0" w:color="auto"/>
            <w:bottom w:val="none" w:sz="0" w:space="0" w:color="auto"/>
            <w:right w:val="none" w:sz="0" w:space="0" w:color="auto"/>
          </w:divBdr>
        </w:div>
        <w:div w:id="1738243083">
          <w:marLeft w:val="640"/>
          <w:marRight w:val="0"/>
          <w:marTop w:val="0"/>
          <w:marBottom w:val="0"/>
          <w:divBdr>
            <w:top w:val="none" w:sz="0" w:space="0" w:color="auto"/>
            <w:left w:val="none" w:sz="0" w:space="0" w:color="auto"/>
            <w:bottom w:val="none" w:sz="0" w:space="0" w:color="auto"/>
            <w:right w:val="none" w:sz="0" w:space="0" w:color="auto"/>
          </w:divBdr>
        </w:div>
        <w:div w:id="1894777132">
          <w:marLeft w:val="640"/>
          <w:marRight w:val="0"/>
          <w:marTop w:val="0"/>
          <w:marBottom w:val="0"/>
          <w:divBdr>
            <w:top w:val="none" w:sz="0" w:space="0" w:color="auto"/>
            <w:left w:val="none" w:sz="0" w:space="0" w:color="auto"/>
            <w:bottom w:val="none" w:sz="0" w:space="0" w:color="auto"/>
            <w:right w:val="none" w:sz="0" w:space="0" w:color="auto"/>
          </w:divBdr>
        </w:div>
      </w:divsChild>
    </w:div>
    <w:div w:id="49813707">
      <w:bodyDiv w:val="1"/>
      <w:marLeft w:val="0"/>
      <w:marRight w:val="0"/>
      <w:marTop w:val="0"/>
      <w:marBottom w:val="0"/>
      <w:divBdr>
        <w:top w:val="none" w:sz="0" w:space="0" w:color="auto"/>
        <w:left w:val="none" w:sz="0" w:space="0" w:color="auto"/>
        <w:bottom w:val="none" w:sz="0" w:space="0" w:color="auto"/>
        <w:right w:val="none" w:sz="0" w:space="0" w:color="auto"/>
      </w:divBdr>
      <w:divsChild>
        <w:div w:id="2128235625">
          <w:marLeft w:val="640"/>
          <w:marRight w:val="0"/>
          <w:marTop w:val="0"/>
          <w:marBottom w:val="0"/>
          <w:divBdr>
            <w:top w:val="none" w:sz="0" w:space="0" w:color="auto"/>
            <w:left w:val="none" w:sz="0" w:space="0" w:color="auto"/>
            <w:bottom w:val="none" w:sz="0" w:space="0" w:color="auto"/>
            <w:right w:val="none" w:sz="0" w:space="0" w:color="auto"/>
          </w:divBdr>
        </w:div>
        <w:div w:id="1884054809">
          <w:marLeft w:val="640"/>
          <w:marRight w:val="0"/>
          <w:marTop w:val="0"/>
          <w:marBottom w:val="0"/>
          <w:divBdr>
            <w:top w:val="none" w:sz="0" w:space="0" w:color="auto"/>
            <w:left w:val="none" w:sz="0" w:space="0" w:color="auto"/>
            <w:bottom w:val="none" w:sz="0" w:space="0" w:color="auto"/>
            <w:right w:val="none" w:sz="0" w:space="0" w:color="auto"/>
          </w:divBdr>
        </w:div>
        <w:div w:id="91636263">
          <w:marLeft w:val="640"/>
          <w:marRight w:val="0"/>
          <w:marTop w:val="0"/>
          <w:marBottom w:val="0"/>
          <w:divBdr>
            <w:top w:val="none" w:sz="0" w:space="0" w:color="auto"/>
            <w:left w:val="none" w:sz="0" w:space="0" w:color="auto"/>
            <w:bottom w:val="none" w:sz="0" w:space="0" w:color="auto"/>
            <w:right w:val="none" w:sz="0" w:space="0" w:color="auto"/>
          </w:divBdr>
        </w:div>
        <w:div w:id="2057806">
          <w:marLeft w:val="640"/>
          <w:marRight w:val="0"/>
          <w:marTop w:val="0"/>
          <w:marBottom w:val="0"/>
          <w:divBdr>
            <w:top w:val="none" w:sz="0" w:space="0" w:color="auto"/>
            <w:left w:val="none" w:sz="0" w:space="0" w:color="auto"/>
            <w:bottom w:val="none" w:sz="0" w:space="0" w:color="auto"/>
            <w:right w:val="none" w:sz="0" w:space="0" w:color="auto"/>
          </w:divBdr>
        </w:div>
        <w:div w:id="1539662696">
          <w:marLeft w:val="640"/>
          <w:marRight w:val="0"/>
          <w:marTop w:val="0"/>
          <w:marBottom w:val="0"/>
          <w:divBdr>
            <w:top w:val="none" w:sz="0" w:space="0" w:color="auto"/>
            <w:left w:val="none" w:sz="0" w:space="0" w:color="auto"/>
            <w:bottom w:val="none" w:sz="0" w:space="0" w:color="auto"/>
            <w:right w:val="none" w:sz="0" w:space="0" w:color="auto"/>
          </w:divBdr>
        </w:div>
        <w:div w:id="978343584">
          <w:marLeft w:val="640"/>
          <w:marRight w:val="0"/>
          <w:marTop w:val="0"/>
          <w:marBottom w:val="0"/>
          <w:divBdr>
            <w:top w:val="none" w:sz="0" w:space="0" w:color="auto"/>
            <w:left w:val="none" w:sz="0" w:space="0" w:color="auto"/>
            <w:bottom w:val="none" w:sz="0" w:space="0" w:color="auto"/>
            <w:right w:val="none" w:sz="0" w:space="0" w:color="auto"/>
          </w:divBdr>
        </w:div>
        <w:div w:id="1830706509">
          <w:marLeft w:val="640"/>
          <w:marRight w:val="0"/>
          <w:marTop w:val="0"/>
          <w:marBottom w:val="0"/>
          <w:divBdr>
            <w:top w:val="none" w:sz="0" w:space="0" w:color="auto"/>
            <w:left w:val="none" w:sz="0" w:space="0" w:color="auto"/>
            <w:bottom w:val="none" w:sz="0" w:space="0" w:color="auto"/>
            <w:right w:val="none" w:sz="0" w:space="0" w:color="auto"/>
          </w:divBdr>
        </w:div>
        <w:div w:id="1763800042">
          <w:marLeft w:val="640"/>
          <w:marRight w:val="0"/>
          <w:marTop w:val="0"/>
          <w:marBottom w:val="0"/>
          <w:divBdr>
            <w:top w:val="none" w:sz="0" w:space="0" w:color="auto"/>
            <w:left w:val="none" w:sz="0" w:space="0" w:color="auto"/>
            <w:bottom w:val="none" w:sz="0" w:space="0" w:color="auto"/>
            <w:right w:val="none" w:sz="0" w:space="0" w:color="auto"/>
          </w:divBdr>
        </w:div>
        <w:div w:id="2137021034">
          <w:marLeft w:val="640"/>
          <w:marRight w:val="0"/>
          <w:marTop w:val="0"/>
          <w:marBottom w:val="0"/>
          <w:divBdr>
            <w:top w:val="none" w:sz="0" w:space="0" w:color="auto"/>
            <w:left w:val="none" w:sz="0" w:space="0" w:color="auto"/>
            <w:bottom w:val="none" w:sz="0" w:space="0" w:color="auto"/>
            <w:right w:val="none" w:sz="0" w:space="0" w:color="auto"/>
          </w:divBdr>
        </w:div>
        <w:div w:id="613485481">
          <w:marLeft w:val="640"/>
          <w:marRight w:val="0"/>
          <w:marTop w:val="0"/>
          <w:marBottom w:val="0"/>
          <w:divBdr>
            <w:top w:val="none" w:sz="0" w:space="0" w:color="auto"/>
            <w:left w:val="none" w:sz="0" w:space="0" w:color="auto"/>
            <w:bottom w:val="none" w:sz="0" w:space="0" w:color="auto"/>
            <w:right w:val="none" w:sz="0" w:space="0" w:color="auto"/>
          </w:divBdr>
        </w:div>
        <w:div w:id="1699045839">
          <w:marLeft w:val="640"/>
          <w:marRight w:val="0"/>
          <w:marTop w:val="0"/>
          <w:marBottom w:val="0"/>
          <w:divBdr>
            <w:top w:val="none" w:sz="0" w:space="0" w:color="auto"/>
            <w:left w:val="none" w:sz="0" w:space="0" w:color="auto"/>
            <w:bottom w:val="none" w:sz="0" w:space="0" w:color="auto"/>
            <w:right w:val="none" w:sz="0" w:space="0" w:color="auto"/>
          </w:divBdr>
        </w:div>
        <w:div w:id="1436024835">
          <w:marLeft w:val="640"/>
          <w:marRight w:val="0"/>
          <w:marTop w:val="0"/>
          <w:marBottom w:val="0"/>
          <w:divBdr>
            <w:top w:val="none" w:sz="0" w:space="0" w:color="auto"/>
            <w:left w:val="none" w:sz="0" w:space="0" w:color="auto"/>
            <w:bottom w:val="none" w:sz="0" w:space="0" w:color="auto"/>
            <w:right w:val="none" w:sz="0" w:space="0" w:color="auto"/>
          </w:divBdr>
        </w:div>
        <w:div w:id="1793203108">
          <w:marLeft w:val="640"/>
          <w:marRight w:val="0"/>
          <w:marTop w:val="0"/>
          <w:marBottom w:val="0"/>
          <w:divBdr>
            <w:top w:val="none" w:sz="0" w:space="0" w:color="auto"/>
            <w:left w:val="none" w:sz="0" w:space="0" w:color="auto"/>
            <w:bottom w:val="none" w:sz="0" w:space="0" w:color="auto"/>
            <w:right w:val="none" w:sz="0" w:space="0" w:color="auto"/>
          </w:divBdr>
        </w:div>
        <w:div w:id="2097970952">
          <w:marLeft w:val="640"/>
          <w:marRight w:val="0"/>
          <w:marTop w:val="0"/>
          <w:marBottom w:val="0"/>
          <w:divBdr>
            <w:top w:val="none" w:sz="0" w:space="0" w:color="auto"/>
            <w:left w:val="none" w:sz="0" w:space="0" w:color="auto"/>
            <w:bottom w:val="none" w:sz="0" w:space="0" w:color="auto"/>
            <w:right w:val="none" w:sz="0" w:space="0" w:color="auto"/>
          </w:divBdr>
        </w:div>
        <w:div w:id="2016420896">
          <w:marLeft w:val="640"/>
          <w:marRight w:val="0"/>
          <w:marTop w:val="0"/>
          <w:marBottom w:val="0"/>
          <w:divBdr>
            <w:top w:val="none" w:sz="0" w:space="0" w:color="auto"/>
            <w:left w:val="none" w:sz="0" w:space="0" w:color="auto"/>
            <w:bottom w:val="none" w:sz="0" w:space="0" w:color="auto"/>
            <w:right w:val="none" w:sz="0" w:space="0" w:color="auto"/>
          </w:divBdr>
        </w:div>
        <w:div w:id="2014868389">
          <w:marLeft w:val="640"/>
          <w:marRight w:val="0"/>
          <w:marTop w:val="0"/>
          <w:marBottom w:val="0"/>
          <w:divBdr>
            <w:top w:val="none" w:sz="0" w:space="0" w:color="auto"/>
            <w:left w:val="none" w:sz="0" w:space="0" w:color="auto"/>
            <w:bottom w:val="none" w:sz="0" w:space="0" w:color="auto"/>
            <w:right w:val="none" w:sz="0" w:space="0" w:color="auto"/>
          </w:divBdr>
        </w:div>
        <w:div w:id="921183814">
          <w:marLeft w:val="640"/>
          <w:marRight w:val="0"/>
          <w:marTop w:val="0"/>
          <w:marBottom w:val="0"/>
          <w:divBdr>
            <w:top w:val="none" w:sz="0" w:space="0" w:color="auto"/>
            <w:left w:val="none" w:sz="0" w:space="0" w:color="auto"/>
            <w:bottom w:val="none" w:sz="0" w:space="0" w:color="auto"/>
            <w:right w:val="none" w:sz="0" w:space="0" w:color="auto"/>
          </w:divBdr>
        </w:div>
        <w:div w:id="1824465785">
          <w:marLeft w:val="640"/>
          <w:marRight w:val="0"/>
          <w:marTop w:val="0"/>
          <w:marBottom w:val="0"/>
          <w:divBdr>
            <w:top w:val="none" w:sz="0" w:space="0" w:color="auto"/>
            <w:left w:val="none" w:sz="0" w:space="0" w:color="auto"/>
            <w:bottom w:val="none" w:sz="0" w:space="0" w:color="auto"/>
            <w:right w:val="none" w:sz="0" w:space="0" w:color="auto"/>
          </w:divBdr>
        </w:div>
        <w:div w:id="1762985591">
          <w:marLeft w:val="640"/>
          <w:marRight w:val="0"/>
          <w:marTop w:val="0"/>
          <w:marBottom w:val="0"/>
          <w:divBdr>
            <w:top w:val="none" w:sz="0" w:space="0" w:color="auto"/>
            <w:left w:val="none" w:sz="0" w:space="0" w:color="auto"/>
            <w:bottom w:val="none" w:sz="0" w:space="0" w:color="auto"/>
            <w:right w:val="none" w:sz="0" w:space="0" w:color="auto"/>
          </w:divBdr>
        </w:div>
        <w:div w:id="505874387">
          <w:marLeft w:val="640"/>
          <w:marRight w:val="0"/>
          <w:marTop w:val="0"/>
          <w:marBottom w:val="0"/>
          <w:divBdr>
            <w:top w:val="none" w:sz="0" w:space="0" w:color="auto"/>
            <w:left w:val="none" w:sz="0" w:space="0" w:color="auto"/>
            <w:bottom w:val="none" w:sz="0" w:space="0" w:color="auto"/>
            <w:right w:val="none" w:sz="0" w:space="0" w:color="auto"/>
          </w:divBdr>
        </w:div>
        <w:div w:id="814033683">
          <w:marLeft w:val="640"/>
          <w:marRight w:val="0"/>
          <w:marTop w:val="0"/>
          <w:marBottom w:val="0"/>
          <w:divBdr>
            <w:top w:val="none" w:sz="0" w:space="0" w:color="auto"/>
            <w:left w:val="none" w:sz="0" w:space="0" w:color="auto"/>
            <w:bottom w:val="none" w:sz="0" w:space="0" w:color="auto"/>
            <w:right w:val="none" w:sz="0" w:space="0" w:color="auto"/>
          </w:divBdr>
        </w:div>
        <w:div w:id="2043439187">
          <w:marLeft w:val="640"/>
          <w:marRight w:val="0"/>
          <w:marTop w:val="0"/>
          <w:marBottom w:val="0"/>
          <w:divBdr>
            <w:top w:val="none" w:sz="0" w:space="0" w:color="auto"/>
            <w:left w:val="none" w:sz="0" w:space="0" w:color="auto"/>
            <w:bottom w:val="none" w:sz="0" w:space="0" w:color="auto"/>
            <w:right w:val="none" w:sz="0" w:space="0" w:color="auto"/>
          </w:divBdr>
        </w:div>
        <w:div w:id="1631394329">
          <w:marLeft w:val="640"/>
          <w:marRight w:val="0"/>
          <w:marTop w:val="0"/>
          <w:marBottom w:val="0"/>
          <w:divBdr>
            <w:top w:val="none" w:sz="0" w:space="0" w:color="auto"/>
            <w:left w:val="none" w:sz="0" w:space="0" w:color="auto"/>
            <w:bottom w:val="none" w:sz="0" w:space="0" w:color="auto"/>
            <w:right w:val="none" w:sz="0" w:space="0" w:color="auto"/>
          </w:divBdr>
        </w:div>
        <w:div w:id="1127356540">
          <w:marLeft w:val="640"/>
          <w:marRight w:val="0"/>
          <w:marTop w:val="0"/>
          <w:marBottom w:val="0"/>
          <w:divBdr>
            <w:top w:val="none" w:sz="0" w:space="0" w:color="auto"/>
            <w:left w:val="none" w:sz="0" w:space="0" w:color="auto"/>
            <w:bottom w:val="none" w:sz="0" w:space="0" w:color="auto"/>
            <w:right w:val="none" w:sz="0" w:space="0" w:color="auto"/>
          </w:divBdr>
        </w:div>
        <w:div w:id="1507285937">
          <w:marLeft w:val="640"/>
          <w:marRight w:val="0"/>
          <w:marTop w:val="0"/>
          <w:marBottom w:val="0"/>
          <w:divBdr>
            <w:top w:val="none" w:sz="0" w:space="0" w:color="auto"/>
            <w:left w:val="none" w:sz="0" w:space="0" w:color="auto"/>
            <w:bottom w:val="none" w:sz="0" w:space="0" w:color="auto"/>
            <w:right w:val="none" w:sz="0" w:space="0" w:color="auto"/>
          </w:divBdr>
        </w:div>
        <w:div w:id="1246888163">
          <w:marLeft w:val="640"/>
          <w:marRight w:val="0"/>
          <w:marTop w:val="0"/>
          <w:marBottom w:val="0"/>
          <w:divBdr>
            <w:top w:val="none" w:sz="0" w:space="0" w:color="auto"/>
            <w:left w:val="none" w:sz="0" w:space="0" w:color="auto"/>
            <w:bottom w:val="none" w:sz="0" w:space="0" w:color="auto"/>
            <w:right w:val="none" w:sz="0" w:space="0" w:color="auto"/>
          </w:divBdr>
        </w:div>
        <w:div w:id="422186457">
          <w:marLeft w:val="640"/>
          <w:marRight w:val="0"/>
          <w:marTop w:val="0"/>
          <w:marBottom w:val="0"/>
          <w:divBdr>
            <w:top w:val="none" w:sz="0" w:space="0" w:color="auto"/>
            <w:left w:val="none" w:sz="0" w:space="0" w:color="auto"/>
            <w:bottom w:val="none" w:sz="0" w:space="0" w:color="auto"/>
            <w:right w:val="none" w:sz="0" w:space="0" w:color="auto"/>
          </w:divBdr>
        </w:div>
        <w:div w:id="1006711831">
          <w:marLeft w:val="640"/>
          <w:marRight w:val="0"/>
          <w:marTop w:val="0"/>
          <w:marBottom w:val="0"/>
          <w:divBdr>
            <w:top w:val="none" w:sz="0" w:space="0" w:color="auto"/>
            <w:left w:val="none" w:sz="0" w:space="0" w:color="auto"/>
            <w:bottom w:val="none" w:sz="0" w:space="0" w:color="auto"/>
            <w:right w:val="none" w:sz="0" w:space="0" w:color="auto"/>
          </w:divBdr>
        </w:div>
        <w:div w:id="2043286158">
          <w:marLeft w:val="640"/>
          <w:marRight w:val="0"/>
          <w:marTop w:val="0"/>
          <w:marBottom w:val="0"/>
          <w:divBdr>
            <w:top w:val="none" w:sz="0" w:space="0" w:color="auto"/>
            <w:left w:val="none" w:sz="0" w:space="0" w:color="auto"/>
            <w:bottom w:val="none" w:sz="0" w:space="0" w:color="auto"/>
            <w:right w:val="none" w:sz="0" w:space="0" w:color="auto"/>
          </w:divBdr>
        </w:div>
        <w:div w:id="1663003834">
          <w:marLeft w:val="640"/>
          <w:marRight w:val="0"/>
          <w:marTop w:val="0"/>
          <w:marBottom w:val="0"/>
          <w:divBdr>
            <w:top w:val="none" w:sz="0" w:space="0" w:color="auto"/>
            <w:left w:val="none" w:sz="0" w:space="0" w:color="auto"/>
            <w:bottom w:val="none" w:sz="0" w:space="0" w:color="auto"/>
            <w:right w:val="none" w:sz="0" w:space="0" w:color="auto"/>
          </w:divBdr>
        </w:div>
        <w:div w:id="1067147659">
          <w:marLeft w:val="640"/>
          <w:marRight w:val="0"/>
          <w:marTop w:val="0"/>
          <w:marBottom w:val="0"/>
          <w:divBdr>
            <w:top w:val="none" w:sz="0" w:space="0" w:color="auto"/>
            <w:left w:val="none" w:sz="0" w:space="0" w:color="auto"/>
            <w:bottom w:val="none" w:sz="0" w:space="0" w:color="auto"/>
            <w:right w:val="none" w:sz="0" w:space="0" w:color="auto"/>
          </w:divBdr>
        </w:div>
        <w:div w:id="889610601">
          <w:marLeft w:val="640"/>
          <w:marRight w:val="0"/>
          <w:marTop w:val="0"/>
          <w:marBottom w:val="0"/>
          <w:divBdr>
            <w:top w:val="none" w:sz="0" w:space="0" w:color="auto"/>
            <w:left w:val="none" w:sz="0" w:space="0" w:color="auto"/>
            <w:bottom w:val="none" w:sz="0" w:space="0" w:color="auto"/>
            <w:right w:val="none" w:sz="0" w:space="0" w:color="auto"/>
          </w:divBdr>
        </w:div>
        <w:div w:id="451559729">
          <w:marLeft w:val="640"/>
          <w:marRight w:val="0"/>
          <w:marTop w:val="0"/>
          <w:marBottom w:val="0"/>
          <w:divBdr>
            <w:top w:val="none" w:sz="0" w:space="0" w:color="auto"/>
            <w:left w:val="none" w:sz="0" w:space="0" w:color="auto"/>
            <w:bottom w:val="none" w:sz="0" w:space="0" w:color="auto"/>
            <w:right w:val="none" w:sz="0" w:space="0" w:color="auto"/>
          </w:divBdr>
        </w:div>
        <w:div w:id="552499304">
          <w:marLeft w:val="640"/>
          <w:marRight w:val="0"/>
          <w:marTop w:val="0"/>
          <w:marBottom w:val="0"/>
          <w:divBdr>
            <w:top w:val="none" w:sz="0" w:space="0" w:color="auto"/>
            <w:left w:val="none" w:sz="0" w:space="0" w:color="auto"/>
            <w:bottom w:val="none" w:sz="0" w:space="0" w:color="auto"/>
            <w:right w:val="none" w:sz="0" w:space="0" w:color="auto"/>
          </w:divBdr>
        </w:div>
        <w:div w:id="1599170143">
          <w:marLeft w:val="640"/>
          <w:marRight w:val="0"/>
          <w:marTop w:val="0"/>
          <w:marBottom w:val="0"/>
          <w:divBdr>
            <w:top w:val="none" w:sz="0" w:space="0" w:color="auto"/>
            <w:left w:val="none" w:sz="0" w:space="0" w:color="auto"/>
            <w:bottom w:val="none" w:sz="0" w:space="0" w:color="auto"/>
            <w:right w:val="none" w:sz="0" w:space="0" w:color="auto"/>
          </w:divBdr>
        </w:div>
        <w:div w:id="38750771">
          <w:marLeft w:val="640"/>
          <w:marRight w:val="0"/>
          <w:marTop w:val="0"/>
          <w:marBottom w:val="0"/>
          <w:divBdr>
            <w:top w:val="none" w:sz="0" w:space="0" w:color="auto"/>
            <w:left w:val="none" w:sz="0" w:space="0" w:color="auto"/>
            <w:bottom w:val="none" w:sz="0" w:space="0" w:color="auto"/>
            <w:right w:val="none" w:sz="0" w:space="0" w:color="auto"/>
          </w:divBdr>
        </w:div>
        <w:div w:id="414254251">
          <w:marLeft w:val="640"/>
          <w:marRight w:val="0"/>
          <w:marTop w:val="0"/>
          <w:marBottom w:val="0"/>
          <w:divBdr>
            <w:top w:val="none" w:sz="0" w:space="0" w:color="auto"/>
            <w:left w:val="none" w:sz="0" w:space="0" w:color="auto"/>
            <w:bottom w:val="none" w:sz="0" w:space="0" w:color="auto"/>
            <w:right w:val="none" w:sz="0" w:space="0" w:color="auto"/>
          </w:divBdr>
        </w:div>
        <w:div w:id="320473985">
          <w:marLeft w:val="640"/>
          <w:marRight w:val="0"/>
          <w:marTop w:val="0"/>
          <w:marBottom w:val="0"/>
          <w:divBdr>
            <w:top w:val="none" w:sz="0" w:space="0" w:color="auto"/>
            <w:left w:val="none" w:sz="0" w:space="0" w:color="auto"/>
            <w:bottom w:val="none" w:sz="0" w:space="0" w:color="auto"/>
            <w:right w:val="none" w:sz="0" w:space="0" w:color="auto"/>
          </w:divBdr>
        </w:div>
        <w:div w:id="1696807144">
          <w:marLeft w:val="640"/>
          <w:marRight w:val="0"/>
          <w:marTop w:val="0"/>
          <w:marBottom w:val="0"/>
          <w:divBdr>
            <w:top w:val="none" w:sz="0" w:space="0" w:color="auto"/>
            <w:left w:val="none" w:sz="0" w:space="0" w:color="auto"/>
            <w:bottom w:val="none" w:sz="0" w:space="0" w:color="auto"/>
            <w:right w:val="none" w:sz="0" w:space="0" w:color="auto"/>
          </w:divBdr>
        </w:div>
        <w:div w:id="1059089759">
          <w:marLeft w:val="640"/>
          <w:marRight w:val="0"/>
          <w:marTop w:val="0"/>
          <w:marBottom w:val="0"/>
          <w:divBdr>
            <w:top w:val="none" w:sz="0" w:space="0" w:color="auto"/>
            <w:left w:val="none" w:sz="0" w:space="0" w:color="auto"/>
            <w:bottom w:val="none" w:sz="0" w:space="0" w:color="auto"/>
            <w:right w:val="none" w:sz="0" w:space="0" w:color="auto"/>
          </w:divBdr>
        </w:div>
        <w:div w:id="1821654834">
          <w:marLeft w:val="640"/>
          <w:marRight w:val="0"/>
          <w:marTop w:val="0"/>
          <w:marBottom w:val="0"/>
          <w:divBdr>
            <w:top w:val="none" w:sz="0" w:space="0" w:color="auto"/>
            <w:left w:val="none" w:sz="0" w:space="0" w:color="auto"/>
            <w:bottom w:val="none" w:sz="0" w:space="0" w:color="auto"/>
            <w:right w:val="none" w:sz="0" w:space="0" w:color="auto"/>
          </w:divBdr>
        </w:div>
        <w:div w:id="1763406125">
          <w:marLeft w:val="640"/>
          <w:marRight w:val="0"/>
          <w:marTop w:val="0"/>
          <w:marBottom w:val="0"/>
          <w:divBdr>
            <w:top w:val="none" w:sz="0" w:space="0" w:color="auto"/>
            <w:left w:val="none" w:sz="0" w:space="0" w:color="auto"/>
            <w:bottom w:val="none" w:sz="0" w:space="0" w:color="auto"/>
            <w:right w:val="none" w:sz="0" w:space="0" w:color="auto"/>
          </w:divBdr>
        </w:div>
        <w:div w:id="2041592391">
          <w:marLeft w:val="640"/>
          <w:marRight w:val="0"/>
          <w:marTop w:val="0"/>
          <w:marBottom w:val="0"/>
          <w:divBdr>
            <w:top w:val="none" w:sz="0" w:space="0" w:color="auto"/>
            <w:left w:val="none" w:sz="0" w:space="0" w:color="auto"/>
            <w:bottom w:val="none" w:sz="0" w:space="0" w:color="auto"/>
            <w:right w:val="none" w:sz="0" w:space="0" w:color="auto"/>
          </w:divBdr>
        </w:div>
        <w:div w:id="1392340269">
          <w:marLeft w:val="640"/>
          <w:marRight w:val="0"/>
          <w:marTop w:val="0"/>
          <w:marBottom w:val="0"/>
          <w:divBdr>
            <w:top w:val="none" w:sz="0" w:space="0" w:color="auto"/>
            <w:left w:val="none" w:sz="0" w:space="0" w:color="auto"/>
            <w:bottom w:val="none" w:sz="0" w:space="0" w:color="auto"/>
            <w:right w:val="none" w:sz="0" w:space="0" w:color="auto"/>
          </w:divBdr>
        </w:div>
      </w:divsChild>
    </w:div>
    <w:div w:id="76296427">
      <w:bodyDiv w:val="1"/>
      <w:marLeft w:val="0"/>
      <w:marRight w:val="0"/>
      <w:marTop w:val="0"/>
      <w:marBottom w:val="0"/>
      <w:divBdr>
        <w:top w:val="none" w:sz="0" w:space="0" w:color="auto"/>
        <w:left w:val="none" w:sz="0" w:space="0" w:color="auto"/>
        <w:bottom w:val="none" w:sz="0" w:space="0" w:color="auto"/>
        <w:right w:val="none" w:sz="0" w:space="0" w:color="auto"/>
      </w:divBdr>
    </w:div>
    <w:div w:id="82456505">
      <w:bodyDiv w:val="1"/>
      <w:marLeft w:val="0"/>
      <w:marRight w:val="0"/>
      <w:marTop w:val="0"/>
      <w:marBottom w:val="0"/>
      <w:divBdr>
        <w:top w:val="none" w:sz="0" w:space="0" w:color="auto"/>
        <w:left w:val="none" w:sz="0" w:space="0" w:color="auto"/>
        <w:bottom w:val="none" w:sz="0" w:space="0" w:color="auto"/>
        <w:right w:val="none" w:sz="0" w:space="0" w:color="auto"/>
      </w:divBdr>
      <w:divsChild>
        <w:div w:id="224990585">
          <w:marLeft w:val="640"/>
          <w:marRight w:val="0"/>
          <w:marTop w:val="0"/>
          <w:marBottom w:val="0"/>
          <w:divBdr>
            <w:top w:val="none" w:sz="0" w:space="0" w:color="auto"/>
            <w:left w:val="none" w:sz="0" w:space="0" w:color="auto"/>
            <w:bottom w:val="none" w:sz="0" w:space="0" w:color="auto"/>
            <w:right w:val="none" w:sz="0" w:space="0" w:color="auto"/>
          </w:divBdr>
        </w:div>
        <w:div w:id="1306737354">
          <w:marLeft w:val="640"/>
          <w:marRight w:val="0"/>
          <w:marTop w:val="0"/>
          <w:marBottom w:val="0"/>
          <w:divBdr>
            <w:top w:val="none" w:sz="0" w:space="0" w:color="auto"/>
            <w:left w:val="none" w:sz="0" w:space="0" w:color="auto"/>
            <w:bottom w:val="none" w:sz="0" w:space="0" w:color="auto"/>
            <w:right w:val="none" w:sz="0" w:space="0" w:color="auto"/>
          </w:divBdr>
        </w:div>
        <w:div w:id="1761217277">
          <w:marLeft w:val="640"/>
          <w:marRight w:val="0"/>
          <w:marTop w:val="0"/>
          <w:marBottom w:val="0"/>
          <w:divBdr>
            <w:top w:val="none" w:sz="0" w:space="0" w:color="auto"/>
            <w:left w:val="none" w:sz="0" w:space="0" w:color="auto"/>
            <w:bottom w:val="none" w:sz="0" w:space="0" w:color="auto"/>
            <w:right w:val="none" w:sz="0" w:space="0" w:color="auto"/>
          </w:divBdr>
        </w:div>
        <w:div w:id="195243935">
          <w:marLeft w:val="640"/>
          <w:marRight w:val="0"/>
          <w:marTop w:val="0"/>
          <w:marBottom w:val="0"/>
          <w:divBdr>
            <w:top w:val="none" w:sz="0" w:space="0" w:color="auto"/>
            <w:left w:val="none" w:sz="0" w:space="0" w:color="auto"/>
            <w:bottom w:val="none" w:sz="0" w:space="0" w:color="auto"/>
            <w:right w:val="none" w:sz="0" w:space="0" w:color="auto"/>
          </w:divBdr>
        </w:div>
        <w:div w:id="116920281">
          <w:marLeft w:val="640"/>
          <w:marRight w:val="0"/>
          <w:marTop w:val="0"/>
          <w:marBottom w:val="0"/>
          <w:divBdr>
            <w:top w:val="none" w:sz="0" w:space="0" w:color="auto"/>
            <w:left w:val="none" w:sz="0" w:space="0" w:color="auto"/>
            <w:bottom w:val="none" w:sz="0" w:space="0" w:color="auto"/>
            <w:right w:val="none" w:sz="0" w:space="0" w:color="auto"/>
          </w:divBdr>
        </w:div>
        <w:div w:id="160856305">
          <w:marLeft w:val="640"/>
          <w:marRight w:val="0"/>
          <w:marTop w:val="0"/>
          <w:marBottom w:val="0"/>
          <w:divBdr>
            <w:top w:val="none" w:sz="0" w:space="0" w:color="auto"/>
            <w:left w:val="none" w:sz="0" w:space="0" w:color="auto"/>
            <w:bottom w:val="none" w:sz="0" w:space="0" w:color="auto"/>
            <w:right w:val="none" w:sz="0" w:space="0" w:color="auto"/>
          </w:divBdr>
        </w:div>
        <w:div w:id="1747411178">
          <w:marLeft w:val="640"/>
          <w:marRight w:val="0"/>
          <w:marTop w:val="0"/>
          <w:marBottom w:val="0"/>
          <w:divBdr>
            <w:top w:val="none" w:sz="0" w:space="0" w:color="auto"/>
            <w:left w:val="none" w:sz="0" w:space="0" w:color="auto"/>
            <w:bottom w:val="none" w:sz="0" w:space="0" w:color="auto"/>
            <w:right w:val="none" w:sz="0" w:space="0" w:color="auto"/>
          </w:divBdr>
        </w:div>
        <w:div w:id="293365561">
          <w:marLeft w:val="640"/>
          <w:marRight w:val="0"/>
          <w:marTop w:val="0"/>
          <w:marBottom w:val="0"/>
          <w:divBdr>
            <w:top w:val="none" w:sz="0" w:space="0" w:color="auto"/>
            <w:left w:val="none" w:sz="0" w:space="0" w:color="auto"/>
            <w:bottom w:val="none" w:sz="0" w:space="0" w:color="auto"/>
            <w:right w:val="none" w:sz="0" w:space="0" w:color="auto"/>
          </w:divBdr>
        </w:div>
        <w:div w:id="361446252">
          <w:marLeft w:val="640"/>
          <w:marRight w:val="0"/>
          <w:marTop w:val="0"/>
          <w:marBottom w:val="0"/>
          <w:divBdr>
            <w:top w:val="none" w:sz="0" w:space="0" w:color="auto"/>
            <w:left w:val="none" w:sz="0" w:space="0" w:color="auto"/>
            <w:bottom w:val="none" w:sz="0" w:space="0" w:color="auto"/>
            <w:right w:val="none" w:sz="0" w:space="0" w:color="auto"/>
          </w:divBdr>
        </w:div>
        <w:div w:id="616529627">
          <w:marLeft w:val="640"/>
          <w:marRight w:val="0"/>
          <w:marTop w:val="0"/>
          <w:marBottom w:val="0"/>
          <w:divBdr>
            <w:top w:val="none" w:sz="0" w:space="0" w:color="auto"/>
            <w:left w:val="none" w:sz="0" w:space="0" w:color="auto"/>
            <w:bottom w:val="none" w:sz="0" w:space="0" w:color="auto"/>
            <w:right w:val="none" w:sz="0" w:space="0" w:color="auto"/>
          </w:divBdr>
        </w:div>
        <w:div w:id="1230575631">
          <w:marLeft w:val="640"/>
          <w:marRight w:val="0"/>
          <w:marTop w:val="0"/>
          <w:marBottom w:val="0"/>
          <w:divBdr>
            <w:top w:val="none" w:sz="0" w:space="0" w:color="auto"/>
            <w:left w:val="none" w:sz="0" w:space="0" w:color="auto"/>
            <w:bottom w:val="none" w:sz="0" w:space="0" w:color="auto"/>
            <w:right w:val="none" w:sz="0" w:space="0" w:color="auto"/>
          </w:divBdr>
        </w:div>
        <w:div w:id="120272644">
          <w:marLeft w:val="640"/>
          <w:marRight w:val="0"/>
          <w:marTop w:val="0"/>
          <w:marBottom w:val="0"/>
          <w:divBdr>
            <w:top w:val="none" w:sz="0" w:space="0" w:color="auto"/>
            <w:left w:val="none" w:sz="0" w:space="0" w:color="auto"/>
            <w:bottom w:val="none" w:sz="0" w:space="0" w:color="auto"/>
            <w:right w:val="none" w:sz="0" w:space="0" w:color="auto"/>
          </w:divBdr>
        </w:div>
        <w:div w:id="436677267">
          <w:marLeft w:val="640"/>
          <w:marRight w:val="0"/>
          <w:marTop w:val="0"/>
          <w:marBottom w:val="0"/>
          <w:divBdr>
            <w:top w:val="none" w:sz="0" w:space="0" w:color="auto"/>
            <w:left w:val="none" w:sz="0" w:space="0" w:color="auto"/>
            <w:bottom w:val="none" w:sz="0" w:space="0" w:color="auto"/>
            <w:right w:val="none" w:sz="0" w:space="0" w:color="auto"/>
          </w:divBdr>
        </w:div>
        <w:div w:id="1843662907">
          <w:marLeft w:val="640"/>
          <w:marRight w:val="0"/>
          <w:marTop w:val="0"/>
          <w:marBottom w:val="0"/>
          <w:divBdr>
            <w:top w:val="none" w:sz="0" w:space="0" w:color="auto"/>
            <w:left w:val="none" w:sz="0" w:space="0" w:color="auto"/>
            <w:bottom w:val="none" w:sz="0" w:space="0" w:color="auto"/>
            <w:right w:val="none" w:sz="0" w:space="0" w:color="auto"/>
          </w:divBdr>
        </w:div>
        <w:div w:id="1123618901">
          <w:marLeft w:val="640"/>
          <w:marRight w:val="0"/>
          <w:marTop w:val="0"/>
          <w:marBottom w:val="0"/>
          <w:divBdr>
            <w:top w:val="none" w:sz="0" w:space="0" w:color="auto"/>
            <w:left w:val="none" w:sz="0" w:space="0" w:color="auto"/>
            <w:bottom w:val="none" w:sz="0" w:space="0" w:color="auto"/>
            <w:right w:val="none" w:sz="0" w:space="0" w:color="auto"/>
          </w:divBdr>
        </w:div>
        <w:div w:id="146558519">
          <w:marLeft w:val="640"/>
          <w:marRight w:val="0"/>
          <w:marTop w:val="0"/>
          <w:marBottom w:val="0"/>
          <w:divBdr>
            <w:top w:val="none" w:sz="0" w:space="0" w:color="auto"/>
            <w:left w:val="none" w:sz="0" w:space="0" w:color="auto"/>
            <w:bottom w:val="none" w:sz="0" w:space="0" w:color="auto"/>
            <w:right w:val="none" w:sz="0" w:space="0" w:color="auto"/>
          </w:divBdr>
        </w:div>
        <w:div w:id="803691184">
          <w:marLeft w:val="640"/>
          <w:marRight w:val="0"/>
          <w:marTop w:val="0"/>
          <w:marBottom w:val="0"/>
          <w:divBdr>
            <w:top w:val="none" w:sz="0" w:space="0" w:color="auto"/>
            <w:left w:val="none" w:sz="0" w:space="0" w:color="auto"/>
            <w:bottom w:val="none" w:sz="0" w:space="0" w:color="auto"/>
            <w:right w:val="none" w:sz="0" w:space="0" w:color="auto"/>
          </w:divBdr>
        </w:div>
        <w:div w:id="628437590">
          <w:marLeft w:val="640"/>
          <w:marRight w:val="0"/>
          <w:marTop w:val="0"/>
          <w:marBottom w:val="0"/>
          <w:divBdr>
            <w:top w:val="none" w:sz="0" w:space="0" w:color="auto"/>
            <w:left w:val="none" w:sz="0" w:space="0" w:color="auto"/>
            <w:bottom w:val="none" w:sz="0" w:space="0" w:color="auto"/>
            <w:right w:val="none" w:sz="0" w:space="0" w:color="auto"/>
          </w:divBdr>
        </w:div>
        <w:div w:id="349066730">
          <w:marLeft w:val="640"/>
          <w:marRight w:val="0"/>
          <w:marTop w:val="0"/>
          <w:marBottom w:val="0"/>
          <w:divBdr>
            <w:top w:val="none" w:sz="0" w:space="0" w:color="auto"/>
            <w:left w:val="none" w:sz="0" w:space="0" w:color="auto"/>
            <w:bottom w:val="none" w:sz="0" w:space="0" w:color="auto"/>
            <w:right w:val="none" w:sz="0" w:space="0" w:color="auto"/>
          </w:divBdr>
        </w:div>
        <w:div w:id="72701644">
          <w:marLeft w:val="640"/>
          <w:marRight w:val="0"/>
          <w:marTop w:val="0"/>
          <w:marBottom w:val="0"/>
          <w:divBdr>
            <w:top w:val="none" w:sz="0" w:space="0" w:color="auto"/>
            <w:left w:val="none" w:sz="0" w:space="0" w:color="auto"/>
            <w:bottom w:val="none" w:sz="0" w:space="0" w:color="auto"/>
            <w:right w:val="none" w:sz="0" w:space="0" w:color="auto"/>
          </w:divBdr>
        </w:div>
        <w:div w:id="1796174831">
          <w:marLeft w:val="640"/>
          <w:marRight w:val="0"/>
          <w:marTop w:val="0"/>
          <w:marBottom w:val="0"/>
          <w:divBdr>
            <w:top w:val="none" w:sz="0" w:space="0" w:color="auto"/>
            <w:left w:val="none" w:sz="0" w:space="0" w:color="auto"/>
            <w:bottom w:val="none" w:sz="0" w:space="0" w:color="auto"/>
            <w:right w:val="none" w:sz="0" w:space="0" w:color="auto"/>
          </w:divBdr>
        </w:div>
        <w:div w:id="1245914366">
          <w:marLeft w:val="640"/>
          <w:marRight w:val="0"/>
          <w:marTop w:val="0"/>
          <w:marBottom w:val="0"/>
          <w:divBdr>
            <w:top w:val="none" w:sz="0" w:space="0" w:color="auto"/>
            <w:left w:val="none" w:sz="0" w:space="0" w:color="auto"/>
            <w:bottom w:val="none" w:sz="0" w:space="0" w:color="auto"/>
            <w:right w:val="none" w:sz="0" w:space="0" w:color="auto"/>
          </w:divBdr>
        </w:div>
        <w:div w:id="1221592417">
          <w:marLeft w:val="640"/>
          <w:marRight w:val="0"/>
          <w:marTop w:val="0"/>
          <w:marBottom w:val="0"/>
          <w:divBdr>
            <w:top w:val="none" w:sz="0" w:space="0" w:color="auto"/>
            <w:left w:val="none" w:sz="0" w:space="0" w:color="auto"/>
            <w:bottom w:val="none" w:sz="0" w:space="0" w:color="auto"/>
            <w:right w:val="none" w:sz="0" w:space="0" w:color="auto"/>
          </w:divBdr>
        </w:div>
        <w:div w:id="1820345634">
          <w:marLeft w:val="640"/>
          <w:marRight w:val="0"/>
          <w:marTop w:val="0"/>
          <w:marBottom w:val="0"/>
          <w:divBdr>
            <w:top w:val="none" w:sz="0" w:space="0" w:color="auto"/>
            <w:left w:val="none" w:sz="0" w:space="0" w:color="auto"/>
            <w:bottom w:val="none" w:sz="0" w:space="0" w:color="auto"/>
            <w:right w:val="none" w:sz="0" w:space="0" w:color="auto"/>
          </w:divBdr>
        </w:div>
        <w:div w:id="900942798">
          <w:marLeft w:val="640"/>
          <w:marRight w:val="0"/>
          <w:marTop w:val="0"/>
          <w:marBottom w:val="0"/>
          <w:divBdr>
            <w:top w:val="none" w:sz="0" w:space="0" w:color="auto"/>
            <w:left w:val="none" w:sz="0" w:space="0" w:color="auto"/>
            <w:bottom w:val="none" w:sz="0" w:space="0" w:color="auto"/>
            <w:right w:val="none" w:sz="0" w:space="0" w:color="auto"/>
          </w:divBdr>
        </w:div>
        <w:div w:id="932981140">
          <w:marLeft w:val="640"/>
          <w:marRight w:val="0"/>
          <w:marTop w:val="0"/>
          <w:marBottom w:val="0"/>
          <w:divBdr>
            <w:top w:val="none" w:sz="0" w:space="0" w:color="auto"/>
            <w:left w:val="none" w:sz="0" w:space="0" w:color="auto"/>
            <w:bottom w:val="none" w:sz="0" w:space="0" w:color="auto"/>
            <w:right w:val="none" w:sz="0" w:space="0" w:color="auto"/>
          </w:divBdr>
        </w:div>
        <w:div w:id="430980224">
          <w:marLeft w:val="640"/>
          <w:marRight w:val="0"/>
          <w:marTop w:val="0"/>
          <w:marBottom w:val="0"/>
          <w:divBdr>
            <w:top w:val="none" w:sz="0" w:space="0" w:color="auto"/>
            <w:left w:val="none" w:sz="0" w:space="0" w:color="auto"/>
            <w:bottom w:val="none" w:sz="0" w:space="0" w:color="auto"/>
            <w:right w:val="none" w:sz="0" w:space="0" w:color="auto"/>
          </w:divBdr>
        </w:div>
        <w:div w:id="467166421">
          <w:marLeft w:val="640"/>
          <w:marRight w:val="0"/>
          <w:marTop w:val="0"/>
          <w:marBottom w:val="0"/>
          <w:divBdr>
            <w:top w:val="none" w:sz="0" w:space="0" w:color="auto"/>
            <w:left w:val="none" w:sz="0" w:space="0" w:color="auto"/>
            <w:bottom w:val="none" w:sz="0" w:space="0" w:color="auto"/>
            <w:right w:val="none" w:sz="0" w:space="0" w:color="auto"/>
          </w:divBdr>
        </w:div>
        <w:div w:id="1523937348">
          <w:marLeft w:val="640"/>
          <w:marRight w:val="0"/>
          <w:marTop w:val="0"/>
          <w:marBottom w:val="0"/>
          <w:divBdr>
            <w:top w:val="none" w:sz="0" w:space="0" w:color="auto"/>
            <w:left w:val="none" w:sz="0" w:space="0" w:color="auto"/>
            <w:bottom w:val="none" w:sz="0" w:space="0" w:color="auto"/>
            <w:right w:val="none" w:sz="0" w:space="0" w:color="auto"/>
          </w:divBdr>
        </w:div>
        <w:div w:id="136799959">
          <w:marLeft w:val="640"/>
          <w:marRight w:val="0"/>
          <w:marTop w:val="0"/>
          <w:marBottom w:val="0"/>
          <w:divBdr>
            <w:top w:val="none" w:sz="0" w:space="0" w:color="auto"/>
            <w:left w:val="none" w:sz="0" w:space="0" w:color="auto"/>
            <w:bottom w:val="none" w:sz="0" w:space="0" w:color="auto"/>
            <w:right w:val="none" w:sz="0" w:space="0" w:color="auto"/>
          </w:divBdr>
        </w:div>
        <w:div w:id="1971782063">
          <w:marLeft w:val="640"/>
          <w:marRight w:val="0"/>
          <w:marTop w:val="0"/>
          <w:marBottom w:val="0"/>
          <w:divBdr>
            <w:top w:val="none" w:sz="0" w:space="0" w:color="auto"/>
            <w:left w:val="none" w:sz="0" w:space="0" w:color="auto"/>
            <w:bottom w:val="none" w:sz="0" w:space="0" w:color="auto"/>
            <w:right w:val="none" w:sz="0" w:space="0" w:color="auto"/>
          </w:divBdr>
        </w:div>
        <w:div w:id="514734148">
          <w:marLeft w:val="640"/>
          <w:marRight w:val="0"/>
          <w:marTop w:val="0"/>
          <w:marBottom w:val="0"/>
          <w:divBdr>
            <w:top w:val="none" w:sz="0" w:space="0" w:color="auto"/>
            <w:left w:val="none" w:sz="0" w:space="0" w:color="auto"/>
            <w:bottom w:val="none" w:sz="0" w:space="0" w:color="auto"/>
            <w:right w:val="none" w:sz="0" w:space="0" w:color="auto"/>
          </w:divBdr>
        </w:div>
        <w:div w:id="323289647">
          <w:marLeft w:val="640"/>
          <w:marRight w:val="0"/>
          <w:marTop w:val="0"/>
          <w:marBottom w:val="0"/>
          <w:divBdr>
            <w:top w:val="none" w:sz="0" w:space="0" w:color="auto"/>
            <w:left w:val="none" w:sz="0" w:space="0" w:color="auto"/>
            <w:bottom w:val="none" w:sz="0" w:space="0" w:color="auto"/>
            <w:right w:val="none" w:sz="0" w:space="0" w:color="auto"/>
          </w:divBdr>
        </w:div>
        <w:div w:id="1188256758">
          <w:marLeft w:val="640"/>
          <w:marRight w:val="0"/>
          <w:marTop w:val="0"/>
          <w:marBottom w:val="0"/>
          <w:divBdr>
            <w:top w:val="none" w:sz="0" w:space="0" w:color="auto"/>
            <w:left w:val="none" w:sz="0" w:space="0" w:color="auto"/>
            <w:bottom w:val="none" w:sz="0" w:space="0" w:color="auto"/>
            <w:right w:val="none" w:sz="0" w:space="0" w:color="auto"/>
          </w:divBdr>
        </w:div>
        <w:div w:id="226383117">
          <w:marLeft w:val="640"/>
          <w:marRight w:val="0"/>
          <w:marTop w:val="0"/>
          <w:marBottom w:val="0"/>
          <w:divBdr>
            <w:top w:val="none" w:sz="0" w:space="0" w:color="auto"/>
            <w:left w:val="none" w:sz="0" w:space="0" w:color="auto"/>
            <w:bottom w:val="none" w:sz="0" w:space="0" w:color="auto"/>
            <w:right w:val="none" w:sz="0" w:space="0" w:color="auto"/>
          </w:divBdr>
        </w:div>
        <w:div w:id="2041971166">
          <w:marLeft w:val="640"/>
          <w:marRight w:val="0"/>
          <w:marTop w:val="0"/>
          <w:marBottom w:val="0"/>
          <w:divBdr>
            <w:top w:val="none" w:sz="0" w:space="0" w:color="auto"/>
            <w:left w:val="none" w:sz="0" w:space="0" w:color="auto"/>
            <w:bottom w:val="none" w:sz="0" w:space="0" w:color="auto"/>
            <w:right w:val="none" w:sz="0" w:space="0" w:color="auto"/>
          </w:divBdr>
        </w:div>
        <w:div w:id="767313113">
          <w:marLeft w:val="640"/>
          <w:marRight w:val="0"/>
          <w:marTop w:val="0"/>
          <w:marBottom w:val="0"/>
          <w:divBdr>
            <w:top w:val="none" w:sz="0" w:space="0" w:color="auto"/>
            <w:left w:val="none" w:sz="0" w:space="0" w:color="auto"/>
            <w:bottom w:val="none" w:sz="0" w:space="0" w:color="auto"/>
            <w:right w:val="none" w:sz="0" w:space="0" w:color="auto"/>
          </w:divBdr>
        </w:div>
        <w:div w:id="1252012647">
          <w:marLeft w:val="640"/>
          <w:marRight w:val="0"/>
          <w:marTop w:val="0"/>
          <w:marBottom w:val="0"/>
          <w:divBdr>
            <w:top w:val="none" w:sz="0" w:space="0" w:color="auto"/>
            <w:left w:val="none" w:sz="0" w:space="0" w:color="auto"/>
            <w:bottom w:val="none" w:sz="0" w:space="0" w:color="auto"/>
            <w:right w:val="none" w:sz="0" w:space="0" w:color="auto"/>
          </w:divBdr>
        </w:div>
        <w:div w:id="514810618">
          <w:marLeft w:val="640"/>
          <w:marRight w:val="0"/>
          <w:marTop w:val="0"/>
          <w:marBottom w:val="0"/>
          <w:divBdr>
            <w:top w:val="none" w:sz="0" w:space="0" w:color="auto"/>
            <w:left w:val="none" w:sz="0" w:space="0" w:color="auto"/>
            <w:bottom w:val="none" w:sz="0" w:space="0" w:color="auto"/>
            <w:right w:val="none" w:sz="0" w:space="0" w:color="auto"/>
          </w:divBdr>
        </w:div>
        <w:div w:id="927932225">
          <w:marLeft w:val="640"/>
          <w:marRight w:val="0"/>
          <w:marTop w:val="0"/>
          <w:marBottom w:val="0"/>
          <w:divBdr>
            <w:top w:val="none" w:sz="0" w:space="0" w:color="auto"/>
            <w:left w:val="none" w:sz="0" w:space="0" w:color="auto"/>
            <w:bottom w:val="none" w:sz="0" w:space="0" w:color="auto"/>
            <w:right w:val="none" w:sz="0" w:space="0" w:color="auto"/>
          </w:divBdr>
        </w:div>
        <w:div w:id="465007114">
          <w:marLeft w:val="640"/>
          <w:marRight w:val="0"/>
          <w:marTop w:val="0"/>
          <w:marBottom w:val="0"/>
          <w:divBdr>
            <w:top w:val="none" w:sz="0" w:space="0" w:color="auto"/>
            <w:left w:val="none" w:sz="0" w:space="0" w:color="auto"/>
            <w:bottom w:val="none" w:sz="0" w:space="0" w:color="auto"/>
            <w:right w:val="none" w:sz="0" w:space="0" w:color="auto"/>
          </w:divBdr>
        </w:div>
        <w:div w:id="118688338">
          <w:marLeft w:val="640"/>
          <w:marRight w:val="0"/>
          <w:marTop w:val="0"/>
          <w:marBottom w:val="0"/>
          <w:divBdr>
            <w:top w:val="none" w:sz="0" w:space="0" w:color="auto"/>
            <w:left w:val="none" w:sz="0" w:space="0" w:color="auto"/>
            <w:bottom w:val="none" w:sz="0" w:space="0" w:color="auto"/>
            <w:right w:val="none" w:sz="0" w:space="0" w:color="auto"/>
          </w:divBdr>
        </w:div>
        <w:div w:id="2048065807">
          <w:marLeft w:val="640"/>
          <w:marRight w:val="0"/>
          <w:marTop w:val="0"/>
          <w:marBottom w:val="0"/>
          <w:divBdr>
            <w:top w:val="none" w:sz="0" w:space="0" w:color="auto"/>
            <w:left w:val="none" w:sz="0" w:space="0" w:color="auto"/>
            <w:bottom w:val="none" w:sz="0" w:space="0" w:color="auto"/>
            <w:right w:val="none" w:sz="0" w:space="0" w:color="auto"/>
          </w:divBdr>
        </w:div>
        <w:div w:id="372120957">
          <w:marLeft w:val="640"/>
          <w:marRight w:val="0"/>
          <w:marTop w:val="0"/>
          <w:marBottom w:val="0"/>
          <w:divBdr>
            <w:top w:val="none" w:sz="0" w:space="0" w:color="auto"/>
            <w:left w:val="none" w:sz="0" w:space="0" w:color="auto"/>
            <w:bottom w:val="none" w:sz="0" w:space="0" w:color="auto"/>
            <w:right w:val="none" w:sz="0" w:space="0" w:color="auto"/>
          </w:divBdr>
        </w:div>
        <w:div w:id="1714428813">
          <w:marLeft w:val="640"/>
          <w:marRight w:val="0"/>
          <w:marTop w:val="0"/>
          <w:marBottom w:val="0"/>
          <w:divBdr>
            <w:top w:val="none" w:sz="0" w:space="0" w:color="auto"/>
            <w:left w:val="none" w:sz="0" w:space="0" w:color="auto"/>
            <w:bottom w:val="none" w:sz="0" w:space="0" w:color="auto"/>
            <w:right w:val="none" w:sz="0" w:space="0" w:color="auto"/>
          </w:divBdr>
        </w:div>
      </w:divsChild>
    </w:div>
    <w:div w:id="113526464">
      <w:bodyDiv w:val="1"/>
      <w:marLeft w:val="0"/>
      <w:marRight w:val="0"/>
      <w:marTop w:val="0"/>
      <w:marBottom w:val="0"/>
      <w:divBdr>
        <w:top w:val="none" w:sz="0" w:space="0" w:color="auto"/>
        <w:left w:val="none" w:sz="0" w:space="0" w:color="auto"/>
        <w:bottom w:val="none" w:sz="0" w:space="0" w:color="auto"/>
        <w:right w:val="none" w:sz="0" w:space="0" w:color="auto"/>
      </w:divBdr>
      <w:divsChild>
        <w:div w:id="1911108908">
          <w:marLeft w:val="640"/>
          <w:marRight w:val="0"/>
          <w:marTop w:val="0"/>
          <w:marBottom w:val="0"/>
          <w:divBdr>
            <w:top w:val="none" w:sz="0" w:space="0" w:color="auto"/>
            <w:left w:val="none" w:sz="0" w:space="0" w:color="auto"/>
            <w:bottom w:val="none" w:sz="0" w:space="0" w:color="auto"/>
            <w:right w:val="none" w:sz="0" w:space="0" w:color="auto"/>
          </w:divBdr>
        </w:div>
        <w:div w:id="2022008196">
          <w:marLeft w:val="640"/>
          <w:marRight w:val="0"/>
          <w:marTop w:val="0"/>
          <w:marBottom w:val="0"/>
          <w:divBdr>
            <w:top w:val="none" w:sz="0" w:space="0" w:color="auto"/>
            <w:left w:val="none" w:sz="0" w:space="0" w:color="auto"/>
            <w:bottom w:val="none" w:sz="0" w:space="0" w:color="auto"/>
            <w:right w:val="none" w:sz="0" w:space="0" w:color="auto"/>
          </w:divBdr>
        </w:div>
        <w:div w:id="724377102">
          <w:marLeft w:val="640"/>
          <w:marRight w:val="0"/>
          <w:marTop w:val="0"/>
          <w:marBottom w:val="0"/>
          <w:divBdr>
            <w:top w:val="none" w:sz="0" w:space="0" w:color="auto"/>
            <w:left w:val="none" w:sz="0" w:space="0" w:color="auto"/>
            <w:bottom w:val="none" w:sz="0" w:space="0" w:color="auto"/>
            <w:right w:val="none" w:sz="0" w:space="0" w:color="auto"/>
          </w:divBdr>
        </w:div>
        <w:div w:id="2144736729">
          <w:marLeft w:val="640"/>
          <w:marRight w:val="0"/>
          <w:marTop w:val="0"/>
          <w:marBottom w:val="0"/>
          <w:divBdr>
            <w:top w:val="none" w:sz="0" w:space="0" w:color="auto"/>
            <w:left w:val="none" w:sz="0" w:space="0" w:color="auto"/>
            <w:bottom w:val="none" w:sz="0" w:space="0" w:color="auto"/>
            <w:right w:val="none" w:sz="0" w:space="0" w:color="auto"/>
          </w:divBdr>
        </w:div>
        <w:div w:id="662203657">
          <w:marLeft w:val="640"/>
          <w:marRight w:val="0"/>
          <w:marTop w:val="0"/>
          <w:marBottom w:val="0"/>
          <w:divBdr>
            <w:top w:val="none" w:sz="0" w:space="0" w:color="auto"/>
            <w:left w:val="none" w:sz="0" w:space="0" w:color="auto"/>
            <w:bottom w:val="none" w:sz="0" w:space="0" w:color="auto"/>
            <w:right w:val="none" w:sz="0" w:space="0" w:color="auto"/>
          </w:divBdr>
        </w:div>
        <w:div w:id="536354040">
          <w:marLeft w:val="640"/>
          <w:marRight w:val="0"/>
          <w:marTop w:val="0"/>
          <w:marBottom w:val="0"/>
          <w:divBdr>
            <w:top w:val="none" w:sz="0" w:space="0" w:color="auto"/>
            <w:left w:val="none" w:sz="0" w:space="0" w:color="auto"/>
            <w:bottom w:val="none" w:sz="0" w:space="0" w:color="auto"/>
            <w:right w:val="none" w:sz="0" w:space="0" w:color="auto"/>
          </w:divBdr>
        </w:div>
        <w:div w:id="1914075370">
          <w:marLeft w:val="640"/>
          <w:marRight w:val="0"/>
          <w:marTop w:val="0"/>
          <w:marBottom w:val="0"/>
          <w:divBdr>
            <w:top w:val="none" w:sz="0" w:space="0" w:color="auto"/>
            <w:left w:val="none" w:sz="0" w:space="0" w:color="auto"/>
            <w:bottom w:val="none" w:sz="0" w:space="0" w:color="auto"/>
            <w:right w:val="none" w:sz="0" w:space="0" w:color="auto"/>
          </w:divBdr>
        </w:div>
        <w:div w:id="1289244270">
          <w:marLeft w:val="640"/>
          <w:marRight w:val="0"/>
          <w:marTop w:val="0"/>
          <w:marBottom w:val="0"/>
          <w:divBdr>
            <w:top w:val="none" w:sz="0" w:space="0" w:color="auto"/>
            <w:left w:val="none" w:sz="0" w:space="0" w:color="auto"/>
            <w:bottom w:val="none" w:sz="0" w:space="0" w:color="auto"/>
            <w:right w:val="none" w:sz="0" w:space="0" w:color="auto"/>
          </w:divBdr>
        </w:div>
        <w:div w:id="2014991722">
          <w:marLeft w:val="640"/>
          <w:marRight w:val="0"/>
          <w:marTop w:val="0"/>
          <w:marBottom w:val="0"/>
          <w:divBdr>
            <w:top w:val="none" w:sz="0" w:space="0" w:color="auto"/>
            <w:left w:val="none" w:sz="0" w:space="0" w:color="auto"/>
            <w:bottom w:val="none" w:sz="0" w:space="0" w:color="auto"/>
            <w:right w:val="none" w:sz="0" w:space="0" w:color="auto"/>
          </w:divBdr>
        </w:div>
        <w:div w:id="1519734042">
          <w:marLeft w:val="640"/>
          <w:marRight w:val="0"/>
          <w:marTop w:val="0"/>
          <w:marBottom w:val="0"/>
          <w:divBdr>
            <w:top w:val="none" w:sz="0" w:space="0" w:color="auto"/>
            <w:left w:val="none" w:sz="0" w:space="0" w:color="auto"/>
            <w:bottom w:val="none" w:sz="0" w:space="0" w:color="auto"/>
            <w:right w:val="none" w:sz="0" w:space="0" w:color="auto"/>
          </w:divBdr>
        </w:div>
        <w:div w:id="180507681">
          <w:marLeft w:val="640"/>
          <w:marRight w:val="0"/>
          <w:marTop w:val="0"/>
          <w:marBottom w:val="0"/>
          <w:divBdr>
            <w:top w:val="none" w:sz="0" w:space="0" w:color="auto"/>
            <w:left w:val="none" w:sz="0" w:space="0" w:color="auto"/>
            <w:bottom w:val="none" w:sz="0" w:space="0" w:color="auto"/>
            <w:right w:val="none" w:sz="0" w:space="0" w:color="auto"/>
          </w:divBdr>
        </w:div>
        <w:div w:id="113721554">
          <w:marLeft w:val="640"/>
          <w:marRight w:val="0"/>
          <w:marTop w:val="0"/>
          <w:marBottom w:val="0"/>
          <w:divBdr>
            <w:top w:val="none" w:sz="0" w:space="0" w:color="auto"/>
            <w:left w:val="none" w:sz="0" w:space="0" w:color="auto"/>
            <w:bottom w:val="none" w:sz="0" w:space="0" w:color="auto"/>
            <w:right w:val="none" w:sz="0" w:space="0" w:color="auto"/>
          </w:divBdr>
        </w:div>
        <w:div w:id="1633948653">
          <w:marLeft w:val="640"/>
          <w:marRight w:val="0"/>
          <w:marTop w:val="0"/>
          <w:marBottom w:val="0"/>
          <w:divBdr>
            <w:top w:val="none" w:sz="0" w:space="0" w:color="auto"/>
            <w:left w:val="none" w:sz="0" w:space="0" w:color="auto"/>
            <w:bottom w:val="none" w:sz="0" w:space="0" w:color="auto"/>
            <w:right w:val="none" w:sz="0" w:space="0" w:color="auto"/>
          </w:divBdr>
        </w:div>
        <w:div w:id="1831477424">
          <w:marLeft w:val="640"/>
          <w:marRight w:val="0"/>
          <w:marTop w:val="0"/>
          <w:marBottom w:val="0"/>
          <w:divBdr>
            <w:top w:val="none" w:sz="0" w:space="0" w:color="auto"/>
            <w:left w:val="none" w:sz="0" w:space="0" w:color="auto"/>
            <w:bottom w:val="none" w:sz="0" w:space="0" w:color="auto"/>
            <w:right w:val="none" w:sz="0" w:space="0" w:color="auto"/>
          </w:divBdr>
        </w:div>
        <w:div w:id="19820715">
          <w:marLeft w:val="640"/>
          <w:marRight w:val="0"/>
          <w:marTop w:val="0"/>
          <w:marBottom w:val="0"/>
          <w:divBdr>
            <w:top w:val="none" w:sz="0" w:space="0" w:color="auto"/>
            <w:left w:val="none" w:sz="0" w:space="0" w:color="auto"/>
            <w:bottom w:val="none" w:sz="0" w:space="0" w:color="auto"/>
            <w:right w:val="none" w:sz="0" w:space="0" w:color="auto"/>
          </w:divBdr>
        </w:div>
        <w:div w:id="209343778">
          <w:marLeft w:val="640"/>
          <w:marRight w:val="0"/>
          <w:marTop w:val="0"/>
          <w:marBottom w:val="0"/>
          <w:divBdr>
            <w:top w:val="none" w:sz="0" w:space="0" w:color="auto"/>
            <w:left w:val="none" w:sz="0" w:space="0" w:color="auto"/>
            <w:bottom w:val="none" w:sz="0" w:space="0" w:color="auto"/>
            <w:right w:val="none" w:sz="0" w:space="0" w:color="auto"/>
          </w:divBdr>
        </w:div>
        <w:div w:id="402216727">
          <w:marLeft w:val="640"/>
          <w:marRight w:val="0"/>
          <w:marTop w:val="0"/>
          <w:marBottom w:val="0"/>
          <w:divBdr>
            <w:top w:val="none" w:sz="0" w:space="0" w:color="auto"/>
            <w:left w:val="none" w:sz="0" w:space="0" w:color="auto"/>
            <w:bottom w:val="none" w:sz="0" w:space="0" w:color="auto"/>
            <w:right w:val="none" w:sz="0" w:space="0" w:color="auto"/>
          </w:divBdr>
        </w:div>
        <w:div w:id="955914875">
          <w:marLeft w:val="640"/>
          <w:marRight w:val="0"/>
          <w:marTop w:val="0"/>
          <w:marBottom w:val="0"/>
          <w:divBdr>
            <w:top w:val="none" w:sz="0" w:space="0" w:color="auto"/>
            <w:left w:val="none" w:sz="0" w:space="0" w:color="auto"/>
            <w:bottom w:val="none" w:sz="0" w:space="0" w:color="auto"/>
            <w:right w:val="none" w:sz="0" w:space="0" w:color="auto"/>
          </w:divBdr>
        </w:div>
        <w:div w:id="1836989172">
          <w:marLeft w:val="640"/>
          <w:marRight w:val="0"/>
          <w:marTop w:val="0"/>
          <w:marBottom w:val="0"/>
          <w:divBdr>
            <w:top w:val="none" w:sz="0" w:space="0" w:color="auto"/>
            <w:left w:val="none" w:sz="0" w:space="0" w:color="auto"/>
            <w:bottom w:val="none" w:sz="0" w:space="0" w:color="auto"/>
            <w:right w:val="none" w:sz="0" w:space="0" w:color="auto"/>
          </w:divBdr>
        </w:div>
        <w:div w:id="743064432">
          <w:marLeft w:val="640"/>
          <w:marRight w:val="0"/>
          <w:marTop w:val="0"/>
          <w:marBottom w:val="0"/>
          <w:divBdr>
            <w:top w:val="none" w:sz="0" w:space="0" w:color="auto"/>
            <w:left w:val="none" w:sz="0" w:space="0" w:color="auto"/>
            <w:bottom w:val="none" w:sz="0" w:space="0" w:color="auto"/>
            <w:right w:val="none" w:sz="0" w:space="0" w:color="auto"/>
          </w:divBdr>
        </w:div>
        <w:div w:id="1117093257">
          <w:marLeft w:val="640"/>
          <w:marRight w:val="0"/>
          <w:marTop w:val="0"/>
          <w:marBottom w:val="0"/>
          <w:divBdr>
            <w:top w:val="none" w:sz="0" w:space="0" w:color="auto"/>
            <w:left w:val="none" w:sz="0" w:space="0" w:color="auto"/>
            <w:bottom w:val="none" w:sz="0" w:space="0" w:color="auto"/>
            <w:right w:val="none" w:sz="0" w:space="0" w:color="auto"/>
          </w:divBdr>
        </w:div>
        <w:div w:id="776482657">
          <w:marLeft w:val="640"/>
          <w:marRight w:val="0"/>
          <w:marTop w:val="0"/>
          <w:marBottom w:val="0"/>
          <w:divBdr>
            <w:top w:val="none" w:sz="0" w:space="0" w:color="auto"/>
            <w:left w:val="none" w:sz="0" w:space="0" w:color="auto"/>
            <w:bottom w:val="none" w:sz="0" w:space="0" w:color="auto"/>
            <w:right w:val="none" w:sz="0" w:space="0" w:color="auto"/>
          </w:divBdr>
        </w:div>
        <w:div w:id="750548257">
          <w:marLeft w:val="640"/>
          <w:marRight w:val="0"/>
          <w:marTop w:val="0"/>
          <w:marBottom w:val="0"/>
          <w:divBdr>
            <w:top w:val="none" w:sz="0" w:space="0" w:color="auto"/>
            <w:left w:val="none" w:sz="0" w:space="0" w:color="auto"/>
            <w:bottom w:val="none" w:sz="0" w:space="0" w:color="auto"/>
            <w:right w:val="none" w:sz="0" w:space="0" w:color="auto"/>
          </w:divBdr>
        </w:div>
        <w:div w:id="806629520">
          <w:marLeft w:val="640"/>
          <w:marRight w:val="0"/>
          <w:marTop w:val="0"/>
          <w:marBottom w:val="0"/>
          <w:divBdr>
            <w:top w:val="none" w:sz="0" w:space="0" w:color="auto"/>
            <w:left w:val="none" w:sz="0" w:space="0" w:color="auto"/>
            <w:bottom w:val="none" w:sz="0" w:space="0" w:color="auto"/>
            <w:right w:val="none" w:sz="0" w:space="0" w:color="auto"/>
          </w:divBdr>
        </w:div>
        <w:div w:id="651369746">
          <w:marLeft w:val="640"/>
          <w:marRight w:val="0"/>
          <w:marTop w:val="0"/>
          <w:marBottom w:val="0"/>
          <w:divBdr>
            <w:top w:val="none" w:sz="0" w:space="0" w:color="auto"/>
            <w:left w:val="none" w:sz="0" w:space="0" w:color="auto"/>
            <w:bottom w:val="none" w:sz="0" w:space="0" w:color="auto"/>
            <w:right w:val="none" w:sz="0" w:space="0" w:color="auto"/>
          </w:divBdr>
        </w:div>
        <w:div w:id="1533422286">
          <w:marLeft w:val="640"/>
          <w:marRight w:val="0"/>
          <w:marTop w:val="0"/>
          <w:marBottom w:val="0"/>
          <w:divBdr>
            <w:top w:val="none" w:sz="0" w:space="0" w:color="auto"/>
            <w:left w:val="none" w:sz="0" w:space="0" w:color="auto"/>
            <w:bottom w:val="none" w:sz="0" w:space="0" w:color="auto"/>
            <w:right w:val="none" w:sz="0" w:space="0" w:color="auto"/>
          </w:divBdr>
        </w:div>
        <w:div w:id="1185944953">
          <w:marLeft w:val="640"/>
          <w:marRight w:val="0"/>
          <w:marTop w:val="0"/>
          <w:marBottom w:val="0"/>
          <w:divBdr>
            <w:top w:val="none" w:sz="0" w:space="0" w:color="auto"/>
            <w:left w:val="none" w:sz="0" w:space="0" w:color="auto"/>
            <w:bottom w:val="none" w:sz="0" w:space="0" w:color="auto"/>
            <w:right w:val="none" w:sz="0" w:space="0" w:color="auto"/>
          </w:divBdr>
        </w:div>
        <w:div w:id="1486700372">
          <w:marLeft w:val="640"/>
          <w:marRight w:val="0"/>
          <w:marTop w:val="0"/>
          <w:marBottom w:val="0"/>
          <w:divBdr>
            <w:top w:val="none" w:sz="0" w:space="0" w:color="auto"/>
            <w:left w:val="none" w:sz="0" w:space="0" w:color="auto"/>
            <w:bottom w:val="none" w:sz="0" w:space="0" w:color="auto"/>
            <w:right w:val="none" w:sz="0" w:space="0" w:color="auto"/>
          </w:divBdr>
        </w:div>
        <w:div w:id="288320288">
          <w:marLeft w:val="640"/>
          <w:marRight w:val="0"/>
          <w:marTop w:val="0"/>
          <w:marBottom w:val="0"/>
          <w:divBdr>
            <w:top w:val="none" w:sz="0" w:space="0" w:color="auto"/>
            <w:left w:val="none" w:sz="0" w:space="0" w:color="auto"/>
            <w:bottom w:val="none" w:sz="0" w:space="0" w:color="auto"/>
            <w:right w:val="none" w:sz="0" w:space="0" w:color="auto"/>
          </w:divBdr>
        </w:div>
        <w:div w:id="1407066599">
          <w:marLeft w:val="640"/>
          <w:marRight w:val="0"/>
          <w:marTop w:val="0"/>
          <w:marBottom w:val="0"/>
          <w:divBdr>
            <w:top w:val="none" w:sz="0" w:space="0" w:color="auto"/>
            <w:left w:val="none" w:sz="0" w:space="0" w:color="auto"/>
            <w:bottom w:val="none" w:sz="0" w:space="0" w:color="auto"/>
            <w:right w:val="none" w:sz="0" w:space="0" w:color="auto"/>
          </w:divBdr>
        </w:div>
        <w:div w:id="727151609">
          <w:marLeft w:val="640"/>
          <w:marRight w:val="0"/>
          <w:marTop w:val="0"/>
          <w:marBottom w:val="0"/>
          <w:divBdr>
            <w:top w:val="none" w:sz="0" w:space="0" w:color="auto"/>
            <w:left w:val="none" w:sz="0" w:space="0" w:color="auto"/>
            <w:bottom w:val="none" w:sz="0" w:space="0" w:color="auto"/>
            <w:right w:val="none" w:sz="0" w:space="0" w:color="auto"/>
          </w:divBdr>
        </w:div>
        <w:div w:id="1167399380">
          <w:marLeft w:val="640"/>
          <w:marRight w:val="0"/>
          <w:marTop w:val="0"/>
          <w:marBottom w:val="0"/>
          <w:divBdr>
            <w:top w:val="none" w:sz="0" w:space="0" w:color="auto"/>
            <w:left w:val="none" w:sz="0" w:space="0" w:color="auto"/>
            <w:bottom w:val="none" w:sz="0" w:space="0" w:color="auto"/>
            <w:right w:val="none" w:sz="0" w:space="0" w:color="auto"/>
          </w:divBdr>
        </w:div>
        <w:div w:id="1834492016">
          <w:marLeft w:val="640"/>
          <w:marRight w:val="0"/>
          <w:marTop w:val="0"/>
          <w:marBottom w:val="0"/>
          <w:divBdr>
            <w:top w:val="none" w:sz="0" w:space="0" w:color="auto"/>
            <w:left w:val="none" w:sz="0" w:space="0" w:color="auto"/>
            <w:bottom w:val="none" w:sz="0" w:space="0" w:color="auto"/>
            <w:right w:val="none" w:sz="0" w:space="0" w:color="auto"/>
          </w:divBdr>
        </w:div>
        <w:div w:id="1767650026">
          <w:marLeft w:val="640"/>
          <w:marRight w:val="0"/>
          <w:marTop w:val="0"/>
          <w:marBottom w:val="0"/>
          <w:divBdr>
            <w:top w:val="none" w:sz="0" w:space="0" w:color="auto"/>
            <w:left w:val="none" w:sz="0" w:space="0" w:color="auto"/>
            <w:bottom w:val="none" w:sz="0" w:space="0" w:color="auto"/>
            <w:right w:val="none" w:sz="0" w:space="0" w:color="auto"/>
          </w:divBdr>
        </w:div>
        <w:div w:id="1536893902">
          <w:marLeft w:val="640"/>
          <w:marRight w:val="0"/>
          <w:marTop w:val="0"/>
          <w:marBottom w:val="0"/>
          <w:divBdr>
            <w:top w:val="none" w:sz="0" w:space="0" w:color="auto"/>
            <w:left w:val="none" w:sz="0" w:space="0" w:color="auto"/>
            <w:bottom w:val="none" w:sz="0" w:space="0" w:color="auto"/>
            <w:right w:val="none" w:sz="0" w:space="0" w:color="auto"/>
          </w:divBdr>
        </w:div>
        <w:div w:id="398745325">
          <w:marLeft w:val="640"/>
          <w:marRight w:val="0"/>
          <w:marTop w:val="0"/>
          <w:marBottom w:val="0"/>
          <w:divBdr>
            <w:top w:val="none" w:sz="0" w:space="0" w:color="auto"/>
            <w:left w:val="none" w:sz="0" w:space="0" w:color="auto"/>
            <w:bottom w:val="none" w:sz="0" w:space="0" w:color="auto"/>
            <w:right w:val="none" w:sz="0" w:space="0" w:color="auto"/>
          </w:divBdr>
        </w:div>
        <w:div w:id="1355425312">
          <w:marLeft w:val="640"/>
          <w:marRight w:val="0"/>
          <w:marTop w:val="0"/>
          <w:marBottom w:val="0"/>
          <w:divBdr>
            <w:top w:val="none" w:sz="0" w:space="0" w:color="auto"/>
            <w:left w:val="none" w:sz="0" w:space="0" w:color="auto"/>
            <w:bottom w:val="none" w:sz="0" w:space="0" w:color="auto"/>
            <w:right w:val="none" w:sz="0" w:space="0" w:color="auto"/>
          </w:divBdr>
        </w:div>
        <w:div w:id="710766390">
          <w:marLeft w:val="640"/>
          <w:marRight w:val="0"/>
          <w:marTop w:val="0"/>
          <w:marBottom w:val="0"/>
          <w:divBdr>
            <w:top w:val="none" w:sz="0" w:space="0" w:color="auto"/>
            <w:left w:val="none" w:sz="0" w:space="0" w:color="auto"/>
            <w:bottom w:val="none" w:sz="0" w:space="0" w:color="auto"/>
            <w:right w:val="none" w:sz="0" w:space="0" w:color="auto"/>
          </w:divBdr>
        </w:div>
        <w:div w:id="380786554">
          <w:marLeft w:val="640"/>
          <w:marRight w:val="0"/>
          <w:marTop w:val="0"/>
          <w:marBottom w:val="0"/>
          <w:divBdr>
            <w:top w:val="none" w:sz="0" w:space="0" w:color="auto"/>
            <w:left w:val="none" w:sz="0" w:space="0" w:color="auto"/>
            <w:bottom w:val="none" w:sz="0" w:space="0" w:color="auto"/>
            <w:right w:val="none" w:sz="0" w:space="0" w:color="auto"/>
          </w:divBdr>
        </w:div>
        <w:div w:id="1927373892">
          <w:marLeft w:val="640"/>
          <w:marRight w:val="0"/>
          <w:marTop w:val="0"/>
          <w:marBottom w:val="0"/>
          <w:divBdr>
            <w:top w:val="none" w:sz="0" w:space="0" w:color="auto"/>
            <w:left w:val="none" w:sz="0" w:space="0" w:color="auto"/>
            <w:bottom w:val="none" w:sz="0" w:space="0" w:color="auto"/>
            <w:right w:val="none" w:sz="0" w:space="0" w:color="auto"/>
          </w:divBdr>
        </w:div>
        <w:div w:id="751510550">
          <w:marLeft w:val="640"/>
          <w:marRight w:val="0"/>
          <w:marTop w:val="0"/>
          <w:marBottom w:val="0"/>
          <w:divBdr>
            <w:top w:val="none" w:sz="0" w:space="0" w:color="auto"/>
            <w:left w:val="none" w:sz="0" w:space="0" w:color="auto"/>
            <w:bottom w:val="none" w:sz="0" w:space="0" w:color="auto"/>
            <w:right w:val="none" w:sz="0" w:space="0" w:color="auto"/>
          </w:divBdr>
        </w:div>
        <w:div w:id="2059624973">
          <w:marLeft w:val="640"/>
          <w:marRight w:val="0"/>
          <w:marTop w:val="0"/>
          <w:marBottom w:val="0"/>
          <w:divBdr>
            <w:top w:val="none" w:sz="0" w:space="0" w:color="auto"/>
            <w:left w:val="none" w:sz="0" w:space="0" w:color="auto"/>
            <w:bottom w:val="none" w:sz="0" w:space="0" w:color="auto"/>
            <w:right w:val="none" w:sz="0" w:space="0" w:color="auto"/>
          </w:divBdr>
        </w:div>
        <w:div w:id="781728240">
          <w:marLeft w:val="640"/>
          <w:marRight w:val="0"/>
          <w:marTop w:val="0"/>
          <w:marBottom w:val="0"/>
          <w:divBdr>
            <w:top w:val="none" w:sz="0" w:space="0" w:color="auto"/>
            <w:left w:val="none" w:sz="0" w:space="0" w:color="auto"/>
            <w:bottom w:val="none" w:sz="0" w:space="0" w:color="auto"/>
            <w:right w:val="none" w:sz="0" w:space="0" w:color="auto"/>
          </w:divBdr>
        </w:div>
        <w:div w:id="1201748726">
          <w:marLeft w:val="640"/>
          <w:marRight w:val="0"/>
          <w:marTop w:val="0"/>
          <w:marBottom w:val="0"/>
          <w:divBdr>
            <w:top w:val="none" w:sz="0" w:space="0" w:color="auto"/>
            <w:left w:val="none" w:sz="0" w:space="0" w:color="auto"/>
            <w:bottom w:val="none" w:sz="0" w:space="0" w:color="auto"/>
            <w:right w:val="none" w:sz="0" w:space="0" w:color="auto"/>
          </w:divBdr>
        </w:div>
      </w:divsChild>
    </w:div>
    <w:div w:id="127667486">
      <w:bodyDiv w:val="1"/>
      <w:marLeft w:val="0"/>
      <w:marRight w:val="0"/>
      <w:marTop w:val="0"/>
      <w:marBottom w:val="0"/>
      <w:divBdr>
        <w:top w:val="none" w:sz="0" w:space="0" w:color="auto"/>
        <w:left w:val="none" w:sz="0" w:space="0" w:color="auto"/>
        <w:bottom w:val="none" w:sz="0" w:space="0" w:color="auto"/>
        <w:right w:val="none" w:sz="0" w:space="0" w:color="auto"/>
      </w:divBdr>
      <w:divsChild>
        <w:div w:id="477117859">
          <w:marLeft w:val="640"/>
          <w:marRight w:val="0"/>
          <w:marTop w:val="0"/>
          <w:marBottom w:val="0"/>
          <w:divBdr>
            <w:top w:val="none" w:sz="0" w:space="0" w:color="auto"/>
            <w:left w:val="none" w:sz="0" w:space="0" w:color="auto"/>
            <w:bottom w:val="none" w:sz="0" w:space="0" w:color="auto"/>
            <w:right w:val="none" w:sz="0" w:space="0" w:color="auto"/>
          </w:divBdr>
        </w:div>
        <w:div w:id="520126263">
          <w:marLeft w:val="640"/>
          <w:marRight w:val="0"/>
          <w:marTop w:val="0"/>
          <w:marBottom w:val="0"/>
          <w:divBdr>
            <w:top w:val="none" w:sz="0" w:space="0" w:color="auto"/>
            <w:left w:val="none" w:sz="0" w:space="0" w:color="auto"/>
            <w:bottom w:val="none" w:sz="0" w:space="0" w:color="auto"/>
            <w:right w:val="none" w:sz="0" w:space="0" w:color="auto"/>
          </w:divBdr>
        </w:div>
        <w:div w:id="496387577">
          <w:marLeft w:val="640"/>
          <w:marRight w:val="0"/>
          <w:marTop w:val="0"/>
          <w:marBottom w:val="0"/>
          <w:divBdr>
            <w:top w:val="none" w:sz="0" w:space="0" w:color="auto"/>
            <w:left w:val="none" w:sz="0" w:space="0" w:color="auto"/>
            <w:bottom w:val="none" w:sz="0" w:space="0" w:color="auto"/>
            <w:right w:val="none" w:sz="0" w:space="0" w:color="auto"/>
          </w:divBdr>
        </w:div>
      </w:divsChild>
    </w:div>
    <w:div w:id="281544481">
      <w:bodyDiv w:val="1"/>
      <w:marLeft w:val="0"/>
      <w:marRight w:val="0"/>
      <w:marTop w:val="0"/>
      <w:marBottom w:val="0"/>
      <w:divBdr>
        <w:top w:val="none" w:sz="0" w:space="0" w:color="auto"/>
        <w:left w:val="none" w:sz="0" w:space="0" w:color="auto"/>
        <w:bottom w:val="none" w:sz="0" w:space="0" w:color="auto"/>
        <w:right w:val="none" w:sz="0" w:space="0" w:color="auto"/>
      </w:divBdr>
      <w:divsChild>
        <w:div w:id="1666281808">
          <w:marLeft w:val="640"/>
          <w:marRight w:val="0"/>
          <w:marTop w:val="0"/>
          <w:marBottom w:val="0"/>
          <w:divBdr>
            <w:top w:val="none" w:sz="0" w:space="0" w:color="auto"/>
            <w:left w:val="none" w:sz="0" w:space="0" w:color="auto"/>
            <w:bottom w:val="none" w:sz="0" w:space="0" w:color="auto"/>
            <w:right w:val="none" w:sz="0" w:space="0" w:color="auto"/>
          </w:divBdr>
        </w:div>
        <w:div w:id="1078212034">
          <w:marLeft w:val="640"/>
          <w:marRight w:val="0"/>
          <w:marTop w:val="0"/>
          <w:marBottom w:val="0"/>
          <w:divBdr>
            <w:top w:val="none" w:sz="0" w:space="0" w:color="auto"/>
            <w:left w:val="none" w:sz="0" w:space="0" w:color="auto"/>
            <w:bottom w:val="none" w:sz="0" w:space="0" w:color="auto"/>
            <w:right w:val="none" w:sz="0" w:space="0" w:color="auto"/>
          </w:divBdr>
        </w:div>
        <w:div w:id="1503736842">
          <w:marLeft w:val="640"/>
          <w:marRight w:val="0"/>
          <w:marTop w:val="0"/>
          <w:marBottom w:val="0"/>
          <w:divBdr>
            <w:top w:val="none" w:sz="0" w:space="0" w:color="auto"/>
            <w:left w:val="none" w:sz="0" w:space="0" w:color="auto"/>
            <w:bottom w:val="none" w:sz="0" w:space="0" w:color="auto"/>
            <w:right w:val="none" w:sz="0" w:space="0" w:color="auto"/>
          </w:divBdr>
        </w:div>
        <w:div w:id="1942369448">
          <w:marLeft w:val="640"/>
          <w:marRight w:val="0"/>
          <w:marTop w:val="0"/>
          <w:marBottom w:val="0"/>
          <w:divBdr>
            <w:top w:val="none" w:sz="0" w:space="0" w:color="auto"/>
            <w:left w:val="none" w:sz="0" w:space="0" w:color="auto"/>
            <w:bottom w:val="none" w:sz="0" w:space="0" w:color="auto"/>
            <w:right w:val="none" w:sz="0" w:space="0" w:color="auto"/>
          </w:divBdr>
        </w:div>
        <w:div w:id="709113992">
          <w:marLeft w:val="640"/>
          <w:marRight w:val="0"/>
          <w:marTop w:val="0"/>
          <w:marBottom w:val="0"/>
          <w:divBdr>
            <w:top w:val="none" w:sz="0" w:space="0" w:color="auto"/>
            <w:left w:val="none" w:sz="0" w:space="0" w:color="auto"/>
            <w:bottom w:val="none" w:sz="0" w:space="0" w:color="auto"/>
            <w:right w:val="none" w:sz="0" w:space="0" w:color="auto"/>
          </w:divBdr>
        </w:div>
        <w:div w:id="1594587454">
          <w:marLeft w:val="640"/>
          <w:marRight w:val="0"/>
          <w:marTop w:val="0"/>
          <w:marBottom w:val="0"/>
          <w:divBdr>
            <w:top w:val="none" w:sz="0" w:space="0" w:color="auto"/>
            <w:left w:val="none" w:sz="0" w:space="0" w:color="auto"/>
            <w:bottom w:val="none" w:sz="0" w:space="0" w:color="auto"/>
            <w:right w:val="none" w:sz="0" w:space="0" w:color="auto"/>
          </w:divBdr>
        </w:div>
        <w:div w:id="1855610333">
          <w:marLeft w:val="640"/>
          <w:marRight w:val="0"/>
          <w:marTop w:val="0"/>
          <w:marBottom w:val="0"/>
          <w:divBdr>
            <w:top w:val="none" w:sz="0" w:space="0" w:color="auto"/>
            <w:left w:val="none" w:sz="0" w:space="0" w:color="auto"/>
            <w:bottom w:val="none" w:sz="0" w:space="0" w:color="auto"/>
            <w:right w:val="none" w:sz="0" w:space="0" w:color="auto"/>
          </w:divBdr>
        </w:div>
      </w:divsChild>
    </w:div>
    <w:div w:id="288055961">
      <w:bodyDiv w:val="1"/>
      <w:marLeft w:val="0"/>
      <w:marRight w:val="0"/>
      <w:marTop w:val="0"/>
      <w:marBottom w:val="0"/>
      <w:divBdr>
        <w:top w:val="none" w:sz="0" w:space="0" w:color="auto"/>
        <w:left w:val="none" w:sz="0" w:space="0" w:color="auto"/>
        <w:bottom w:val="none" w:sz="0" w:space="0" w:color="auto"/>
        <w:right w:val="none" w:sz="0" w:space="0" w:color="auto"/>
      </w:divBdr>
      <w:divsChild>
        <w:div w:id="1962766638">
          <w:marLeft w:val="640"/>
          <w:marRight w:val="0"/>
          <w:marTop w:val="0"/>
          <w:marBottom w:val="0"/>
          <w:divBdr>
            <w:top w:val="none" w:sz="0" w:space="0" w:color="auto"/>
            <w:left w:val="none" w:sz="0" w:space="0" w:color="auto"/>
            <w:bottom w:val="none" w:sz="0" w:space="0" w:color="auto"/>
            <w:right w:val="none" w:sz="0" w:space="0" w:color="auto"/>
          </w:divBdr>
        </w:div>
        <w:div w:id="586420414">
          <w:marLeft w:val="640"/>
          <w:marRight w:val="0"/>
          <w:marTop w:val="0"/>
          <w:marBottom w:val="0"/>
          <w:divBdr>
            <w:top w:val="none" w:sz="0" w:space="0" w:color="auto"/>
            <w:left w:val="none" w:sz="0" w:space="0" w:color="auto"/>
            <w:bottom w:val="none" w:sz="0" w:space="0" w:color="auto"/>
            <w:right w:val="none" w:sz="0" w:space="0" w:color="auto"/>
          </w:divBdr>
        </w:div>
        <w:div w:id="1509438982">
          <w:marLeft w:val="640"/>
          <w:marRight w:val="0"/>
          <w:marTop w:val="0"/>
          <w:marBottom w:val="0"/>
          <w:divBdr>
            <w:top w:val="none" w:sz="0" w:space="0" w:color="auto"/>
            <w:left w:val="none" w:sz="0" w:space="0" w:color="auto"/>
            <w:bottom w:val="none" w:sz="0" w:space="0" w:color="auto"/>
            <w:right w:val="none" w:sz="0" w:space="0" w:color="auto"/>
          </w:divBdr>
        </w:div>
      </w:divsChild>
    </w:div>
    <w:div w:id="301424552">
      <w:bodyDiv w:val="1"/>
      <w:marLeft w:val="0"/>
      <w:marRight w:val="0"/>
      <w:marTop w:val="0"/>
      <w:marBottom w:val="0"/>
      <w:divBdr>
        <w:top w:val="none" w:sz="0" w:space="0" w:color="auto"/>
        <w:left w:val="none" w:sz="0" w:space="0" w:color="auto"/>
        <w:bottom w:val="none" w:sz="0" w:space="0" w:color="auto"/>
        <w:right w:val="none" w:sz="0" w:space="0" w:color="auto"/>
      </w:divBdr>
      <w:divsChild>
        <w:div w:id="1847935710">
          <w:marLeft w:val="640"/>
          <w:marRight w:val="0"/>
          <w:marTop w:val="0"/>
          <w:marBottom w:val="0"/>
          <w:divBdr>
            <w:top w:val="none" w:sz="0" w:space="0" w:color="auto"/>
            <w:left w:val="none" w:sz="0" w:space="0" w:color="auto"/>
            <w:bottom w:val="none" w:sz="0" w:space="0" w:color="auto"/>
            <w:right w:val="none" w:sz="0" w:space="0" w:color="auto"/>
          </w:divBdr>
        </w:div>
        <w:div w:id="1740060608">
          <w:marLeft w:val="640"/>
          <w:marRight w:val="0"/>
          <w:marTop w:val="0"/>
          <w:marBottom w:val="0"/>
          <w:divBdr>
            <w:top w:val="none" w:sz="0" w:space="0" w:color="auto"/>
            <w:left w:val="none" w:sz="0" w:space="0" w:color="auto"/>
            <w:bottom w:val="none" w:sz="0" w:space="0" w:color="auto"/>
            <w:right w:val="none" w:sz="0" w:space="0" w:color="auto"/>
          </w:divBdr>
        </w:div>
        <w:div w:id="1622179016">
          <w:marLeft w:val="640"/>
          <w:marRight w:val="0"/>
          <w:marTop w:val="0"/>
          <w:marBottom w:val="0"/>
          <w:divBdr>
            <w:top w:val="none" w:sz="0" w:space="0" w:color="auto"/>
            <w:left w:val="none" w:sz="0" w:space="0" w:color="auto"/>
            <w:bottom w:val="none" w:sz="0" w:space="0" w:color="auto"/>
            <w:right w:val="none" w:sz="0" w:space="0" w:color="auto"/>
          </w:divBdr>
        </w:div>
        <w:div w:id="610669216">
          <w:marLeft w:val="640"/>
          <w:marRight w:val="0"/>
          <w:marTop w:val="0"/>
          <w:marBottom w:val="0"/>
          <w:divBdr>
            <w:top w:val="none" w:sz="0" w:space="0" w:color="auto"/>
            <w:left w:val="none" w:sz="0" w:space="0" w:color="auto"/>
            <w:bottom w:val="none" w:sz="0" w:space="0" w:color="auto"/>
            <w:right w:val="none" w:sz="0" w:space="0" w:color="auto"/>
          </w:divBdr>
        </w:div>
        <w:div w:id="201090315">
          <w:marLeft w:val="640"/>
          <w:marRight w:val="0"/>
          <w:marTop w:val="0"/>
          <w:marBottom w:val="0"/>
          <w:divBdr>
            <w:top w:val="none" w:sz="0" w:space="0" w:color="auto"/>
            <w:left w:val="none" w:sz="0" w:space="0" w:color="auto"/>
            <w:bottom w:val="none" w:sz="0" w:space="0" w:color="auto"/>
            <w:right w:val="none" w:sz="0" w:space="0" w:color="auto"/>
          </w:divBdr>
        </w:div>
        <w:div w:id="2053535961">
          <w:marLeft w:val="640"/>
          <w:marRight w:val="0"/>
          <w:marTop w:val="0"/>
          <w:marBottom w:val="0"/>
          <w:divBdr>
            <w:top w:val="none" w:sz="0" w:space="0" w:color="auto"/>
            <w:left w:val="none" w:sz="0" w:space="0" w:color="auto"/>
            <w:bottom w:val="none" w:sz="0" w:space="0" w:color="auto"/>
            <w:right w:val="none" w:sz="0" w:space="0" w:color="auto"/>
          </w:divBdr>
        </w:div>
        <w:div w:id="1135173976">
          <w:marLeft w:val="640"/>
          <w:marRight w:val="0"/>
          <w:marTop w:val="0"/>
          <w:marBottom w:val="0"/>
          <w:divBdr>
            <w:top w:val="none" w:sz="0" w:space="0" w:color="auto"/>
            <w:left w:val="none" w:sz="0" w:space="0" w:color="auto"/>
            <w:bottom w:val="none" w:sz="0" w:space="0" w:color="auto"/>
            <w:right w:val="none" w:sz="0" w:space="0" w:color="auto"/>
          </w:divBdr>
        </w:div>
        <w:div w:id="123042145">
          <w:marLeft w:val="640"/>
          <w:marRight w:val="0"/>
          <w:marTop w:val="0"/>
          <w:marBottom w:val="0"/>
          <w:divBdr>
            <w:top w:val="none" w:sz="0" w:space="0" w:color="auto"/>
            <w:left w:val="none" w:sz="0" w:space="0" w:color="auto"/>
            <w:bottom w:val="none" w:sz="0" w:space="0" w:color="auto"/>
            <w:right w:val="none" w:sz="0" w:space="0" w:color="auto"/>
          </w:divBdr>
        </w:div>
        <w:div w:id="426199099">
          <w:marLeft w:val="640"/>
          <w:marRight w:val="0"/>
          <w:marTop w:val="0"/>
          <w:marBottom w:val="0"/>
          <w:divBdr>
            <w:top w:val="none" w:sz="0" w:space="0" w:color="auto"/>
            <w:left w:val="none" w:sz="0" w:space="0" w:color="auto"/>
            <w:bottom w:val="none" w:sz="0" w:space="0" w:color="auto"/>
            <w:right w:val="none" w:sz="0" w:space="0" w:color="auto"/>
          </w:divBdr>
        </w:div>
        <w:div w:id="508721169">
          <w:marLeft w:val="640"/>
          <w:marRight w:val="0"/>
          <w:marTop w:val="0"/>
          <w:marBottom w:val="0"/>
          <w:divBdr>
            <w:top w:val="none" w:sz="0" w:space="0" w:color="auto"/>
            <w:left w:val="none" w:sz="0" w:space="0" w:color="auto"/>
            <w:bottom w:val="none" w:sz="0" w:space="0" w:color="auto"/>
            <w:right w:val="none" w:sz="0" w:space="0" w:color="auto"/>
          </w:divBdr>
        </w:div>
        <w:div w:id="1559896662">
          <w:marLeft w:val="640"/>
          <w:marRight w:val="0"/>
          <w:marTop w:val="0"/>
          <w:marBottom w:val="0"/>
          <w:divBdr>
            <w:top w:val="none" w:sz="0" w:space="0" w:color="auto"/>
            <w:left w:val="none" w:sz="0" w:space="0" w:color="auto"/>
            <w:bottom w:val="none" w:sz="0" w:space="0" w:color="auto"/>
            <w:right w:val="none" w:sz="0" w:space="0" w:color="auto"/>
          </w:divBdr>
        </w:div>
        <w:div w:id="1266960687">
          <w:marLeft w:val="640"/>
          <w:marRight w:val="0"/>
          <w:marTop w:val="0"/>
          <w:marBottom w:val="0"/>
          <w:divBdr>
            <w:top w:val="none" w:sz="0" w:space="0" w:color="auto"/>
            <w:left w:val="none" w:sz="0" w:space="0" w:color="auto"/>
            <w:bottom w:val="none" w:sz="0" w:space="0" w:color="auto"/>
            <w:right w:val="none" w:sz="0" w:space="0" w:color="auto"/>
          </w:divBdr>
        </w:div>
        <w:div w:id="855927911">
          <w:marLeft w:val="640"/>
          <w:marRight w:val="0"/>
          <w:marTop w:val="0"/>
          <w:marBottom w:val="0"/>
          <w:divBdr>
            <w:top w:val="none" w:sz="0" w:space="0" w:color="auto"/>
            <w:left w:val="none" w:sz="0" w:space="0" w:color="auto"/>
            <w:bottom w:val="none" w:sz="0" w:space="0" w:color="auto"/>
            <w:right w:val="none" w:sz="0" w:space="0" w:color="auto"/>
          </w:divBdr>
        </w:div>
        <w:div w:id="1360669653">
          <w:marLeft w:val="640"/>
          <w:marRight w:val="0"/>
          <w:marTop w:val="0"/>
          <w:marBottom w:val="0"/>
          <w:divBdr>
            <w:top w:val="none" w:sz="0" w:space="0" w:color="auto"/>
            <w:left w:val="none" w:sz="0" w:space="0" w:color="auto"/>
            <w:bottom w:val="none" w:sz="0" w:space="0" w:color="auto"/>
            <w:right w:val="none" w:sz="0" w:space="0" w:color="auto"/>
          </w:divBdr>
        </w:div>
        <w:div w:id="482966496">
          <w:marLeft w:val="640"/>
          <w:marRight w:val="0"/>
          <w:marTop w:val="0"/>
          <w:marBottom w:val="0"/>
          <w:divBdr>
            <w:top w:val="none" w:sz="0" w:space="0" w:color="auto"/>
            <w:left w:val="none" w:sz="0" w:space="0" w:color="auto"/>
            <w:bottom w:val="none" w:sz="0" w:space="0" w:color="auto"/>
            <w:right w:val="none" w:sz="0" w:space="0" w:color="auto"/>
          </w:divBdr>
        </w:div>
        <w:div w:id="2102988143">
          <w:marLeft w:val="640"/>
          <w:marRight w:val="0"/>
          <w:marTop w:val="0"/>
          <w:marBottom w:val="0"/>
          <w:divBdr>
            <w:top w:val="none" w:sz="0" w:space="0" w:color="auto"/>
            <w:left w:val="none" w:sz="0" w:space="0" w:color="auto"/>
            <w:bottom w:val="none" w:sz="0" w:space="0" w:color="auto"/>
            <w:right w:val="none" w:sz="0" w:space="0" w:color="auto"/>
          </w:divBdr>
        </w:div>
        <w:div w:id="1437485764">
          <w:marLeft w:val="640"/>
          <w:marRight w:val="0"/>
          <w:marTop w:val="0"/>
          <w:marBottom w:val="0"/>
          <w:divBdr>
            <w:top w:val="none" w:sz="0" w:space="0" w:color="auto"/>
            <w:left w:val="none" w:sz="0" w:space="0" w:color="auto"/>
            <w:bottom w:val="none" w:sz="0" w:space="0" w:color="auto"/>
            <w:right w:val="none" w:sz="0" w:space="0" w:color="auto"/>
          </w:divBdr>
        </w:div>
        <w:div w:id="1880121649">
          <w:marLeft w:val="640"/>
          <w:marRight w:val="0"/>
          <w:marTop w:val="0"/>
          <w:marBottom w:val="0"/>
          <w:divBdr>
            <w:top w:val="none" w:sz="0" w:space="0" w:color="auto"/>
            <w:left w:val="none" w:sz="0" w:space="0" w:color="auto"/>
            <w:bottom w:val="none" w:sz="0" w:space="0" w:color="auto"/>
            <w:right w:val="none" w:sz="0" w:space="0" w:color="auto"/>
          </w:divBdr>
        </w:div>
        <w:div w:id="1231574385">
          <w:marLeft w:val="640"/>
          <w:marRight w:val="0"/>
          <w:marTop w:val="0"/>
          <w:marBottom w:val="0"/>
          <w:divBdr>
            <w:top w:val="none" w:sz="0" w:space="0" w:color="auto"/>
            <w:left w:val="none" w:sz="0" w:space="0" w:color="auto"/>
            <w:bottom w:val="none" w:sz="0" w:space="0" w:color="auto"/>
            <w:right w:val="none" w:sz="0" w:space="0" w:color="auto"/>
          </w:divBdr>
        </w:div>
        <w:div w:id="1944416297">
          <w:marLeft w:val="640"/>
          <w:marRight w:val="0"/>
          <w:marTop w:val="0"/>
          <w:marBottom w:val="0"/>
          <w:divBdr>
            <w:top w:val="none" w:sz="0" w:space="0" w:color="auto"/>
            <w:left w:val="none" w:sz="0" w:space="0" w:color="auto"/>
            <w:bottom w:val="none" w:sz="0" w:space="0" w:color="auto"/>
            <w:right w:val="none" w:sz="0" w:space="0" w:color="auto"/>
          </w:divBdr>
        </w:div>
        <w:div w:id="1817994159">
          <w:marLeft w:val="640"/>
          <w:marRight w:val="0"/>
          <w:marTop w:val="0"/>
          <w:marBottom w:val="0"/>
          <w:divBdr>
            <w:top w:val="none" w:sz="0" w:space="0" w:color="auto"/>
            <w:left w:val="none" w:sz="0" w:space="0" w:color="auto"/>
            <w:bottom w:val="none" w:sz="0" w:space="0" w:color="auto"/>
            <w:right w:val="none" w:sz="0" w:space="0" w:color="auto"/>
          </w:divBdr>
        </w:div>
        <w:div w:id="1302812170">
          <w:marLeft w:val="640"/>
          <w:marRight w:val="0"/>
          <w:marTop w:val="0"/>
          <w:marBottom w:val="0"/>
          <w:divBdr>
            <w:top w:val="none" w:sz="0" w:space="0" w:color="auto"/>
            <w:left w:val="none" w:sz="0" w:space="0" w:color="auto"/>
            <w:bottom w:val="none" w:sz="0" w:space="0" w:color="auto"/>
            <w:right w:val="none" w:sz="0" w:space="0" w:color="auto"/>
          </w:divBdr>
        </w:div>
        <w:div w:id="1585914583">
          <w:marLeft w:val="640"/>
          <w:marRight w:val="0"/>
          <w:marTop w:val="0"/>
          <w:marBottom w:val="0"/>
          <w:divBdr>
            <w:top w:val="none" w:sz="0" w:space="0" w:color="auto"/>
            <w:left w:val="none" w:sz="0" w:space="0" w:color="auto"/>
            <w:bottom w:val="none" w:sz="0" w:space="0" w:color="auto"/>
            <w:right w:val="none" w:sz="0" w:space="0" w:color="auto"/>
          </w:divBdr>
        </w:div>
        <w:div w:id="455564074">
          <w:marLeft w:val="640"/>
          <w:marRight w:val="0"/>
          <w:marTop w:val="0"/>
          <w:marBottom w:val="0"/>
          <w:divBdr>
            <w:top w:val="none" w:sz="0" w:space="0" w:color="auto"/>
            <w:left w:val="none" w:sz="0" w:space="0" w:color="auto"/>
            <w:bottom w:val="none" w:sz="0" w:space="0" w:color="auto"/>
            <w:right w:val="none" w:sz="0" w:space="0" w:color="auto"/>
          </w:divBdr>
        </w:div>
        <w:div w:id="2034303389">
          <w:marLeft w:val="640"/>
          <w:marRight w:val="0"/>
          <w:marTop w:val="0"/>
          <w:marBottom w:val="0"/>
          <w:divBdr>
            <w:top w:val="none" w:sz="0" w:space="0" w:color="auto"/>
            <w:left w:val="none" w:sz="0" w:space="0" w:color="auto"/>
            <w:bottom w:val="none" w:sz="0" w:space="0" w:color="auto"/>
            <w:right w:val="none" w:sz="0" w:space="0" w:color="auto"/>
          </w:divBdr>
        </w:div>
        <w:div w:id="1662545239">
          <w:marLeft w:val="640"/>
          <w:marRight w:val="0"/>
          <w:marTop w:val="0"/>
          <w:marBottom w:val="0"/>
          <w:divBdr>
            <w:top w:val="none" w:sz="0" w:space="0" w:color="auto"/>
            <w:left w:val="none" w:sz="0" w:space="0" w:color="auto"/>
            <w:bottom w:val="none" w:sz="0" w:space="0" w:color="auto"/>
            <w:right w:val="none" w:sz="0" w:space="0" w:color="auto"/>
          </w:divBdr>
        </w:div>
        <w:div w:id="1098907983">
          <w:marLeft w:val="640"/>
          <w:marRight w:val="0"/>
          <w:marTop w:val="0"/>
          <w:marBottom w:val="0"/>
          <w:divBdr>
            <w:top w:val="none" w:sz="0" w:space="0" w:color="auto"/>
            <w:left w:val="none" w:sz="0" w:space="0" w:color="auto"/>
            <w:bottom w:val="none" w:sz="0" w:space="0" w:color="auto"/>
            <w:right w:val="none" w:sz="0" w:space="0" w:color="auto"/>
          </w:divBdr>
        </w:div>
        <w:div w:id="1099326792">
          <w:marLeft w:val="640"/>
          <w:marRight w:val="0"/>
          <w:marTop w:val="0"/>
          <w:marBottom w:val="0"/>
          <w:divBdr>
            <w:top w:val="none" w:sz="0" w:space="0" w:color="auto"/>
            <w:left w:val="none" w:sz="0" w:space="0" w:color="auto"/>
            <w:bottom w:val="none" w:sz="0" w:space="0" w:color="auto"/>
            <w:right w:val="none" w:sz="0" w:space="0" w:color="auto"/>
          </w:divBdr>
        </w:div>
        <w:div w:id="278294600">
          <w:marLeft w:val="640"/>
          <w:marRight w:val="0"/>
          <w:marTop w:val="0"/>
          <w:marBottom w:val="0"/>
          <w:divBdr>
            <w:top w:val="none" w:sz="0" w:space="0" w:color="auto"/>
            <w:left w:val="none" w:sz="0" w:space="0" w:color="auto"/>
            <w:bottom w:val="none" w:sz="0" w:space="0" w:color="auto"/>
            <w:right w:val="none" w:sz="0" w:space="0" w:color="auto"/>
          </w:divBdr>
        </w:div>
        <w:div w:id="733510517">
          <w:marLeft w:val="640"/>
          <w:marRight w:val="0"/>
          <w:marTop w:val="0"/>
          <w:marBottom w:val="0"/>
          <w:divBdr>
            <w:top w:val="none" w:sz="0" w:space="0" w:color="auto"/>
            <w:left w:val="none" w:sz="0" w:space="0" w:color="auto"/>
            <w:bottom w:val="none" w:sz="0" w:space="0" w:color="auto"/>
            <w:right w:val="none" w:sz="0" w:space="0" w:color="auto"/>
          </w:divBdr>
        </w:div>
        <w:div w:id="1453985483">
          <w:marLeft w:val="640"/>
          <w:marRight w:val="0"/>
          <w:marTop w:val="0"/>
          <w:marBottom w:val="0"/>
          <w:divBdr>
            <w:top w:val="none" w:sz="0" w:space="0" w:color="auto"/>
            <w:left w:val="none" w:sz="0" w:space="0" w:color="auto"/>
            <w:bottom w:val="none" w:sz="0" w:space="0" w:color="auto"/>
            <w:right w:val="none" w:sz="0" w:space="0" w:color="auto"/>
          </w:divBdr>
        </w:div>
        <w:div w:id="349651160">
          <w:marLeft w:val="640"/>
          <w:marRight w:val="0"/>
          <w:marTop w:val="0"/>
          <w:marBottom w:val="0"/>
          <w:divBdr>
            <w:top w:val="none" w:sz="0" w:space="0" w:color="auto"/>
            <w:left w:val="none" w:sz="0" w:space="0" w:color="auto"/>
            <w:bottom w:val="none" w:sz="0" w:space="0" w:color="auto"/>
            <w:right w:val="none" w:sz="0" w:space="0" w:color="auto"/>
          </w:divBdr>
        </w:div>
        <w:div w:id="781456196">
          <w:marLeft w:val="640"/>
          <w:marRight w:val="0"/>
          <w:marTop w:val="0"/>
          <w:marBottom w:val="0"/>
          <w:divBdr>
            <w:top w:val="none" w:sz="0" w:space="0" w:color="auto"/>
            <w:left w:val="none" w:sz="0" w:space="0" w:color="auto"/>
            <w:bottom w:val="none" w:sz="0" w:space="0" w:color="auto"/>
            <w:right w:val="none" w:sz="0" w:space="0" w:color="auto"/>
          </w:divBdr>
        </w:div>
        <w:div w:id="903414516">
          <w:marLeft w:val="640"/>
          <w:marRight w:val="0"/>
          <w:marTop w:val="0"/>
          <w:marBottom w:val="0"/>
          <w:divBdr>
            <w:top w:val="none" w:sz="0" w:space="0" w:color="auto"/>
            <w:left w:val="none" w:sz="0" w:space="0" w:color="auto"/>
            <w:bottom w:val="none" w:sz="0" w:space="0" w:color="auto"/>
            <w:right w:val="none" w:sz="0" w:space="0" w:color="auto"/>
          </w:divBdr>
        </w:div>
        <w:div w:id="1523779417">
          <w:marLeft w:val="640"/>
          <w:marRight w:val="0"/>
          <w:marTop w:val="0"/>
          <w:marBottom w:val="0"/>
          <w:divBdr>
            <w:top w:val="none" w:sz="0" w:space="0" w:color="auto"/>
            <w:left w:val="none" w:sz="0" w:space="0" w:color="auto"/>
            <w:bottom w:val="none" w:sz="0" w:space="0" w:color="auto"/>
            <w:right w:val="none" w:sz="0" w:space="0" w:color="auto"/>
          </w:divBdr>
        </w:div>
        <w:div w:id="1741247852">
          <w:marLeft w:val="640"/>
          <w:marRight w:val="0"/>
          <w:marTop w:val="0"/>
          <w:marBottom w:val="0"/>
          <w:divBdr>
            <w:top w:val="none" w:sz="0" w:space="0" w:color="auto"/>
            <w:left w:val="none" w:sz="0" w:space="0" w:color="auto"/>
            <w:bottom w:val="none" w:sz="0" w:space="0" w:color="auto"/>
            <w:right w:val="none" w:sz="0" w:space="0" w:color="auto"/>
          </w:divBdr>
        </w:div>
        <w:div w:id="958339966">
          <w:marLeft w:val="640"/>
          <w:marRight w:val="0"/>
          <w:marTop w:val="0"/>
          <w:marBottom w:val="0"/>
          <w:divBdr>
            <w:top w:val="none" w:sz="0" w:space="0" w:color="auto"/>
            <w:left w:val="none" w:sz="0" w:space="0" w:color="auto"/>
            <w:bottom w:val="none" w:sz="0" w:space="0" w:color="auto"/>
            <w:right w:val="none" w:sz="0" w:space="0" w:color="auto"/>
          </w:divBdr>
        </w:div>
        <w:div w:id="1220436574">
          <w:marLeft w:val="640"/>
          <w:marRight w:val="0"/>
          <w:marTop w:val="0"/>
          <w:marBottom w:val="0"/>
          <w:divBdr>
            <w:top w:val="none" w:sz="0" w:space="0" w:color="auto"/>
            <w:left w:val="none" w:sz="0" w:space="0" w:color="auto"/>
            <w:bottom w:val="none" w:sz="0" w:space="0" w:color="auto"/>
            <w:right w:val="none" w:sz="0" w:space="0" w:color="auto"/>
          </w:divBdr>
        </w:div>
        <w:div w:id="1229682151">
          <w:marLeft w:val="640"/>
          <w:marRight w:val="0"/>
          <w:marTop w:val="0"/>
          <w:marBottom w:val="0"/>
          <w:divBdr>
            <w:top w:val="none" w:sz="0" w:space="0" w:color="auto"/>
            <w:left w:val="none" w:sz="0" w:space="0" w:color="auto"/>
            <w:bottom w:val="none" w:sz="0" w:space="0" w:color="auto"/>
            <w:right w:val="none" w:sz="0" w:space="0" w:color="auto"/>
          </w:divBdr>
        </w:div>
        <w:div w:id="1481918798">
          <w:marLeft w:val="640"/>
          <w:marRight w:val="0"/>
          <w:marTop w:val="0"/>
          <w:marBottom w:val="0"/>
          <w:divBdr>
            <w:top w:val="none" w:sz="0" w:space="0" w:color="auto"/>
            <w:left w:val="none" w:sz="0" w:space="0" w:color="auto"/>
            <w:bottom w:val="none" w:sz="0" w:space="0" w:color="auto"/>
            <w:right w:val="none" w:sz="0" w:space="0" w:color="auto"/>
          </w:divBdr>
        </w:div>
        <w:div w:id="1670135385">
          <w:marLeft w:val="640"/>
          <w:marRight w:val="0"/>
          <w:marTop w:val="0"/>
          <w:marBottom w:val="0"/>
          <w:divBdr>
            <w:top w:val="none" w:sz="0" w:space="0" w:color="auto"/>
            <w:left w:val="none" w:sz="0" w:space="0" w:color="auto"/>
            <w:bottom w:val="none" w:sz="0" w:space="0" w:color="auto"/>
            <w:right w:val="none" w:sz="0" w:space="0" w:color="auto"/>
          </w:divBdr>
        </w:div>
        <w:div w:id="20523033">
          <w:marLeft w:val="640"/>
          <w:marRight w:val="0"/>
          <w:marTop w:val="0"/>
          <w:marBottom w:val="0"/>
          <w:divBdr>
            <w:top w:val="none" w:sz="0" w:space="0" w:color="auto"/>
            <w:left w:val="none" w:sz="0" w:space="0" w:color="auto"/>
            <w:bottom w:val="none" w:sz="0" w:space="0" w:color="auto"/>
            <w:right w:val="none" w:sz="0" w:space="0" w:color="auto"/>
          </w:divBdr>
        </w:div>
        <w:div w:id="1502040051">
          <w:marLeft w:val="640"/>
          <w:marRight w:val="0"/>
          <w:marTop w:val="0"/>
          <w:marBottom w:val="0"/>
          <w:divBdr>
            <w:top w:val="none" w:sz="0" w:space="0" w:color="auto"/>
            <w:left w:val="none" w:sz="0" w:space="0" w:color="auto"/>
            <w:bottom w:val="none" w:sz="0" w:space="0" w:color="auto"/>
            <w:right w:val="none" w:sz="0" w:space="0" w:color="auto"/>
          </w:divBdr>
        </w:div>
        <w:div w:id="779184759">
          <w:marLeft w:val="640"/>
          <w:marRight w:val="0"/>
          <w:marTop w:val="0"/>
          <w:marBottom w:val="0"/>
          <w:divBdr>
            <w:top w:val="none" w:sz="0" w:space="0" w:color="auto"/>
            <w:left w:val="none" w:sz="0" w:space="0" w:color="auto"/>
            <w:bottom w:val="none" w:sz="0" w:space="0" w:color="auto"/>
            <w:right w:val="none" w:sz="0" w:space="0" w:color="auto"/>
          </w:divBdr>
        </w:div>
      </w:divsChild>
    </w:div>
    <w:div w:id="306206460">
      <w:bodyDiv w:val="1"/>
      <w:marLeft w:val="0"/>
      <w:marRight w:val="0"/>
      <w:marTop w:val="0"/>
      <w:marBottom w:val="0"/>
      <w:divBdr>
        <w:top w:val="none" w:sz="0" w:space="0" w:color="auto"/>
        <w:left w:val="none" w:sz="0" w:space="0" w:color="auto"/>
        <w:bottom w:val="none" w:sz="0" w:space="0" w:color="auto"/>
        <w:right w:val="none" w:sz="0" w:space="0" w:color="auto"/>
      </w:divBdr>
      <w:divsChild>
        <w:div w:id="1111897629">
          <w:marLeft w:val="640"/>
          <w:marRight w:val="0"/>
          <w:marTop w:val="0"/>
          <w:marBottom w:val="0"/>
          <w:divBdr>
            <w:top w:val="none" w:sz="0" w:space="0" w:color="auto"/>
            <w:left w:val="none" w:sz="0" w:space="0" w:color="auto"/>
            <w:bottom w:val="none" w:sz="0" w:space="0" w:color="auto"/>
            <w:right w:val="none" w:sz="0" w:space="0" w:color="auto"/>
          </w:divBdr>
        </w:div>
        <w:div w:id="541095356">
          <w:marLeft w:val="640"/>
          <w:marRight w:val="0"/>
          <w:marTop w:val="0"/>
          <w:marBottom w:val="0"/>
          <w:divBdr>
            <w:top w:val="none" w:sz="0" w:space="0" w:color="auto"/>
            <w:left w:val="none" w:sz="0" w:space="0" w:color="auto"/>
            <w:bottom w:val="none" w:sz="0" w:space="0" w:color="auto"/>
            <w:right w:val="none" w:sz="0" w:space="0" w:color="auto"/>
          </w:divBdr>
        </w:div>
        <w:div w:id="1701081282">
          <w:marLeft w:val="640"/>
          <w:marRight w:val="0"/>
          <w:marTop w:val="0"/>
          <w:marBottom w:val="0"/>
          <w:divBdr>
            <w:top w:val="none" w:sz="0" w:space="0" w:color="auto"/>
            <w:left w:val="none" w:sz="0" w:space="0" w:color="auto"/>
            <w:bottom w:val="none" w:sz="0" w:space="0" w:color="auto"/>
            <w:right w:val="none" w:sz="0" w:space="0" w:color="auto"/>
          </w:divBdr>
        </w:div>
        <w:div w:id="1502160138">
          <w:marLeft w:val="640"/>
          <w:marRight w:val="0"/>
          <w:marTop w:val="0"/>
          <w:marBottom w:val="0"/>
          <w:divBdr>
            <w:top w:val="none" w:sz="0" w:space="0" w:color="auto"/>
            <w:left w:val="none" w:sz="0" w:space="0" w:color="auto"/>
            <w:bottom w:val="none" w:sz="0" w:space="0" w:color="auto"/>
            <w:right w:val="none" w:sz="0" w:space="0" w:color="auto"/>
          </w:divBdr>
        </w:div>
      </w:divsChild>
    </w:div>
    <w:div w:id="381491077">
      <w:bodyDiv w:val="1"/>
      <w:marLeft w:val="0"/>
      <w:marRight w:val="0"/>
      <w:marTop w:val="0"/>
      <w:marBottom w:val="0"/>
      <w:divBdr>
        <w:top w:val="none" w:sz="0" w:space="0" w:color="auto"/>
        <w:left w:val="none" w:sz="0" w:space="0" w:color="auto"/>
        <w:bottom w:val="none" w:sz="0" w:space="0" w:color="auto"/>
        <w:right w:val="none" w:sz="0" w:space="0" w:color="auto"/>
      </w:divBdr>
      <w:divsChild>
        <w:div w:id="787049767">
          <w:marLeft w:val="640"/>
          <w:marRight w:val="0"/>
          <w:marTop w:val="0"/>
          <w:marBottom w:val="0"/>
          <w:divBdr>
            <w:top w:val="none" w:sz="0" w:space="0" w:color="auto"/>
            <w:left w:val="none" w:sz="0" w:space="0" w:color="auto"/>
            <w:bottom w:val="none" w:sz="0" w:space="0" w:color="auto"/>
            <w:right w:val="none" w:sz="0" w:space="0" w:color="auto"/>
          </w:divBdr>
        </w:div>
        <w:div w:id="119959648">
          <w:marLeft w:val="640"/>
          <w:marRight w:val="0"/>
          <w:marTop w:val="0"/>
          <w:marBottom w:val="0"/>
          <w:divBdr>
            <w:top w:val="none" w:sz="0" w:space="0" w:color="auto"/>
            <w:left w:val="none" w:sz="0" w:space="0" w:color="auto"/>
            <w:bottom w:val="none" w:sz="0" w:space="0" w:color="auto"/>
            <w:right w:val="none" w:sz="0" w:space="0" w:color="auto"/>
          </w:divBdr>
        </w:div>
        <w:div w:id="1157839865">
          <w:marLeft w:val="640"/>
          <w:marRight w:val="0"/>
          <w:marTop w:val="0"/>
          <w:marBottom w:val="0"/>
          <w:divBdr>
            <w:top w:val="none" w:sz="0" w:space="0" w:color="auto"/>
            <w:left w:val="none" w:sz="0" w:space="0" w:color="auto"/>
            <w:bottom w:val="none" w:sz="0" w:space="0" w:color="auto"/>
            <w:right w:val="none" w:sz="0" w:space="0" w:color="auto"/>
          </w:divBdr>
        </w:div>
        <w:div w:id="1234270605">
          <w:marLeft w:val="640"/>
          <w:marRight w:val="0"/>
          <w:marTop w:val="0"/>
          <w:marBottom w:val="0"/>
          <w:divBdr>
            <w:top w:val="none" w:sz="0" w:space="0" w:color="auto"/>
            <w:left w:val="none" w:sz="0" w:space="0" w:color="auto"/>
            <w:bottom w:val="none" w:sz="0" w:space="0" w:color="auto"/>
            <w:right w:val="none" w:sz="0" w:space="0" w:color="auto"/>
          </w:divBdr>
        </w:div>
        <w:div w:id="1143734594">
          <w:marLeft w:val="640"/>
          <w:marRight w:val="0"/>
          <w:marTop w:val="0"/>
          <w:marBottom w:val="0"/>
          <w:divBdr>
            <w:top w:val="none" w:sz="0" w:space="0" w:color="auto"/>
            <w:left w:val="none" w:sz="0" w:space="0" w:color="auto"/>
            <w:bottom w:val="none" w:sz="0" w:space="0" w:color="auto"/>
            <w:right w:val="none" w:sz="0" w:space="0" w:color="auto"/>
          </w:divBdr>
        </w:div>
        <w:div w:id="1185292716">
          <w:marLeft w:val="640"/>
          <w:marRight w:val="0"/>
          <w:marTop w:val="0"/>
          <w:marBottom w:val="0"/>
          <w:divBdr>
            <w:top w:val="none" w:sz="0" w:space="0" w:color="auto"/>
            <w:left w:val="none" w:sz="0" w:space="0" w:color="auto"/>
            <w:bottom w:val="none" w:sz="0" w:space="0" w:color="auto"/>
            <w:right w:val="none" w:sz="0" w:space="0" w:color="auto"/>
          </w:divBdr>
        </w:div>
        <w:div w:id="1313484010">
          <w:marLeft w:val="640"/>
          <w:marRight w:val="0"/>
          <w:marTop w:val="0"/>
          <w:marBottom w:val="0"/>
          <w:divBdr>
            <w:top w:val="none" w:sz="0" w:space="0" w:color="auto"/>
            <w:left w:val="none" w:sz="0" w:space="0" w:color="auto"/>
            <w:bottom w:val="none" w:sz="0" w:space="0" w:color="auto"/>
            <w:right w:val="none" w:sz="0" w:space="0" w:color="auto"/>
          </w:divBdr>
        </w:div>
        <w:div w:id="745150471">
          <w:marLeft w:val="640"/>
          <w:marRight w:val="0"/>
          <w:marTop w:val="0"/>
          <w:marBottom w:val="0"/>
          <w:divBdr>
            <w:top w:val="none" w:sz="0" w:space="0" w:color="auto"/>
            <w:left w:val="none" w:sz="0" w:space="0" w:color="auto"/>
            <w:bottom w:val="none" w:sz="0" w:space="0" w:color="auto"/>
            <w:right w:val="none" w:sz="0" w:space="0" w:color="auto"/>
          </w:divBdr>
        </w:div>
        <w:div w:id="1125779376">
          <w:marLeft w:val="640"/>
          <w:marRight w:val="0"/>
          <w:marTop w:val="0"/>
          <w:marBottom w:val="0"/>
          <w:divBdr>
            <w:top w:val="none" w:sz="0" w:space="0" w:color="auto"/>
            <w:left w:val="none" w:sz="0" w:space="0" w:color="auto"/>
            <w:bottom w:val="none" w:sz="0" w:space="0" w:color="auto"/>
            <w:right w:val="none" w:sz="0" w:space="0" w:color="auto"/>
          </w:divBdr>
        </w:div>
        <w:div w:id="1671640598">
          <w:marLeft w:val="640"/>
          <w:marRight w:val="0"/>
          <w:marTop w:val="0"/>
          <w:marBottom w:val="0"/>
          <w:divBdr>
            <w:top w:val="none" w:sz="0" w:space="0" w:color="auto"/>
            <w:left w:val="none" w:sz="0" w:space="0" w:color="auto"/>
            <w:bottom w:val="none" w:sz="0" w:space="0" w:color="auto"/>
            <w:right w:val="none" w:sz="0" w:space="0" w:color="auto"/>
          </w:divBdr>
        </w:div>
        <w:div w:id="1941986665">
          <w:marLeft w:val="640"/>
          <w:marRight w:val="0"/>
          <w:marTop w:val="0"/>
          <w:marBottom w:val="0"/>
          <w:divBdr>
            <w:top w:val="none" w:sz="0" w:space="0" w:color="auto"/>
            <w:left w:val="none" w:sz="0" w:space="0" w:color="auto"/>
            <w:bottom w:val="none" w:sz="0" w:space="0" w:color="auto"/>
            <w:right w:val="none" w:sz="0" w:space="0" w:color="auto"/>
          </w:divBdr>
        </w:div>
        <w:div w:id="496500783">
          <w:marLeft w:val="640"/>
          <w:marRight w:val="0"/>
          <w:marTop w:val="0"/>
          <w:marBottom w:val="0"/>
          <w:divBdr>
            <w:top w:val="none" w:sz="0" w:space="0" w:color="auto"/>
            <w:left w:val="none" w:sz="0" w:space="0" w:color="auto"/>
            <w:bottom w:val="none" w:sz="0" w:space="0" w:color="auto"/>
            <w:right w:val="none" w:sz="0" w:space="0" w:color="auto"/>
          </w:divBdr>
        </w:div>
        <w:div w:id="436826608">
          <w:marLeft w:val="640"/>
          <w:marRight w:val="0"/>
          <w:marTop w:val="0"/>
          <w:marBottom w:val="0"/>
          <w:divBdr>
            <w:top w:val="none" w:sz="0" w:space="0" w:color="auto"/>
            <w:left w:val="none" w:sz="0" w:space="0" w:color="auto"/>
            <w:bottom w:val="none" w:sz="0" w:space="0" w:color="auto"/>
            <w:right w:val="none" w:sz="0" w:space="0" w:color="auto"/>
          </w:divBdr>
        </w:div>
        <w:div w:id="714354240">
          <w:marLeft w:val="640"/>
          <w:marRight w:val="0"/>
          <w:marTop w:val="0"/>
          <w:marBottom w:val="0"/>
          <w:divBdr>
            <w:top w:val="none" w:sz="0" w:space="0" w:color="auto"/>
            <w:left w:val="none" w:sz="0" w:space="0" w:color="auto"/>
            <w:bottom w:val="none" w:sz="0" w:space="0" w:color="auto"/>
            <w:right w:val="none" w:sz="0" w:space="0" w:color="auto"/>
          </w:divBdr>
        </w:div>
        <w:div w:id="1579706486">
          <w:marLeft w:val="640"/>
          <w:marRight w:val="0"/>
          <w:marTop w:val="0"/>
          <w:marBottom w:val="0"/>
          <w:divBdr>
            <w:top w:val="none" w:sz="0" w:space="0" w:color="auto"/>
            <w:left w:val="none" w:sz="0" w:space="0" w:color="auto"/>
            <w:bottom w:val="none" w:sz="0" w:space="0" w:color="auto"/>
            <w:right w:val="none" w:sz="0" w:space="0" w:color="auto"/>
          </w:divBdr>
        </w:div>
        <w:div w:id="499124247">
          <w:marLeft w:val="640"/>
          <w:marRight w:val="0"/>
          <w:marTop w:val="0"/>
          <w:marBottom w:val="0"/>
          <w:divBdr>
            <w:top w:val="none" w:sz="0" w:space="0" w:color="auto"/>
            <w:left w:val="none" w:sz="0" w:space="0" w:color="auto"/>
            <w:bottom w:val="none" w:sz="0" w:space="0" w:color="auto"/>
            <w:right w:val="none" w:sz="0" w:space="0" w:color="auto"/>
          </w:divBdr>
        </w:div>
        <w:div w:id="1381125744">
          <w:marLeft w:val="640"/>
          <w:marRight w:val="0"/>
          <w:marTop w:val="0"/>
          <w:marBottom w:val="0"/>
          <w:divBdr>
            <w:top w:val="none" w:sz="0" w:space="0" w:color="auto"/>
            <w:left w:val="none" w:sz="0" w:space="0" w:color="auto"/>
            <w:bottom w:val="none" w:sz="0" w:space="0" w:color="auto"/>
            <w:right w:val="none" w:sz="0" w:space="0" w:color="auto"/>
          </w:divBdr>
        </w:div>
        <w:div w:id="779573226">
          <w:marLeft w:val="640"/>
          <w:marRight w:val="0"/>
          <w:marTop w:val="0"/>
          <w:marBottom w:val="0"/>
          <w:divBdr>
            <w:top w:val="none" w:sz="0" w:space="0" w:color="auto"/>
            <w:left w:val="none" w:sz="0" w:space="0" w:color="auto"/>
            <w:bottom w:val="none" w:sz="0" w:space="0" w:color="auto"/>
            <w:right w:val="none" w:sz="0" w:space="0" w:color="auto"/>
          </w:divBdr>
        </w:div>
        <w:div w:id="1177572258">
          <w:marLeft w:val="640"/>
          <w:marRight w:val="0"/>
          <w:marTop w:val="0"/>
          <w:marBottom w:val="0"/>
          <w:divBdr>
            <w:top w:val="none" w:sz="0" w:space="0" w:color="auto"/>
            <w:left w:val="none" w:sz="0" w:space="0" w:color="auto"/>
            <w:bottom w:val="none" w:sz="0" w:space="0" w:color="auto"/>
            <w:right w:val="none" w:sz="0" w:space="0" w:color="auto"/>
          </w:divBdr>
        </w:div>
        <w:div w:id="473375300">
          <w:marLeft w:val="640"/>
          <w:marRight w:val="0"/>
          <w:marTop w:val="0"/>
          <w:marBottom w:val="0"/>
          <w:divBdr>
            <w:top w:val="none" w:sz="0" w:space="0" w:color="auto"/>
            <w:left w:val="none" w:sz="0" w:space="0" w:color="auto"/>
            <w:bottom w:val="none" w:sz="0" w:space="0" w:color="auto"/>
            <w:right w:val="none" w:sz="0" w:space="0" w:color="auto"/>
          </w:divBdr>
        </w:div>
        <w:div w:id="538008362">
          <w:marLeft w:val="640"/>
          <w:marRight w:val="0"/>
          <w:marTop w:val="0"/>
          <w:marBottom w:val="0"/>
          <w:divBdr>
            <w:top w:val="none" w:sz="0" w:space="0" w:color="auto"/>
            <w:left w:val="none" w:sz="0" w:space="0" w:color="auto"/>
            <w:bottom w:val="none" w:sz="0" w:space="0" w:color="auto"/>
            <w:right w:val="none" w:sz="0" w:space="0" w:color="auto"/>
          </w:divBdr>
        </w:div>
        <w:div w:id="71659049">
          <w:marLeft w:val="640"/>
          <w:marRight w:val="0"/>
          <w:marTop w:val="0"/>
          <w:marBottom w:val="0"/>
          <w:divBdr>
            <w:top w:val="none" w:sz="0" w:space="0" w:color="auto"/>
            <w:left w:val="none" w:sz="0" w:space="0" w:color="auto"/>
            <w:bottom w:val="none" w:sz="0" w:space="0" w:color="auto"/>
            <w:right w:val="none" w:sz="0" w:space="0" w:color="auto"/>
          </w:divBdr>
        </w:div>
        <w:div w:id="946160368">
          <w:marLeft w:val="640"/>
          <w:marRight w:val="0"/>
          <w:marTop w:val="0"/>
          <w:marBottom w:val="0"/>
          <w:divBdr>
            <w:top w:val="none" w:sz="0" w:space="0" w:color="auto"/>
            <w:left w:val="none" w:sz="0" w:space="0" w:color="auto"/>
            <w:bottom w:val="none" w:sz="0" w:space="0" w:color="auto"/>
            <w:right w:val="none" w:sz="0" w:space="0" w:color="auto"/>
          </w:divBdr>
        </w:div>
        <w:div w:id="530922842">
          <w:marLeft w:val="640"/>
          <w:marRight w:val="0"/>
          <w:marTop w:val="0"/>
          <w:marBottom w:val="0"/>
          <w:divBdr>
            <w:top w:val="none" w:sz="0" w:space="0" w:color="auto"/>
            <w:left w:val="none" w:sz="0" w:space="0" w:color="auto"/>
            <w:bottom w:val="none" w:sz="0" w:space="0" w:color="auto"/>
            <w:right w:val="none" w:sz="0" w:space="0" w:color="auto"/>
          </w:divBdr>
        </w:div>
        <w:div w:id="965432620">
          <w:marLeft w:val="640"/>
          <w:marRight w:val="0"/>
          <w:marTop w:val="0"/>
          <w:marBottom w:val="0"/>
          <w:divBdr>
            <w:top w:val="none" w:sz="0" w:space="0" w:color="auto"/>
            <w:left w:val="none" w:sz="0" w:space="0" w:color="auto"/>
            <w:bottom w:val="none" w:sz="0" w:space="0" w:color="auto"/>
            <w:right w:val="none" w:sz="0" w:space="0" w:color="auto"/>
          </w:divBdr>
        </w:div>
        <w:div w:id="680743111">
          <w:marLeft w:val="640"/>
          <w:marRight w:val="0"/>
          <w:marTop w:val="0"/>
          <w:marBottom w:val="0"/>
          <w:divBdr>
            <w:top w:val="none" w:sz="0" w:space="0" w:color="auto"/>
            <w:left w:val="none" w:sz="0" w:space="0" w:color="auto"/>
            <w:bottom w:val="none" w:sz="0" w:space="0" w:color="auto"/>
            <w:right w:val="none" w:sz="0" w:space="0" w:color="auto"/>
          </w:divBdr>
        </w:div>
        <w:div w:id="1929269825">
          <w:marLeft w:val="640"/>
          <w:marRight w:val="0"/>
          <w:marTop w:val="0"/>
          <w:marBottom w:val="0"/>
          <w:divBdr>
            <w:top w:val="none" w:sz="0" w:space="0" w:color="auto"/>
            <w:left w:val="none" w:sz="0" w:space="0" w:color="auto"/>
            <w:bottom w:val="none" w:sz="0" w:space="0" w:color="auto"/>
            <w:right w:val="none" w:sz="0" w:space="0" w:color="auto"/>
          </w:divBdr>
        </w:div>
        <w:div w:id="989603837">
          <w:marLeft w:val="640"/>
          <w:marRight w:val="0"/>
          <w:marTop w:val="0"/>
          <w:marBottom w:val="0"/>
          <w:divBdr>
            <w:top w:val="none" w:sz="0" w:space="0" w:color="auto"/>
            <w:left w:val="none" w:sz="0" w:space="0" w:color="auto"/>
            <w:bottom w:val="none" w:sz="0" w:space="0" w:color="auto"/>
            <w:right w:val="none" w:sz="0" w:space="0" w:color="auto"/>
          </w:divBdr>
        </w:div>
        <w:div w:id="530459756">
          <w:marLeft w:val="640"/>
          <w:marRight w:val="0"/>
          <w:marTop w:val="0"/>
          <w:marBottom w:val="0"/>
          <w:divBdr>
            <w:top w:val="none" w:sz="0" w:space="0" w:color="auto"/>
            <w:left w:val="none" w:sz="0" w:space="0" w:color="auto"/>
            <w:bottom w:val="none" w:sz="0" w:space="0" w:color="auto"/>
            <w:right w:val="none" w:sz="0" w:space="0" w:color="auto"/>
          </w:divBdr>
        </w:div>
        <w:div w:id="1142968991">
          <w:marLeft w:val="640"/>
          <w:marRight w:val="0"/>
          <w:marTop w:val="0"/>
          <w:marBottom w:val="0"/>
          <w:divBdr>
            <w:top w:val="none" w:sz="0" w:space="0" w:color="auto"/>
            <w:left w:val="none" w:sz="0" w:space="0" w:color="auto"/>
            <w:bottom w:val="none" w:sz="0" w:space="0" w:color="auto"/>
            <w:right w:val="none" w:sz="0" w:space="0" w:color="auto"/>
          </w:divBdr>
        </w:div>
        <w:div w:id="1320697663">
          <w:marLeft w:val="640"/>
          <w:marRight w:val="0"/>
          <w:marTop w:val="0"/>
          <w:marBottom w:val="0"/>
          <w:divBdr>
            <w:top w:val="none" w:sz="0" w:space="0" w:color="auto"/>
            <w:left w:val="none" w:sz="0" w:space="0" w:color="auto"/>
            <w:bottom w:val="none" w:sz="0" w:space="0" w:color="auto"/>
            <w:right w:val="none" w:sz="0" w:space="0" w:color="auto"/>
          </w:divBdr>
        </w:div>
        <w:div w:id="2061205249">
          <w:marLeft w:val="640"/>
          <w:marRight w:val="0"/>
          <w:marTop w:val="0"/>
          <w:marBottom w:val="0"/>
          <w:divBdr>
            <w:top w:val="none" w:sz="0" w:space="0" w:color="auto"/>
            <w:left w:val="none" w:sz="0" w:space="0" w:color="auto"/>
            <w:bottom w:val="none" w:sz="0" w:space="0" w:color="auto"/>
            <w:right w:val="none" w:sz="0" w:space="0" w:color="auto"/>
          </w:divBdr>
        </w:div>
        <w:div w:id="1815873735">
          <w:marLeft w:val="640"/>
          <w:marRight w:val="0"/>
          <w:marTop w:val="0"/>
          <w:marBottom w:val="0"/>
          <w:divBdr>
            <w:top w:val="none" w:sz="0" w:space="0" w:color="auto"/>
            <w:left w:val="none" w:sz="0" w:space="0" w:color="auto"/>
            <w:bottom w:val="none" w:sz="0" w:space="0" w:color="auto"/>
            <w:right w:val="none" w:sz="0" w:space="0" w:color="auto"/>
          </w:divBdr>
        </w:div>
        <w:div w:id="1325086022">
          <w:marLeft w:val="640"/>
          <w:marRight w:val="0"/>
          <w:marTop w:val="0"/>
          <w:marBottom w:val="0"/>
          <w:divBdr>
            <w:top w:val="none" w:sz="0" w:space="0" w:color="auto"/>
            <w:left w:val="none" w:sz="0" w:space="0" w:color="auto"/>
            <w:bottom w:val="none" w:sz="0" w:space="0" w:color="auto"/>
            <w:right w:val="none" w:sz="0" w:space="0" w:color="auto"/>
          </w:divBdr>
        </w:div>
        <w:div w:id="1181243475">
          <w:marLeft w:val="640"/>
          <w:marRight w:val="0"/>
          <w:marTop w:val="0"/>
          <w:marBottom w:val="0"/>
          <w:divBdr>
            <w:top w:val="none" w:sz="0" w:space="0" w:color="auto"/>
            <w:left w:val="none" w:sz="0" w:space="0" w:color="auto"/>
            <w:bottom w:val="none" w:sz="0" w:space="0" w:color="auto"/>
            <w:right w:val="none" w:sz="0" w:space="0" w:color="auto"/>
          </w:divBdr>
        </w:div>
        <w:div w:id="2079815815">
          <w:marLeft w:val="640"/>
          <w:marRight w:val="0"/>
          <w:marTop w:val="0"/>
          <w:marBottom w:val="0"/>
          <w:divBdr>
            <w:top w:val="none" w:sz="0" w:space="0" w:color="auto"/>
            <w:left w:val="none" w:sz="0" w:space="0" w:color="auto"/>
            <w:bottom w:val="none" w:sz="0" w:space="0" w:color="auto"/>
            <w:right w:val="none" w:sz="0" w:space="0" w:color="auto"/>
          </w:divBdr>
        </w:div>
        <w:div w:id="2142379940">
          <w:marLeft w:val="640"/>
          <w:marRight w:val="0"/>
          <w:marTop w:val="0"/>
          <w:marBottom w:val="0"/>
          <w:divBdr>
            <w:top w:val="none" w:sz="0" w:space="0" w:color="auto"/>
            <w:left w:val="none" w:sz="0" w:space="0" w:color="auto"/>
            <w:bottom w:val="none" w:sz="0" w:space="0" w:color="auto"/>
            <w:right w:val="none" w:sz="0" w:space="0" w:color="auto"/>
          </w:divBdr>
        </w:div>
        <w:div w:id="1840080177">
          <w:marLeft w:val="640"/>
          <w:marRight w:val="0"/>
          <w:marTop w:val="0"/>
          <w:marBottom w:val="0"/>
          <w:divBdr>
            <w:top w:val="none" w:sz="0" w:space="0" w:color="auto"/>
            <w:left w:val="none" w:sz="0" w:space="0" w:color="auto"/>
            <w:bottom w:val="none" w:sz="0" w:space="0" w:color="auto"/>
            <w:right w:val="none" w:sz="0" w:space="0" w:color="auto"/>
          </w:divBdr>
        </w:div>
        <w:div w:id="760763239">
          <w:marLeft w:val="640"/>
          <w:marRight w:val="0"/>
          <w:marTop w:val="0"/>
          <w:marBottom w:val="0"/>
          <w:divBdr>
            <w:top w:val="none" w:sz="0" w:space="0" w:color="auto"/>
            <w:left w:val="none" w:sz="0" w:space="0" w:color="auto"/>
            <w:bottom w:val="none" w:sz="0" w:space="0" w:color="auto"/>
            <w:right w:val="none" w:sz="0" w:space="0" w:color="auto"/>
          </w:divBdr>
        </w:div>
        <w:div w:id="709261005">
          <w:marLeft w:val="640"/>
          <w:marRight w:val="0"/>
          <w:marTop w:val="0"/>
          <w:marBottom w:val="0"/>
          <w:divBdr>
            <w:top w:val="none" w:sz="0" w:space="0" w:color="auto"/>
            <w:left w:val="none" w:sz="0" w:space="0" w:color="auto"/>
            <w:bottom w:val="none" w:sz="0" w:space="0" w:color="auto"/>
            <w:right w:val="none" w:sz="0" w:space="0" w:color="auto"/>
          </w:divBdr>
        </w:div>
        <w:div w:id="1392003414">
          <w:marLeft w:val="640"/>
          <w:marRight w:val="0"/>
          <w:marTop w:val="0"/>
          <w:marBottom w:val="0"/>
          <w:divBdr>
            <w:top w:val="none" w:sz="0" w:space="0" w:color="auto"/>
            <w:left w:val="none" w:sz="0" w:space="0" w:color="auto"/>
            <w:bottom w:val="none" w:sz="0" w:space="0" w:color="auto"/>
            <w:right w:val="none" w:sz="0" w:space="0" w:color="auto"/>
          </w:divBdr>
        </w:div>
        <w:div w:id="70129429">
          <w:marLeft w:val="640"/>
          <w:marRight w:val="0"/>
          <w:marTop w:val="0"/>
          <w:marBottom w:val="0"/>
          <w:divBdr>
            <w:top w:val="none" w:sz="0" w:space="0" w:color="auto"/>
            <w:left w:val="none" w:sz="0" w:space="0" w:color="auto"/>
            <w:bottom w:val="none" w:sz="0" w:space="0" w:color="auto"/>
            <w:right w:val="none" w:sz="0" w:space="0" w:color="auto"/>
          </w:divBdr>
        </w:div>
        <w:div w:id="44721017">
          <w:marLeft w:val="640"/>
          <w:marRight w:val="0"/>
          <w:marTop w:val="0"/>
          <w:marBottom w:val="0"/>
          <w:divBdr>
            <w:top w:val="none" w:sz="0" w:space="0" w:color="auto"/>
            <w:left w:val="none" w:sz="0" w:space="0" w:color="auto"/>
            <w:bottom w:val="none" w:sz="0" w:space="0" w:color="auto"/>
            <w:right w:val="none" w:sz="0" w:space="0" w:color="auto"/>
          </w:divBdr>
        </w:div>
        <w:div w:id="764568562">
          <w:marLeft w:val="640"/>
          <w:marRight w:val="0"/>
          <w:marTop w:val="0"/>
          <w:marBottom w:val="0"/>
          <w:divBdr>
            <w:top w:val="none" w:sz="0" w:space="0" w:color="auto"/>
            <w:left w:val="none" w:sz="0" w:space="0" w:color="auto"/>
            <w:bottom w:val="none" w:sz="0" w:space="0" w:color="auto"/>
            <w:right w:val="none" w:sz="0" w:space="0" w:color="auto"/>
          </w:divBdr>
        </w:div>
        <w:div w:id="1506357222">
          <w:marLeft w:val="640"/>
          <w:marRight w:val="0"/>
          <w:marTop w:val="0"/>
          <w:marBottom w:val="0"/>
          <w:divBdr>
            <w:top w:val="none" w:sz="0" w:space="0" w:color="auto"/>
            <w:left w:val="none" w:sz="0" w:space="0" w:color="auto"/>
            <w:bottom w:val="none" w:sz="0" w:space="0" w:color="auto"/>
            <w:right w:val="none" w:sz="0" w:space="0" w:color="auto"/>
          </w:divBdr>
        </w:div>
      </w:divsChild>
    </w:div>
    <w:div w:id="477305406">
      <w:bodyDiv w:val="1"/>
      <w:marLeft w:val="0"/>
      <w:marRight w:val="0"/>
      <w:marTop w:val="0"/>
      <w:marBottom w:val="0"/>
      <w:divBdr>
        <w:top w:val="none" w:sz="0" w:space="0" w:color="auto"/>
        <w:left w:val="none" w:sz="0" w:space="0" w:color="auto"/>
        <w:bottom w:val="none" w:sz="0" w:space="0" w:color="auto"/>
        <w:right w:val="none" w:sz="0" w:space="0" w:color="auto"/>
      </w:divBdr>
      <w:divsChild>
        <w:div w:id="697437281">
          <w:marLeft w:val="640"/>
          <w:marRight w:val="0"/>
          <w:marTop w:val="0"/>
          <w:marBottom w:val="0"/>
          <w:divBdr>
            <w:top w:val="none" w:sz="0" w:space="0" w:color="auto"/>
            <w:left w:val="none" w:sz="0" w:space="0" w:color="auto"/>
            <w:bottom w:val="none" w:sz="0" w:space="0" w:color="auto"/>
            <w:right w:val="none" w:sz="0" w:space="0" w:color="auto"/>
          </w:divBdr>
        </w:div>
        <w:div w:id="1594971513">
          <w:marLeft w:val="640"/>
          <w:marRight w:val="0"/>
          <w:marTop w:val="0"/>
          <w:marBottom w:val="0"/>
          <w:divBdr>
            <w:top w:val="none" w:sz="0" w:space="0" w:color="auto"/>
            <w:left w:val="none" w:sz="0" w:space="0" w:color="auto"/>
            <w:bottom w:val="none" w:sz="0" w:space="0" w:color="auto"/>
            <w:right w:val="none" w:sz="0" w:space="0" w:color="auto"/>
          </w:divBdr>
        </w:div>
        <w:div w:id="749500602">
          <w:marLeft w:val="640"/>
          <w:marRight w:val="0"/>
          <w:marTop w:val="0"/>
          <w:marBottom w:val="0"/>
          <w:divBdr>
            <w:top w:val="none" w:sz="0" w:space="0" w:color="auto"/>
            <w:left w:val="none" w:sz="0" w:space="0" w:color="auto"/>
            <w:bottom w:val="none" w:sz="0" w:space="0" w:color="auto"/>
            <w:right w:val="none" w:sz="0" w:space="0" w:color="auto"/>
          </w:divBdr>
        </w:div>
        <w:div w:id="877468176">
          <w:marLeft w:val="640"/>
          <w:marRight w:val="0"/>
          <w:marTop w:val="0"/>
          <w:marBottom w:val="0"/>
          <w:divBdr>
            <w:top w:val="none" w:sz="0" w:space="0" w:color="auto"/>
            <w:left w:val="none" w:sz="0" w:space="0" w:color="auto"/>
            <w:bottom w:val="none" w:sz="0" w:space="0" w:color="auto"/>
            <w:right w:val="none" w:sz="0" w:space="0" w:color="auto"/>
          </w:divBdr>
        </w:div>
        <w:div w:id="1888566367">
          <w:marLeft w:val="640"/>
          <w:marRight w:val="0"/>
          <w:marTop w:val="0"/>
          <w:marBottom w:val="0"/>
          <w:divBdr>
            <w:top w:val="none" w:sz="0" w:space="0" w:color="auto"/>
            <w:left w:val="none" w:sz="0" w:space="0" w:color="auto"/>
            <w:bottom w:val="none" w:sz="0" w:space="0" w:color="auto"/>
            <w:right w:val="none" w:sz="0" w:space="0" w:color="auto"/>
          </w:divBdr>
        </w:div>
        <w:div w:id="702556574">
          <w:marLeft w:val="640"/>
          <w:marRight w:val="0"/>
          <w:marTop w:val="0"/>
          <w:marBottom w:val="0"/>
          <w:divBdr>
            <w:top w:val="none" w:sz="0" w:space="0" w:color="auto"/>
            <w:left w:val="none" w:sz="0" w:space="0" w:color="auto"/>
            <w:bottom w:val="none" w:sz="0" w:space="0" w:color="auto"/>
            <w:right w:val="none" w:sz="0" w:space="0" w:color="auto"/>
          </w:divBdr>
        </w:div>
        <w:div w:id="805005656">
          <w:marLeft w:val="640"/>
          <w:marRight w:val="0"/>
          <w:marTop w:val="0"/>
          <w:marBottom w:val="0"/>
          <w:divBdr>
            <w:top w:val="none" w:sz="0" w:space="0" w:color="auto"/>
            <w:left w:val="none" w:sz="0" w:space="0" w:color="auto"/>
            <w:bottom w:val="none" w:sz="0" w:space="0" w:color="auto"/>
            <w:right w:val="none" w:sz="0" w:space="0" w:color="auto"/>
          </w:divBdr>
        </w:div>
        <w:div w:id="2080901368">
          <w:marLeft w:val="640"/>
          <w:marRight w:val="0"/>
          <w:marTop w:val="0"/>
          <w:marBottom w:val="0"/>
          <w:divBdr>
            <w:top w:val="none" w:sz="0" w:space="0" w:color="auto"/>
            <w:left w:val="none" w:sz="0" w:space="0" w:color="auto"/>
            <w:bottom w:val="none" w:sz="0" w:space="0" w:color="auto"/>
            <w:right w:val="none" w:sz="0" w:space="0" w:color="auto"/>
          </w:divBdr>
        </w:div>
        <w:div w:id="314796598">
          <w:marLeft w:val="640"/>
          <w:marRight w:val="0"/>
          <w:marTop w:val="0"/>
          <w:marBottom w:val="0"/>
          <w:divBdr>
            <w:top w:val="none" w:sz="0" w:space="0" w:color="auto"/>
            <w:left w:val="none" w:sz="0" w:space="0" w:color="auto"/>
            <w:bottom w:val="none" w:sz="0" w:space="0" w:color="auto"/>
            <w:right w:val="none" w:sz="0" w:space="0" w:color="auto"/>
          </w:divBdr>
        </w:div>
        <w:div w:id="1160922434">
          <w:marLeft w:val="640"/>
          <w:marRight w:val="0"/>
          <w:marTop w:val="0"/>
          <w:marBottom w:val="0"/>
          <w:divBdr>
            <w:top w:val="none" w:sz="0" w:space="0" w:color="auto"/>
            <w:left w:val="none" w:sz="0" w:space="0" w:color="auto"/>
            <w:bottom w:val="none" w:sz="0" w:space="0" w:color="auto"/>
            <w:right w:val="none" w:sz="0" w:space="0" w:color="auto"/>
          </w:divBdr>
        </w:div>
        <w:div w:id="564880246">
          <w:marLeft w:val="640"/>
          <w:marRight w:val="0"/>
          <w:marTop w:val="0"/>
          <w:marBottom w:val="0"/>
          <w:divBdr>
            <w:top w:val="none" w:sz="0" w:space="0" w:color="auto"/>
            <w:left w:val="none" w:sz="0" w:space="0" w:color="auto"/>
            <w:bottom w:val="none" w:sz="0" w:space="0" w:color="auto"/>
            <w:right w:val="none" w:sz="0" w:space="0" w:color="auto"/>
          </w:divBdr>
        </w:div>
        <w:div w:id="1456174502">
          <w:marLeft w:val="640"/>
          <w:marRight w:val="0"/>
          <w:marTop w:val="0"/>
          <w:marBottom w:val="0"/>
          <w:divBdr>
            <w:top w:val="none" w:sz="0" w:space="0" w:color="auto"/>
            <w:left w:val="none" w:sz="0" w:space="0" w:color="auto"/>
            <w:bottom w:val="none" w:sz="0" w:space="0" w:color="auto"/>
            <w:right w:val="none" w:sz="0" w:space="0" w:color="auto"/>
          </w:divBdr>
        </w:div>
        <w:div w:id="2144997600">
          <w:marLeft w:val="640"/>
          <w:marRight w:val="0"/>
          <w:marTop w:val="0"/>
          <w:marBottom w:val="0"/>
          <w:divBdr>
            <w:top w:val="none" w:sz="0" w:space="0" w:color="auto"/>
            <w:left w:val="none" w:sz="0" w:space="0" w:color="auto"/>
            <w:bottom w:val="none" w:sz="0" w:space="0" w:color="auto"/>
            <w:right w:val="none" w:sz="0" w:space="0" w:color="auto"/>
          </w:divBdr>
        </w:div>
        <w:div w:id="2128891941">
          <w:marLeft w:val="640"/>
          <w:marRight w:val="0"/>
          <w:marTop w:val="0"/>
          <w:marBottom w:val="0"/>
          <w:divBdr>
            <w:top w:val="none" w:sz="0" w:space="0" w:color="auto"/>
            <w:left w:val="none" w:sz="0" w:space="0" w:color="auto"/>
            <w:bottom w:val="none" w:sz="0" w:space="0" w:color="auto"/>
            <w:right w:val="none" w:sz="0" w:space="0" w:color="auto"/>
          </w:divBdr>
        </w:div>
        <w:div w:id="1196384931">
          <w:marLeft w:val="640"/>
          <w:marRight w:val="0"/>
          <w:marTop w:val="0"/>
          <w:marBottom w:val="0"/>
          <w:divBdr>
            <w:top w:val="none" w:sz="0" w:space="0" w:color="auto"/>
            <w:left w:val="none" w:sz="0" w:space="0" w:color="auto"/>
            <w:bottom w:val="none" w:sz="0" w:space="0" w:color="auto"/>
            <w:right w:val="none" w:sz="0" w:space="0" w:color="auto"/>
          </w:divBdr>
        </w:div>
        <w:div w:id="573928005">
          <w:marLeft w:val="640"/>
          <w:marRight w:val="0"/>
          <w:marTop w:val="0"/>
          <w:marBottom w:val="0"/>
          <w:divBdr>
            <w:top w:val="none" w:sz="0" w:space="0" w:color="auto"/>
            <w:left w:val="none" w:sz="0" w:space="0" w:color="auto"/>
            <w:bottom w:val="none" w:sz="0" w:space="0" w:color="auto"/>
            <w:right w:val="none" w:sz="0" w:space="0" w:color="auto"/>
          </w:divBdr>
        </w:div>
        <w:div w:id="1683435043">
          <w:marLeft w:val="640"/>
          <w:marRight w:val="0"/>
          <w:marTop w:val="0"/>
          <w:marBottom w:val="0"/>
          <w:divBdr>
            <w:top w:val="none" w:sz="0" w:space="0" w:color="auto"/>
            <w:left w:val="none" w:sz="0" w:space="0" w:color="auto"/>
            <w:bottom w:val="none" w:sz="0" w:space="0" w:color="auto"/>
            <w:right w:val="none" w:sz="0" w:space="0" w:color="auto"/>
          </w:divBdr>
        </w:div>
        <w:div w:id="256060637">
          <w:marLeft w:val="640"/>
          <w:marRight w:val="0"/>
          <w:marTop w:val="0"/>
          <w:marBottom w:val="0"/>
          <w:divBdr>
            <w:top w:val="none" w:sz="0" w:space="0" w:color="auto"/>
            <w:left w:val="none" w:sz="0" w:space="0" w:color="auto"/>
            <w:bottom w:val="none" w:sz="0" w:space="0" w:color="auto"/>
            <w:right w:val="none" w:sz="0" w:space="0" w:color="auto"/>
          </w:divBdr>
        </w:div>
        <w:div w:id="553855796">
          <w:marLeft w:val="640"/>
          <w:marRight w:val="0"/>
          <w:marTop w:val="0"/>
          <w:marBottom w:val="0"/>
          <w:divBdr>
            <w:top w:val="none" w:sz="0" w:space="0" w:color="auto"/>
            <w:left w:val="none" w:sz="0" w:space="0" w:color="auto"/>
            <w:bottom w:val="none" w:sz="0" w:space="0" w:color="auto"/>
            <w:right w:val="none" w:sz="0" w:space="0" w:color="auto"/>
          </w:divBdr>
        </w:div>
        <w:div w:id="1843548831">
          <w:marLeft w:val="640"/>
          <w:marRight w:val="0"/>
          <w:marTop w:val="0"/>
          <w:marBottom w:val="0"/>
          <w:divBdr>
            <w:top w:val="none" w:sz="0" w:space="0" w:color="auto"/>
            <w:left w:val="none" w:sz="0" w:space="0" w:color="auto"/>
            <w:bottom w:val="none" w:sz="0" w:space="0" w:color="auto"/>
            <w:right w:val="none" w:sz="0" w:space="0" w:color="auto"/>
          </w:divBdr>
        </w:div>
        <w:div w:id="880898029">
          <w:marLeft w:val="640"/>
          <w:marRight w:val="0"/>
          <w:marTop w:val="0"/>
          <w:marBottom w:val="0"/>
          <w:divBdr>
            <w:top w:val="none" w:sz="0" w:space="0" w:color="auto"/>
            <w:left w:val="none" w:sz="0" w:space="0" w:color="auto"/>
            <w:bottom w:val="none" w:sz="0" w:space="0" w:color="auto"/>
            <w:right w:val="none" w:sz="0" w:space="0" w:color="auto"/>
          </w:divBdr>
        </w:div>
        <w:div w:id="9187794">
          <w:marLeft w:val="640"/>
          <w:marRight w:val="0"/>
          <w:marTop w:val="0"/>
          <w:marBottom w:val="0"/>
          <w:divBdr>
            <w:top w:val="none" w:sz="0" w:space="0" w:color="auto"/>
            <w:left w:val="none" w:sz="0" w:space="0" w:color="auto"/>
            <w:bottom w:val="none" w:sz="0" w:space="0" w:color="auto"/>
            <w:right w:val="none" w:sz="0" w:space="0" w:color="auto"/>
          </w:divBdr>
        </w:div>
        <w:div w:id="1834253343">
          <w:marLeft w:val="640"/>
          <w:marRight w:val="0"/>
          <w:marTop w:val="0"/>
          <w:marBottom w:val="0"/>
          <w:divBdr>
            <w:top w:val="none" w:sz="0" w:space="0" w:color="auto"/>
            <w:left w:val="none" w:sz="0" w:space="0" w:color="auto"/>
            <w:bottom w:val="none" w:sz="0" w:space="0" w:color="auto"/>
            <w:right w:val="none" w:sz="0" w:space="0" w:color="auto"/>
          </w:divBdr>
        </w:div>
        <w:div w:id="1678534350">
          <w:marLeft w:val="640"/>
          <w:marRight w:val="0"/>
          <w:marTop w:val="0"/>
          <w:marBottom w:val="0"/>
          <w:divBdr>
            <w:top w:val="none" w:sz="0" w:space="0" w:color="auto"/>
            <w:left w:val="none" w:sz="0" w:space="0" w:color="auto"/>
            <w:bottom w:val="none" w:sz="0" w:space="0" w:color="auto"/>
            <w:right w:val="none" w:sz="0" w:space="0" w:color="auto"/>
          </w:divBdr>
        </w:div>
        <w:div w:id="623465963">
          <w:marLeft w:val="640"/>
          <w:marRight w:val="0"/>
          <w:marTop w:val="0"/>
          <w:marBottom w:val="0"/>
          <w:divBdr>
            <w:top w:val="none" w:sz="0" w:space="0" w:color="auto"/>
            <w:left w:val="none" w:sz="0" w:space="0" w:color="auto"/>
            <w:bottom w:val="none" w:sz="0" w:space="0" w:color="auto"/>
            <w:right w:val="none" w:sz="0" w:space="0" w:color="auto"/>
          </w:divBdr>
        </w:div>
        <w:div w:id="679626462">
          <w:marLeft w:val="640"/>
          <w:marRight w:val="0"/>
          <w:marTop w:val="0"/>
          <w:marBottom w:val="0"/>
          <w:divBdr>
            <w:top w:val="none" w:sz="0" w:space="0" w:color="auto"/>
            <w:left w:val="none" w:sz="0" w:space="0" w:color="auto"/>
            <w:bottom w:val="none" w:sz="0" w:space="0" w:color="auto"/>
            <w:right w:val="none" w:sz="0" w:space="0" w:color="auto"/>
          </w:divBdr>
        </w:div>
        <w:div w:id="1523979926">
          <w:marLeft w:val="640"/>
          <w:marRight w:val="0"/>
          <w:marTop w:val="0"/>
          <w:marBottom w:val="0"/>
          <w:divBdr>
            <w:top w:val="none" w:sz="0" w:space="0" w:color="auto"/>
            <w:left w:val="none" w:sz="0" w:space="0" w:color="auto"/>
            <w:bottom w:val="none" w:sz="0" w:space="0" w:color="auto"/>
            <w:right w:val="none" w:sz="0" w:space="0" w:color="auto"/>
          </w:divBdr>
        </w:div>
        <w:div w:id="2124878919">
          <w:marLeft w:val="640"/>
          <w:marRight w:val="0"/>
          <w:marTop w:val="0"/>
          <w:marBottom w:val="0"/>
          <w:divBdr>
            <w:top w:val="none" w:sz="0" w:space="0" w:color="auto"/>
            <w:left w:val="none" w:sz="0" w:space="0" w:color="auto"/>
            <w:bottom w:val="none" w:sz="0" w:space="0" w:color="auto"/>
            <w:right w:val="none" w:sz="0" w:space="0" w:color="auto"/>
          </w:divBdr>
        </w:div>
        <w:div w:id="2102557496">
          <w:marLeft w:val="640"/>
          <w:marRight w:val="0"/>
          <w:marTop w:val="0"/>
          <w:marBottom w:val="0"/>
          <w:divBdr>
            <w:top w:val="none" w:sz="0" w:space="0" w:color="auto"/>
            <w:left w:val="none" w:sz="0" w:space="0" w:color="auto"/>
            <w:bottom w:val="none" w:sz="0" w:space="0" w:color="auto"/>
            <w:right w:val="none" w:sz="0" w:space="0" w:color="auto"/>
          </w:divBdr>
        </w:div>
        <w:div w:id="1021975651">
          <w:marLeft w:val="640"/>
          <w:marRight w:val="0"/>
          <w:marTop w:val="0"/>
          <w:marBottom w:val="0"/>
          <w:divBdr>
            <w:top w:val="none" w:sz="0" w:space="0" w:color="auto"/>
            <w:left w:val="none" w:sz="0" w:space="0" w:color="auto"/>
            <w:bottom w:val="none" w:sz="0" w:space="0" w:color="auto"/>
            <w:right w:val="none" w:sz="0" w:space="0" w:color="auto"/>
          </w:divBdr>
        </w:div>
        <w:div w:id="135531972">
          <w:marLeft w:val="640"/>
          <w:marRight w:val="0"/>
          <w:marTop w:val="0"/>
          <w:marBottom w:val="0"/>
          <w:divBdr>
            <w:top w:val="none" w:sz="0" w:space="0" w:color="auto"/>
            <w:left w:val="none" w:sz="0" w:space="0" w:color="auto"/>
            <w:bottom w:val="none" w:sz="0" w:space="0" w:color="auto"/>
            <w:right w:val="none" w:sz="0" w:space="0" w:color="auto"/>
          </w:divBdr>
        </w:div>
        <w:div w:id="575209914">
          <w:marLeft w:val="640"/>
          <w:marRight w:val="0"/>
          <w:marTop w:val="0"/>
          <w:marBottom w:val="0"/>
          <w:divBdr>
            <w:top w:val="none" w:sz="0" w:space="0" w:color="auto"/>
            <w:left w:val="none" w:sz="0" w:space="0" w:color="auto"/>
            <w:bottom w:val="none" w:sz="0" w:space="0" w:color="auto"/>
            <w:right w:val="none" w:sz="0" w:space="0" w:color="auto"/>
          </w:divBdr>
        </w:div>
        <w:div w:id="1434470069">
          <w:marLeft w:val="640"/>
          <w:marRight w:val="0"/>
          <w:marTop w:val="0"/>
          <w:marBottom w:val="0"/>
          <w:divBdr>
            <w:top w:val="none" w:sz="0" w:space="0" w:color="auto"/>
            <w:left w:val="none" w:sz="0" w:space="0" w:color="auto"/>
            <w:bottom w:val="none" w:sz="0" w:space="0" w:color="auto"/>
            <w:right w:val="none" w:sz="0" w:space="0" w:color="auto"/>
          </w:divBdr>
        </w:div>
        <w:div w:id="804589933">
          <w:marLeft w:val="640"/>
          <w:marRight w:val="0"/>
          <w:marTop w:val="0"/>
          <w:marBottom w:val="0"/>
          <w:divBdr>
            <w:top w:val="none" w:sz="0" w:space="0" w:color="auto"/>
            <w:left w:val="none" w:sz="0" w:space="0" w:color="auto"/>
            <w:bottom w:val="none" w:sz="0" w:space="0" w:color="auto"/>
            <w:right w:val="none" w:sz="0" w:space="0" w:color="auto"/>
          </w:divBdr>
        </w:div>
        <w:div w:id="59257696">
          <w:marLeft w:val="640"/>
          <w:marRight w:val="0"/>
          <w:marTop w:val="0"/>
          <w:marBottom w:val="0"/>
          <w:divBdr>
            <w:top w:val="none" w:sz="0" w:space="0" w:color="auto"/>
            <w:left w:val="none" w:sz="0" w:space="0" w:color="auto"/>
            <w:bottom w:val="none" w:sz="0" w:space="0" w:color="auto"/>
            <w:right w:val="none" w:sz="0" w:space="0" w:color="auto"/>
          </w:divBdr>
        </w:div>
        <w:div w:id="38559477">
          <w:marLeft w:val="640"/>
          <w:marRight w:val="0"/>
          <w:marTop w:val="0"/>
          <w:marBottom w:val="0"/>
          <w:divBdr>
            <w:top w:val="none" w:sz="0" w:space="0" w:color="auto"/>
            <w:left w:val="none" w:sz="0" w:space="0" w:color="auto"/>
            <w:bottom w:val="none" w:sz="0" w:space="0" w:color="auto"/>
            <w:right w:val="none" w:sz="0" w:space="0" w:color="auto"/>
          </w:divBdr>
        </w:div>
        <w:div w:id="2004309431">
          <w:marLeft w:val="640"/>
          <w:marRight w:val="0"/>
          <w:marTop w:val="0"/>
          <w:marBottom w:val="0"/>
          <w:divBdr>
            <w:top w:val="none" w:sz="0" w:space="0" w:color="auto"/>
            <w:left w:val="none" w:sz="0" w:space="0" w:color="auto"/>
            <w:bottom w:val="none" w:sz="0" w:space="0" w:color="auto"/>
            <w:right w:val="none" w:sz="0" w:space="0" w:color="auto"/>
          </w:divBdr>
        </w:div>
        <w:div w:id="36706454">
          <w:marLeft w:val="640"/>
          <w:marRight w:val="0"/>
          <w:marTop w:val="0"/>
          <w:marBottom w:val="0"/>
          <w:divBdr>
            <w:top w:val="none" w:sz="0" w:space="0" w:color="auto"/>
            <w:left w:val="none" w:sz="0" w:space="0" w:color="auto"/>
            <w:bottom w:val="none" w:sz="0" w:space="0" w:color="auto"/>
            <w:right w:val="none" w:sz="0" w:space="0" w:color="auto"/>
          </w:divBdr>
        </w:div>
        <w:div w:id="954362204">
          <w:marLeft w:val="640"/>
          <w:marRight w:val="0"/>
          <w:marTop w:val="0"/>
          <w:marBottom w:val="0"/>
          <w:divBdr>
            <w:top w:val="none" w:sz="0" w:space="0" w:color="auto"/>
            <w:left w:val="none" w:sz="0" w:space="0" w:color="auto"/>
            <w:bottom w:val="none" w:sz="0" w:space="0" w:color="auto"/>
            <w:right w:val="none" w:sz="0" w:space="0" w:color="auto"/>
          </w:divBdr>
        </w:div>
        <w:div w:id="257326835">
          <w:marLeft w:val="640"/>
          <w:marRight w:val="0"/>
          <w:marTop w:val="0"/>
          <w:marBottom w:val="0"/>
          <w:divBdr>
            <w:top w:val="none" w:sz="0" w:space="0" w:color="auto"/>
            <w:left w:val="none" w:sz="0" w:space="0" w:color="auto"/>
            <w:bottom w:val="none" w:sz="0" w:space="0" w:color="auto"/>
            <w:right w:val="none" w:sz="0" w:space="0" w:color="auto"/>
          </w:divBdr>
        </w:div>
        <w:div w:id="1845783700">
          <w:marLeft w:val="640"/>
          <w:marRight w:val="0"/>
          <w:marTop w:val="0"/>
          <w:marBottom w:val="0"/>
          <w:divBdr>
            <w:top w:val="none" w:sz="0" w:space="0" w:color="auto"/>
            <w:left w:val="none" w:sz="0" w:space="0" w:color="auto"/>
            <w:bottom w:val="none" w:sz="0" w:space="0" w:color="auto"/>
            <w:right w:val="none" w:sz="0" w:space="0" w:color="auto"/>
          </w:divBdr>
        </w:div>
        <w:div w:id="194541616">
          <w:marLeft w:val="640"/>
          <w:marRight w:val="0"/>
          <w:marTop w:val="0"/>
          <w:marBottom w:val="0"/>
          <w:divBdr>
            <w:top w:val="none" w:sz="0" w:space="0" w:color="auto"/>
            <w:left w:val="none" w:sz="0" w:space="0" w:color="auto"/>
            <w:bottom w:val="none" w:sz="0" w:space="0" w:color="auto"/>
            <w:right w:val="none" w:sz="0" w:space="0" w:color="auto"/>
          </w:divBdr>
        </w:div>
        <w:div w:id="1673072057">
          <w:marLeft w:val="640"/>
          <w:marRight w:val="0"/>
          <w:marTop w:val="0"/>
          <w:marBottom w:val="0"/>
          <w:divBdr>
            <w:top w:val="none" w:sz="0" w:space="0" w:color="auto"/>
            <w:left w:val="none" w:sz="0" w:space="0" w:color="auto"/>
            <w:bottom w:val="none" w:sz="0" w:space="0" w:color="auto"/>
            <w:right w:val="none" w:sz="0" w:space="0" w:color="auto"/>
          </w:divBdr>
        </w:div>
        <w:div w:id="250240508">
          <w:marLeft w:val="640"/>
          <w:marRight w:val="0"/>
          <w:marTop w:val="0"/>
          <w:marBottom w:val="0"/>
          <w:divBdr>
            <w:top w:val="none" w:sz="0" w:space="0" w:color="auto"/>
            <w:left w:val="none" w:sz="0" w:space="0" w:color="auto"/>
            <w:bottom w:val="none" w:sz="0" w:space="0" w:color="auto"/>
            <w:right w:val="none" w:sz="0" w:space="0" w:color="auto"/>
          </w:divBdr>
        </w:div>
        <w:div w:id="766926465">
          <w:marLeft w:val="640"/>
          <w:marRight w:val="0"/>
          <w:marTop w:val="0"/>
          <w:marBottom w:val="0"/>
          <w:divBdr>
            <w:top w:val="none" w:sz="0" w:space="0" w:color="auto"/>
            <w:left w:val="none" w:sz="0" w:space="0" w:color="auto"/>
            <w:bottom w:val="none" w:sz="0" w:space="0" w:color="auto"/>
            <w:right w:val="none" w:sz="0" w:space="0" w:color="auto"/>
          </w:divBdr>
        </w:div>
      </w:divsChild>
    </w:div>
    <w:div w:id="535823238">
      <w:bodyDiv w:val="1"/>
      <w:marLeft w:val="0"/>
      <w:marRight w:val="0"/>
      <w:marTop w:val="0"/>
      <w:marBottom w:val="0"/>
      <w:divBdr>
        <w:top w:val="none" w:sz="0" w:space="0" w:color="auto"/>
        <w:left w:val="none" w:sz="0" w:space="0" w:color="auto"/>
        <w:bottom w:val="none" w:sz="0" w:space="0" w:color="auto"/>
        <w:right w:val="none" w:sz="0" w:space="0" w:color="auto"/>
      </w:divBdr>
      <w:divsChild>
        <w:div w:id="279993822">
          <w:marLeft w:val="640"/>
          <w:marRight w:val="0"/>
          <w:marTop w:val="0"/>
          <w:marBottom w:val="0"/>
          <w:divBdr>
            <w:top w:val="none" w:sz="0" w:space="0" w:color="auto"/>
            <w:left w:val="none" w:sz="0" w:space="0" w:color="auto"/>
            <w:bottom w:val="none" w:sz="0" w:space="0" w:color="auto"/>
            <w:right w:val="none" w:sz="0" w:space="0" w:color="auto"/>
          </w:divBdr>
        </w:div>
        <w:div w:id="613900463">
          <w:marLeft w:val="640"/>
          <w:marRight w:val="0"/>
          <w:marTop w:val="0"/>
          <w:marBottom w:val="0"/>
          <w:divBdr>
            <w:top w:val="none" w:sz="0" w:space="0" w:color="auto"/>
            <w:left w:val="none" w:sz="0" w:space="0" w:color="auto"/>
            <w:bottom w:val="none" w:sz="0" w:space="0" w:color="auto"/>
            <w:right w:val="none" w:sz="0" w:space="0" w:color="auto"/>
          </w:divBdr>
        </w:div>
        <w:div w:id="950480814">
          <w:marLeft w:val="640"/>
          <w:marRight w:val="0"/>
          <w:marTop w:val="0"/>
          <w:marBottom w:val="0"/>
          <w:divBdr>
            <w:top w:val="none" w:sz="0" w:space="0" w:color="auto"/>
            <w:left w:val="none" w:sz="0" w:space="0" w:color="auto"/>
            <w:bottom w:val="none" w:sz="0" w:space="0" w:color="auto"/>
            <w:right w:val="none" w:sz="0" w:space="0" w:color="auto"/>
          </w:divBdr>
        </w:div>
        <w:div w:id="1052384147">
          <w:marLeft w:val="640"/>
          <w:marRight w:val="0"/>
          <w:marTop w:val="0"/>
          <w:marBottom w:val="0"/>
          <w:divBdr>
            <w:top w:val="none" w:sz="0" w:space="0" w:color="auto"/>
            <w:left w:val="none" w:sz="0" w:space="0" w:color="auto"/>
            <w:bottom w:val="none" w:sz="0" w:space="0" w:color="auto"/>
            <w:right w:val="none" w:sz="0" w:space="0" w:color="auto"/>
          </w:divBdr>
        </w:div>
        <w:div w:id="1627395539">
          <w:marLeft w:val="640"/>
          <w:marRight w:val="0"/>
          <w:marTop w:val="0"/>
          <w:marBottom w:val="0"/>
          <w:divBdr>
            <w:top w:val="none" w:sz="0" w:space="0" w:color="auto"/>
            <w:left w:val="none" w:sz="0" w:space="0" w:color="auto"/>
            <w:bottom w:val="none" w:sz="0" w:space="0" w:color="auto"/>
            <w:right w:val="none" w:sz="0" w:space="0" w:color="auto"/>
          </w:divBdr>
        </w:div>
        <w:div w:id="1184439574">
          <w:marLeft w:val="640"/>
          <w:marRight w:val="0"/>
          <w:marTop w:val="0"/>
          <w:marBottom w:val="0"/>
          <w:divBdr>
            <w:top w:val="none" w:sz="0" w:space="0" w:color="auto"/>
            <w:left w:val="none" w:sz="0" w:space="0" w:color="auto"/>
            <w:bottom w:val="none" w:sz="0" w:space="0" w:color="auto"/>
            <w:right w:val="none" w:sz="0" w:space="0" w:color="auto"/>
          </w:divBdr>
        </w:div>
        <w:div w:id="1931690833">
          <w:marLeft w:val="640"/>
          <w:marRight w:val="0"/>
          <w:marTop w:val="0"/>
          <w:marBottom w:val="0"/>
          <w:divBdr>
            <w:top w:val="none" w:sz="0" w:space="0" w:color="auto"/>
            <w:left w:val="none" w:sz="0" w:space="0" w:color="auto"/>
            <w:bottom w:val="none" w:sz="0" w:space="0" w:color="auto"/>
            <w:right w:val="none" w:sz="0" w:space="0" w:color="auto"/>
          </w:divBdr>
        </w:div>
        <w:div w:id="566302620">
          <w:marLeft w:val="640"/>
          <w:marRight w:val="0"/>
          <w:marTop w:val="0"/>
          <w:marBottom w:val="0"/>
          <w:divBdr>
            <w:top w:val="none" w:sz="0" w:space="0" w:color="auto"/>
            <w:left w:val="none" w:sz="0" w:space="0" w:color="auto"/>
            <w:bottom w:val="none" w:sz="0" w:space="0" w:color="auto"/>
            <w:right w:val="none" w:sz="0" w:space="0" w:color="auto"/>
          </w:divBdr>
        </w:div>
        <w:div w:id="1412894889">
          <w:marLeft w:val="640"/>
          <w:marRight w:val="0"/>
          <w:marTop w:val="0"/>
          <w:marBottom w:val="0"/>
          <w:divBdr>
            <w:top w:val="none" w:sz="0" w:space="0" w:color="auto"/>
            <w:left w:val="none" w:sz="0" w:space="0" w:color="auto"/>
            <w:bottom w:val="none" w:sz="0" w:space="0" w:color="auto"/>
            <w:right w:val="none" w:sz="0" w:space="0" w:color="auto"/>
          </w:divBdr>
        </w:div>
        <w:div w:id="1130635182">
          <w:marLeft w:val="640"/>
          <w:marRight w:val="0"/>
          <w:marTop w:val="0"/>
          <w:marBottom w:val="0"/>
          <w:divBdr>
            <w:top w:val="none" w:sz="0" w:space="0" w:color="auto"/>
            <w:left w:val="none" w:sz="0" w:space="0" w:color="auto"/>
            <w:bottom w:val="none" w:sz="0" w:space="0" w:color="auto"/>
            <w:right w:val="none" w:sz="0" w:space="0" w:color="auto"/>
          </w:divBdr>
        </w:div>
        <w:div w:id="1761637065">
          <w:marLeft w:val="640"/>
          <w:marRight w:val="0"/>
          <w:marTop w:val="0"/>
          <w:marBottom w:val="0"/>
          <w:divBdr>
            <w:top w:val="none" w:sz="0" w:space="0" w:color="auto"/>
            <w:left w:val="none" w:sz="0" w:space="0" w:color="auto"/>
            <w:bottom w:val="none" w:sz="0" w:space="0" w:color="auto"/>
            <w:right w:val="none" w:sz="0" w:space="0" w:color="auto"/>
          </w:divBdr>
        </w:div>
        <w:div w:id="643974405">
          <w:marLeft w:val="640"/>
          <w:marRight w:val="0"/>
          <w:marTop w:val="0"/>
          <w:marBottom w:val="0"/>
          <w:divBdr>
            <w:top w:val="none" w:sz="0" w:space="0" w:color="auto"/>
            <w:left w:val="none" w:sz="0" w:space="0" w:color="auto"/>
            <w:bottom w:val="none" w:sz="0" w:space="0" w:color="auto"/>
            <w:right w:val="none" w:sz="0" w:space="0" w:color="auto"/>
          </w:divBdr>
        </w:div>
        <w:div w:id="1698851760">
          <w:marLeft w:val="640"/>
          <w:marRight w:val="0"/>
          <w:marTop w:val="0"/>
          <w:marBottom w:val="0"/>
          <w:divBdr>
            <w:top w:val="none" w:sz="0" w:space="0" w:color="auto"/>
            <w:left w:val="none" w:sz="0" w:space="0" w:color="auto"/>
            <w:bottom w:val="none" w:sz="0" w:space="0" w:color="auto"/>
            <w:right w:val="none" w:sz="0" w:space="0" w:color="auto"/>
          </w:divBdr>
        </w:div>
        <w:div w:id="1791431930">
          <w:marLeft w:val="640"/>
          <w:marRight w:val="0"/>
          <w:marTop w:val="0"/>
          <w:marBottom w:val="0"/>
          <w:divBdr>
            <w:top w:val="none" w:sz="0" w:space="0" w:color="auto"/>
            <w:left w:val="none" w:sz="0" w:space="0" w:color="auto"/>
            <w:bottom w:val="none" w:sz="0" w:space="0" w:color="auto"/>
            <w:right w:val="none" w:sz="0" w:space="0" w:color="auto"/>
          </w:divBdr>
        </w:div>
        <w:div w:id="1097560723">
          <w:marLeft w:val="640"/>
          <w:marRight w:val="0"/>
          <w:marTop w:val="0"/>
          <w:marBottom w:val="0"/>
          <w:divBdr>
            <w:top w:val="none" w:sz="0" w:space="0" w:color="auto"/>
            <w:left w:val="none" w:sz="0" w:space="0" w:color="auto"/>
            <w:bottom w:val="none" w:sz="0" w:space="0" w:color="auto"/>
            <w:right w:val="none" w:sz="0" w:space="0" w:color="auto"/>
          </w:divBdr>
        </w:div>
        <w:div w:id="331489120">
          <w:marLeft w:val="640"/>
          <w:marRight w:val="0"/>
          <w:marTop w:val="0"/>
          <w:marBottom w:val="0"/>
          <w:divBdr>
            <w:top w:val="none" w:sz="0" w:space="0" w:color="auto"/>
            <w:left w:val="none" w:sz="0" w:space="0" w:color="auto"/>
            <w:bottom w:val="none" w:sz="0" w:space="0" w:color="auto"/>
            <w:right w:val="none" w:sz="0" w:space="0" w:color="auto"/>
          </w:divBdr>
        </w:div>
        <w:div w:id="937325782">
          <w:marLeft w:val="640"/>
          <w:marRight w:val="0"/>
          <w:marTop w:val="0"/>
          <w:marBottom w:val="0"/>
          <w:divBdr>
            <w:top w:val="none" w:sz="0" w:space="0" w:color="auto"/>
            <w:left w:val="none" w:sz="0" w:space="0" w:color="auto"/>
            <w:bottom w:val="none" w:sz="0" w:space="0" w:color="auto"/>
            <w:right w:val="none" w:sz="0" w:space="0" w:color="auto"/>
          </w:divBdr>
        </w:div>
        <w:div w:id="1609695365">
          <w:marLeft w:val="640"/>
          <w:marRight w:val="0"/>
          <w:marTop w:val="0"/>
          <w:marBottom w:val="0"/>
          <w:divBdr>
            <w:top w:val="none" w:sz="0" w:space="0" w:color="auto"/>
            <w:left w:val="none" w:sz="0" w:space="0" w:color="auto"/>
            <w:bottom w:val="none" w:sz="0" w:space="0" w:color="auto"/>
            <w:right w:val="none" w:sz="0" w:space="0" w:color="auto"/>
          </w:divBdr>
        </w:div>
        <w:div w:id="1807773238">
          <w:marLeft w:val="640"/>
          <w:marRight w:val="0"/>
          <w:marTop w:val="0"/>
          <w:marBottom w:val="0"/>
          <w:divBdr>
            <w:top w:val="none" w:sz="0" w:space="0" w:color="auto"/>
            <w:left w:val="none" w:sz="0" w:space="0" w:color="auto"/>
            <w:bottom w:val="none" w:sz="0" w:space="0" w:color="auto"/>
            <w:right w:val="none" w:sz="0" w:space="0" w:color="auto"/>
          </w:divBdr>
        </w:div>
        <w:div w:id="1098210570">
          <w:marLeft w:val="640"/>
          <w:marRight w:val="0"/>
          <w:marTop w:val="0"/>
          <w:marBottom w:val="0"/>
          <w:divBdr>
            <w:top w:val="none" w:sz="0" w:space="0" w:color="auto"/>
            <w:left w:val="none" w:sz="0" w:space="0" w:color="auto"/>
            <w:bottom w:val="none" w:sz="0" w:space="0" w:color="auto"/>
            <w:right w:val="none" w:sz="0" w:space="0" w:color="auto"/>
          </w:divBdr>
        </w:div>
        <w:div w:id="1778787480">
          <w:marLeft w:val="640"/>
          <w:marRight w:val="0"/>
          <w:marTop w:val="0"/>
          <w:marBottom w:val="0"/>
          <w:divBdr>
            <w:top w:val="none" w:sz="0" w:space="0" w:color="auto"/>
            <w:left w:val="none" w:sz="0" w:space="0" w:color="auto"/>
            <w:bottom w:val="none" w:sz="0" w:space="0" w:color="auto"/>
            <w:right w:val="none" w:sz="0" w:space="0" w:color="auto"/>
          </w:divBdr>
        </w:div>
        <w:div w:id="1949697492">
          <w:marLeft w:val="640"/>
          <w:marRight w:val="0"/>
          <w:marTop w:val="0"/>
          <w:marBottom w:val="0"/>
          <w:divBdr>
            <w:top w:val="none" w:sz="0" w:space="0" w:color="auto"/>
            <w:left w:val="none" w:sz="0" w:space="0" w:color="auto"/>
            <w:bottom w:val="none" w:sz="0" w:space="0" w:color="auto"/>
            <w:right w:val="none" w:sz="0" w:space="0" w:color="auto"/>
          </w:divBdr>
        </w:div>
        <w:div w:id="801073531">
          <w:marLeft w:val="640"/>
          <w:marRight w:val="0"/>
          <w:marTop w:val="0"/>
          <w:marBottom w:val="0"/>
          <w:divBdr>
            <w:top w:val="none" w:sz="0" w:space="0" w:color="auto"/>
            <w:left w:val="none" w:sz="0" w:space="0" w:color="auto"/>
            <w:bottom w:val="none" w:sz="0" w:space="0" w:color="auto"/>
            <w:right w:val="none" w:sz="0" w:space="0" w:color="auto"/>
          </w:divBdr>
        </w:div>
        <w:div w:id="936913540">
          <w:marLeft w:val="640"/>
          <w:marRight w:val="0"/>
          <w:marTop w:val="0"/>
          <w:marBottom w:val="0"/>
          <w:divBdr>
            <w:top w:val="none" w:sz="0" w:space="0" w:color="auto"/>
            <w:left w:val="none" w:sz="0" w:space="0" w:color="auto"/>
            <w:bottom w:val="none" w:sz="0" w:space="0" w:color="auto"/>
            <w:right w:val="none" w:sz="0" w:space="0" w:color="auto"/>
          </w:divBdr>
        </w:div>
        <w:div w:id="242691910">
          <w:marLeft w:val="640"/>
          <w:marRight w:val="0"/>
          <w:marTop w:val="0"/>
          <w:marBottom w:val="0"/>
          <w:divBdr>
            <w:top w:val="none" w:sz="0" w:space="0" w:color="auto"/>
            <w:left w:val="none" w:sz="0" w:space="0" w:color="auto"/>
            <w:bottom w:val="none" w:sz="0" w:space="0" w:color="auto"/>
            <w:right w:val="none" w:sz="0" w:space="0" w:color="auto"/>
          </w:divBdr>
        </w:div>
        <w:div w:id="576019042">
          <w:marLeft w:val="640"/>
          <w:marRight w:val="0"/>
          <w:marTop w:val="0"/>
          <w:marBottom w:val="0"/>
          <w:divBdr>
            <w:top w:val="none" w:sz="0" w:space="0" w:color="auto"/>
            <w:left w:val="none" w:sz="0" w:space="0" w:color="auto"/>
            <w:bottom w:val="none" w:sz="0" w:space="0" w:color="auto"/>
            <w:right w:val="none" w:sz="0" w:space="0" w:color="auto"/>
          </w:divBdr>
        </w:div>
        <w:div w:id="1977880363">
          <w:marLeft w:val="640"/>
          <w:marRight w:val="0"/>
          <w:marTop w:val="0"/>
          <w:marBottom w:val="0"/>
          <w:divBdr>
            <w:top w:val="none" w:sz="0" w:space="0" w:color="auto"/>
            <w:left w:val="none" w:sz="0" w:space="0" w:color="auto"/>
            <w:bottom w:val="none" w:sz="0" w:space="0" w:color="auto"/>
            <w:right w:val="none" w:sz="0" w:space="0" w:color="auto"/>
          </w:divBdr>
        </w:div>
        <w:div w:id="1857766967">
          <w:marLeft w:val="640"/>
          <w:marRight w:val="0"/>
          <w:marTop w:val="0"/>
          <w:marBottom w:val="0"/>
          <w:divBdr>
            <w:top w:val="none" w:sz="0" w:space="0" w:color="auto"/>
            <w:left w:val="none" w:sz="0" w:space="0" w:color="auto"/>
            <w:bottom w:val="none" w:sz="0" w:space="0" w:color="auto"/>
            <w:right w:val="none" w:sz="0" w:space="0" w:color="auto"/>
          </w:divBdr>
        </w:div>
        <w:div w:id="1275092383">
          <w:marLeft w:val="640"/>
          <w:marRight w:val="0"/>
          <w:marTop w:val="0"/>
          <w:marBottom w:val="0"/>
          <w:divBdr>
            <w:top w:val="none" w:sz="0" w:space="0" w:color="auto"/>
            <w:left w:val="none" w:sz="0" w:space="0" w:color="auto"/>
            <w:bottom w:val="none" w:sz="0" w:space="0" w:color="auto"/>
            <w:right w:val="none" w:sz="0" w:space="0" w:color="auto"/>
          </w:divBdr>
        </w:div>
        <w:div w:id="879433666">
          <w:marLeft w:val="640"/>
          <w:marRight w:val="0"/>
          <w:marTop w:val="0"/>
          <w:marBottom w:val="0"/>
          <w:divBdr>
            <w:top w:val="none" w:sz="0" w:space="0" w:color="auto"/>
            <w:left w:val="none" w:sz="0" w:space="0" w:color="auto"/>
            <w:bottom w:val="none" w:sz="0" w:space="0" w:color="auto"/>
            <w:right w:val="none" w:sz="0" w:space="0" w:color="auto"/>
          </w:divBdr>
        </w:div>
        <w:div w:id="169025255">
          <w:marLeft w:val="640"/>
          <w:marRight w:val="0"/>
          <w:marTop w:val="0"/>
          <w:marBottom w:val="0"/>
          <w:divBdr>
            <w:top w:val="none" w:sz="0" w:space="0" w:color="auto"/>
            <w:left w:val="none" w:sz="0" w:space="0" w:color="auto"/>
            <w:bottom w:val="none" w:sz="0" w:space="0" w:color="auto"/>
            <w:right w:val="none" w:sz="0" w:space="0" w:color="auto"/>
          </w:divBdr>
        </w:div>
        <w:div w:id="336883825">
          <w:marLeft w:val="640"/>
          <w:marRight w:val="0"/>
          <w:marTop w:val="0"/>
          <w:marBottom w:val="0"/>
          <w:divBdr>
            <w:top w:val="none" w:sz="0" w:space="0" w:color="auto"/>
            <w:left w:val="none" w:sz="0" w:space="0" w:color="auto"/>
            <w:bottom w:val="none" w:sz="0" w:space="0" w:color="auto"/>
            <w:right w:val="none" w:sz="0" w:space="0" w:color="auto"/>
          </w:divBdr>
        </w:div>
        <w:div w:id="1375232985">
          <w:marLeft w:val="640"/>
          <w:marRight w:val="0"/>
          <w:marTop w:val="0"/>
          <w:marBottom w:val="0"/>
          <w:divBdr>
            <w:top w:val="none" w:sz="0" w:space="0" w:color="auto"/>
            <w:left w:val="none" w:sz="0" w:space="0" w:color="auto"/>
            <w:bottom w:val="none" w:sz="0" w:space="0" w:color="auto"/>
            <w:right w:val="none" w:sz="0" w:space="0" w:color="auto"/>
          </w:divBdr>
        </w:div>
        <w:div w:id="413210814">
          <w:marLeft w:val="640"/>
          <w:marRight w:val="0"/>
          <w:marTop w:val="0"/>
          <w:marBottom w:val="0"/>
          <w:divBdr>
            <w:top w:val="none" w:sz="0" w:space="0" w:color="auto"/>
            <w:left w:val="none" w:sz="0" w:space="0" w:color="auto"/>
            <w:bottom w:val="none" w:sz="0" w:space="0" w:color="auto"/>
            <w:right w:val="none" w:sz="0" w:space="0" w:color="auto"/>
          </w:divBdr>
        </w:div>
        <w:div w:id="1304696335">
          <w:marLeft w:val="640"/>
          <w:marRight w:val="0"/>
          <w:marTop w:val="0"/>
          <w:marBottom w:val="0"/>
          <w:divBdr>
            <w:top w:val="none" w:sz="0" w:space="0" w:color="auto"/>
            <w:left w:val="none" w:sz="0" w:space="0" w:color="auto"/>
            <w:bottom w:val="none" w:sz="0" w:space="0" w:color="auto"/>
            <w:right w:val="none" w:sz="0" w:space="0" w:color="auto"/>
          </w:divBdr>
        </w:div>
        <w:div w:id="1527212943">
          <w:marLeft w:val="640"/>
          <w:marRight w:val="0"/>
          <w:marTop w:val="0"/>
          <w:marBottom w:val="0"/>
          <w:divBdr>
            <w:top w:val="none" w:sz="0" w:space="0" w:color="auto"/>
            <w:left w:val="none" w:sz="0" w:space="0" w:color="auto"/>
            <w:bottom w:val="none" w:sz="0" w:space="0" w:color="auto"/>
            <w:right w:val="none" w:sz="0" w:space="0" w:color="auto"/>
          </w:divBdr>
        </w:div>
        <w:div w:id="6569356">
          <w:marLeft w:val="640"/>
          <w:marRight w:val="0"/>
          <w:marTop w:val="0"/>
          <w:marBottom w:val="0"/>
          <w:divBdr>
            <w:top w:val="none" w:sz="0" w:space="0" w:color="auto"/>
            <w:left w:val="none" w:sz="0" w:space="0" w:color="auto"/>
            <w:bottom w:val="none" w:sz="0" w:space="0" w:color="auto"/>
            <w:right w:val="none" w:sz="0" w:space="0" w:color="auto"/>
          </w:divBdr>
        </w:div>
        <w:div w:id="834027929">
          <w:marLeft w:val="640"/>
          <w:marRight w:val="0"/>
          <w:marTop w:val="0"/>
          <w:marBottom w:val="0"/>
          <w:divBdr>
            <w:top w:val="none" w:sz="0" w:space="0" w:color="auto"/>
            <w:left w:val="none" w:sz="0" w:space="0" w:color="auto"/>
            <w:bottom w:val="none" w:sz="0" w:space="0" w:color="auto"/>
            <w:right w:val="none" w:sz="0" w:space="0" w:color="auto"/>
          </w:divBdr>
        </w:div>
        <w:div w:id="346954131">
          <w:marLeft w:val="640"/>
          <w:marRight w:val="0"/>
          <w:marTop w:val="0"/>
          <w:marBottom w:val="0"/>
          <w:divBdr>
            <w:top w:val="none" w:sz="0" w:space="0" w:color="auto"/>
            <w:left w:val="none" w:sz="0" w:space="0" w:color="auto"/>
            <w:bottom w:val="none" w:sz="0" w:space="0" w:color="auto"/>
            <w:right w:val="none" w:sz="0" w:space="0" w:color="auto"/>
          </w:divBdr>
        </w:div>
        <w:div w:id="955328699">
          <w:marLeft w:val="640"/>
          <w:marRight w:val="0"/>
          <w:marTop w:val="0"/>
          <w:marBottom w:val="0"/>
          <w:divBdr>
            <w:top w:val="none" w:sz="0" w:space="0" w:color="auto"/>
            <w:left w:val="none" w:sz="0" w:space="0" w:color="auto"/>
            <w:bottom w:val="none" w:sz="0" w:space="0" w:color="auto"/>
            <w:right w:val="none" w:sz="0" w:space="0" w:color="auto"/>
          </w:divBdr>
        </w:div>
        <w:div w:id="718482902">
          <w:marLeft w:val="640"/>
          <w:marRight w:val="0"/>
          <w:marTop w:val="0"/>
          <w:marBottom w:val="0"/>
          <w:divBdr>
            <w:top w:val="none" w:sz="0" w:space="0" w:color="auto"/>
            <w:left w:val="none" w:sz="0" w:space="0" w:color="auto"/>
            <w:bottom w:val="none" w:sz="0" w:space="0" w:color="auto"/>
            <w:right w:val="none" w:sz="0" w:space="0" w:color="auto"/>
          </w:divBdr>
        </w:div>
        <w:div w:id="282885499">
          <w:marLeft w:val="640"/>
          <w:marRight w:val="0"/>
          <w:marTop w:val="0"/>
          <w:marBottom w:val="0"/>
          <w:divBdr>
            <w:top w:val="none" w:sz="0" w:space="0" w:color="auto"/>
            <w:left w:val="none" w:sz="0" w:space="0" w:color="auto"/>
            <w:bottom w:val="none" w:sz="0" w:space="0" w:color="auto"/>
            <w:right w:val="none" w:sz="0" w:space="0" w:color="auto"/>
          </w:divBdr>
        </w:div>
        <w:div w:id="2118284441">
          <w:marLeft w:val="640"/>
          <w:marRight w:val="0"/>
          <w:marTop w:val="0"/>
          <w:marBottom w:val="0"/>
          <w:divBdr>
            <w:top w:val="none" w:sz="0" w:space="0" w:color="auto"/>
            <w:left w:val="none" w:sz="0" w:space="0" w:color="auto"/>
            <w:bottom w:val="none" w:sz="0" w:space="0" w:color="auto"/>
            <w:right w:val="none" w:sz="0" w:space="0" w:color="auto"/>
          </w:divBdr>
        </w:div>
        <w:div w:id="852720936">
          <w:marLeft w:val="640"/>
          <w:marRight w:val="0"/>
          <w:marTop w:val="0"/>
          <w:marBottom w:val="0"/>
          <w:divBdr>
            <w:top w:val="none" w:sz="0" w:space="0" w:color="auto"/>
            <w:left w:val="none" w:sz="0" w:space="0" w:color="auto"/>
            <w:bottom w:val="none" w:sz="0" w:space="0" w:color="auto"/>
            <w:right w:val="none" w:sz="0" w:space="0" w:color="auto"/>
          </w:divBdr>
        </w:div>
      </w:divsChild>
    </w:div>
    <w:div w:id="571547660">
      <w:bodyDiv w:val="1"/>
      <w:marLeft w:val="0"/>
      <w:marRight w:val="0"/>
      <w:marTop w:val="0"/>
      <w:marBottom w:val="0"/>
      <w:divBdr>
        <w:top w:val="none" w:sz="0" w:space="0" w:color="auto"/>
        <w:left w:val="none" w:sz="0" w:space="0" w:color="auto"/>
        <w:bottom w:val="none" w:sz="0" w:space="0" w:color="auto"/>
        <w:right w:val="none" w:sz="0" w:space="0" w:color="auto"/>
      </w:divBdr>
      <w:divsChild>
        <w:div w:id="2069496054">
          <w:marLeft w:val="640"/>
          <w:marRight w:val="0"/>
          <w:marTop w:val="0"/>
          <w:marBottom w:val="0"/>
          <w:divBdr>
            <w:top w:val="none" w:sz="0" w:space="0" w:color="auto"/>
            <w:left w:val="none" w:sz="0" w:space="0" w:color="auto"/>
            <w:bottom w:val="none" w:sz="0" w:space="0" w:color="auto"/>
            <w:right w:val="none" w:sz="0" w:space="0" w:color="auto"/>
          </w:divBdr>
        </w:div>
        <w:div w:id="1387951747">
          <w:marLeft w:val="640"/>
          <w:marRight w:val="0"/>
          <w:marTop w:val="0"/>
          <w:marBottom w:val="0"/>
          <w:divBdr>
            <w:top w:val="none" w:sz="0" w:space="0" w:color="auto"/>
            <w:left w:val="none" w:sz="0" w:space="0" w:color="auto"/>
            <w:bottom w:val="none" w:sz="0" w:space="0" w:color="auto"/>
            <w:right w:val="none" w:sz="0" w:space="0" w:color="auto"/>
          </w:divBdr>
        </w:div>
        <w:div w:id="766776395">
          <w:marLeft w:val="640"/>
          <w:marRight w:val="0"/>
          <w:marTop w:val="0"/>
          <w:marBottom w:val="0"/>
          <w:divBdr>
            <w:top w:val="none" w:sz="0" w:space="0" w:color="auto"/>
            <w:left w:val="none" w:sz="0" w:space="0" w:color="auto"/>
            <w:bottom w:val="none" w:sz="0" w:space="0" w:color="auto"/>
            <w:right w:val="none" w:sz="0" w:space="0" w:color="auto"/>
          </w:divBdr>
        </w:div>
        <w:div w:id="238759603">
          <w:marLeft w:val="640"/>
          <w:marRight w:val="0"/>
          <w:marTop w:val="0"/>
          <w:marBottom w:val="0"/>
          <w:divBdr>
            <w:top w:val="none" w:sz="0" w:space="0" w:color="auto"/>
            <w:left w:val="none" w:sz="0" w:space="0" w:color="auto"/>
            <w:bottom w:val="none" w:sz="0" w:space="0" w:color="auto"/>
            <w:right w:val="none" w:sz="0" w:space="0" w:color="auto"/>
          </w:divBdr>
        </w:div>
        <w:div w:id="816146163">
          <w:marLeft w:val="640"/>
          <w:marRight w:val="0"/>
          <w:marTop w:val="0"/>
          <w:marBottom w:val="0"/>
          <w:divBdr>
            <w:top w:val="none" w:sz="0" w:space="0" w:color="auto"/>
            <w:left w:val="none" w:sz="0" w:space="0" w:color="auto"/>
            <w:bottom w:val="none" w:sz="0" w:space="0" w:color="auto"/>
            <w:right w:val="none" w:sz="0" w:space="0" w:color="auto"/>
          </w:divBdr>
        </w:div>
        <w:div w:id="603000278">
          <w:marLeft w:val="640"/>
          <w:marRight w:val="0"/>
          <w:marTop w:val="0"/>
          <w:marBottom w:val="0"/>
          <w:divBdr>
            <w:top w:val="none" w:sz="0" w:space="0" w:color="auto"/>
            <w:left w:val="none" w:sz="0" w:space="0" w:color="auto"/>
            <w:bottom w:val="none" w:sz="0" w:space="0" w:color="auto"/>
            <w:right w:val="none" w:sz="0" w:space="0" w:color="auto"/>
          </w:divBdr>
        </w:div>
        <w:div w:id="1205488389">
          <w:marLeft w:val="640"/>
          <w:marRight w:val="0"/>
          <w:marTop w:val="0"/>
          <w:marBottom w:val="0"/>
          <w:divBdr>
            <w:top w:val="none" w:sz="0" w:space="0" w:color="auto"/>
            <w:left w:val="none" w:sz="0" w:space="0" w:color="auto"/>
            <w:bottom w:val="none" w:sz="0" w:space="0" w:color="auto"/>
            <w:right w:val="none" w:sz="0" w:space="0" w:color="auto"/>
          </w:divBdr>
        </w:div>
        <w:div w:id="525825752">
          <w:marLeft w:val="640"/>
          <w:marRight w:val="0"/>
          <w:marTop w:val="0"/>
          <w:marBottom w:val="0"/>
          <w:divBdr>
            <w:top w:val="none" w:sz="0" w:space="0" w:color="auto"/>
            <w:left w:val="none" w:sz="0" w:space="0" w:color="auto"/>
            <w:bottom w:val="none" w:sz="0" w:space="0" w:color="auto"/>
            <w:right w:val="none" w:sz="0" w:space="0" w:color="auto"/>
          </w:divBdr>
        </w:div>
        <w:div w:id="1426537128">
          <w:marLeft w:val="640"/>
          <w:marRight w:val="0"/>
          <w:marTop w:val="0"/>
          <w:marBottom w:val="0"/>
          <w:divBdr>
            <w:top w:val="none" w:sz="0" w:space="0" w:color="auto"/>
            <w:left w:val="none" w:sz="0" w:space="0" w:color="auto"/>
            <w:bottom w:val="none" w:sz="0" w:space="0" w:color="auto"/>
            <w:right w:val="none" w:sz="0" w:space="0" w:color="auto"/>
          </w:divBdr>
        </w:div>
        <w:div w:id="1781877004">
          <w:marLeft w:val="640"/>
          <w:marRight w:val="0"/>
          <w:marTop w:val="0"/>
          <w:marBottom w:val="0"/>
          <w:divBdr>
            <w:top w:val="none" w:sz="0" w:space="0" w:color="auto"/>
            <w:left w:val="none" w:sz="0" w:space="0" w:color="auto"/>
            <w:bottom w:val="none" w:sz="0" w:space="0" w:color="auto"/>
            <w:right w:val="none" w:sz="0" w:space="0" w:color="auto"/>
          </w:divBdr>
        </w:div>
        <w:div w:id="1616909087">
          <w:marLeft w:val="640"/>
          <w:marRight w:val="0"/>
          <w:marTop w:val="0"/>
          <w:marBottom w:val="0"/>
          <w:divBdr>
            <w:top w:val="none" w:sz="0" w:space="0" w:color="auto"/>
            <w:left w:val="none" w:sz="0" w:space="0" w:color="auto"/>
            <w:bottom w:val="none" w:sz="0" w:space="0" w:color="auto"/>
            <w:right w:val="none" w:sz="0" w:space="0" w:color="auto"/>
          </w:divBdr>
        </w:div>
        <w:div w:id="264504076">
          <w:marLeft w:val="640"/>
          <w:marRight w:val="0"/>
          <w:marTop w:val="0"/>
          <w:marBottom w:val="0"/>
          <w:divBdr>
            <w:top w:val="none" w:sz="0" w:space="0" w:color="auto"/>
            <w:left w:val="none" w:sz="0" w:space="0" w:color="auto"/>
            <w:bottom w:val="none" w:sz="0" w:space="0" w:color="auto"/>
            <w:right w:val="none" w:sz="0" w:space="0" w:color="auto"/>
          </w:divBdr>
        </w:div>
        <w:div w:id="1514030119">
          <w:marLeft w:val="640"/>
          <w:marRight w:val="0"/>
          <w:marTop w:val="0"/>
          <w:marBottom w:val="0"/>
          <w:divBdr>
            <w:top w:val="none" w:sz="0" w:space="0" w:color="auto"/>
            <w:left w:val="none" w:sz="0" w:space="0" w:color="auto"/>
            <w:bottom w:val="none" w:sz="0" w:space="0" w:color="auto"/>
            <w:right w:val="none" w:sz="0" w:space="0" w:color="auto"/>
          </w:divBdr>
        </w:div>
        <w:div w:id="962269921">
          <w:marLeft w:val="640"/>
          <w:marRight w:val="0"/>
          <w:marTop w:val="0"/>
          <w:marBottom w:val="0"/>
          <w:divBdr>
            <w:top w:val="none" w:sz="0" w:space="0" w:color="auto"/>
            <w:left w:val="none" w:sz="0" w:space="0" w:color="auto"/>
            <w:bottom w:val="none" w:sz="0" w:space="0" w:color="auto"/>
            <w:right w:val="none" w:sz="0" w:space="0" w:color="auto"/>
          </w:divBdr>
        </w:div>
        <w:div w:id="1323243830">
          <w:marLeft w:val="640"/>
          <w:marRight w:val="0"/>
          <w:marTop w:val="0"/>
          <w:marBottom w:val="0"/>
          <w:divBdr>
            <w:top w:val="none" w:sz="0" w:space="0" w:color="auto"/>
            <w:left w:val="none" w:sz="0" w:space="0" w:color="auto"/>
            <w:bottom w:val="none" w:sz="0" w:space="0" w:color="auto"/>
            <w:right w:val="none" w:sz="0" w:space="0" w:color="auto"/>
          </w:divBdr>
        </w:div>
        <w:div w:id="934022041">
          <w:marLeft w:val="640"/>
          <w:marRight w:val="0"/>
          <w:marTop w:val="0"/>
          <w:marBottom w:val="0"/>
          <w:divBdr>
            <w:top w:val="none" w:sz="0" w:space="0" w:color="auto"/>
            <w:left w:val="none" w:sz="0" w:space="0" w:color="auto"/>
            <w:bottom w:val="none" w:sz="0" w:space="0" w:color="auto"/>
            <w:right w:val="none" w:sz="0" w:space="0" w:color="auto"/>
          </w:divBdr>
        </w:div>
        <w:div w:id="1758287938">
          <w:marLeft w:val="640"/>
          <w:marRight w:val="0"/>
          <w:marTop w:val="0"/>
          <w:marBottom w:val="0"/>
          <w:divBdr>
            <w:top w:val="none" w:sz="0" w:space="0" w:color="auto"/>
            <w:left w:val="none" w:sz="0" w:space="0" w:color="auto"/>
            <w:bottom w:val="none" w:sz="0" w:space="0" w:color="auto"/>
            <w:right w:val="none" w:sz="0" w:space="0" w:color="auto"/>
          </w:divBdr>
        </w:div>
        <w:div w:id="275066176">
          <w:marLeft w:val="640"/>
          <w:marRight w:val="0"/>
          <w:marTop w:val="0"/>
          <w:marBottom w:val="0"/>
          <w:divBdr>
            <w:top w:val="none" w:sz="0" w:space="0" w:color="auto"/>
            <w:left w:val="none" w:sz="0" w:space="0" w:color="auto"/>
            <w:bottom w:val="none" w:sz="0" w:space="0" w:color="auto"/>
            <w:right w:val="none" w:sz="0" w:space="0" w:color="auto"/>
          </w:divBdr>
        </w:div>
        <w:div w:id="81268749">
          <w:marLeft w:val="640"/>
          <w:marRight w:val="0"/>
          <w:marTop w:val="0"/>
          <w:marBottom w:val="0"/>
          <w:divBdr>
            <w:top w:val="none" w:sz="0" w:space="0" w:color="auto"/>
            <w:left w:val="none" w:sz="0" w:space="0" w:color="auto"/>
            <w:bottom w:val="none" w:sz="0" w:space="0" w:color="auto"/>
            <w:right w:val="none" w:sz="0" w:space="0" w:color="auto"/>
          </w:divBdr>
        </w:div>
        <w:div w:id="1013070533">
          <w:marLeft w:val="640"/>
          <w:marRight w:val="0"/>
          <w:marTop w:val="0"/>
          <w:marBottom w:val="0"/>
          <w:divBdr>
            <w:top w:val="none" w:sz="0" w:space="0" w:color="auto"/>
            <w:left w:val="none" w:sz="0" w:space="0" w:color="auto"/>
            <w:bottom w:val="none" w:sz="0" w:space="0" w:color="auto"/>
            <w:right w:val="none" w:sz="0" w:space="0" w:color="auto"/>
          </w:divBdr>
        </w:div>
        <w:div w:id="556942585">
          <w:marLeft w:val="640"/>
          <w:marRight w:val="0"/>
          <w:marTop w:val="0"/>
          <w:marBottom w:val="0"/>
          <w:divBdr>
            <w:top w:val="none" w:sz="0" w:space="0" w:color="auto"/>
            <w:left w:val="none" w:sz="0" w:space="0" w:color="auto"/>
            <w:bottom w:val="none" w:sz="0" w:space="0" w:color="auto"/>
            <w:right w:val="none" w:sz="0" w:space="0" w:color="auto"/>
          </w:divBdr>
        </w:div>
        <w:div w:id="495342123">
          <w:marLeft w:val="640"/>
          <w:marRight w:val="0"/>
          <w:marTop w:val="0"/>
          <w:marBottom w:val="0"/>
          <w:divBdr>
            <w:top w:val="none" w:sz="0" w:space="0" w:color="auto"/>
            <w:left w:val="none" w:sz="0" w:space="0" w:color="auto"/>
            <w:bottom w:val="none" w:sz="0" w:space="0" w:color="auto"/>
            <w:right w:val="none" w:sz="0" w:space="0" w:color="auto"/>
          </w:divBdr>
        </w:div>
        <w:div w:id="1791313209">
          <w:marLeft w:val="640"/>
          <w:marRight w:val="0"/>
          <w:marTop w:val="0"/>
          <w:marBottom w:val="0"/>
          <w:divBdr>
            <w:top w:val="none" w:sz="0" w:space="0" w:color="auto"/>
            <w:left w:val="none" w:sz="0" w:space="0" w:color="auto"/>
            <w:bottom w:val="none" w:sz="0" w:space="0" w:color="auto"/>
            <w:right w:val="none" w:sz="0" w:space="0" w:color="auto"/>
          </w:divBdr>
        </w:div>
        <w:div w:id="796413696">
          <w:marLeft w:val="640"/>
          <w:marRight w:val="0"/>
          <w:marTop w:val="0"/>
          <w:marBottom w:val="0"/>
          <w:divBdr>
            <w:top w:val="none" w:sz="0" w:space="0" w:color="auto"/>
            <w:left w:val="none" w:sz="0" w:space="0" w:color="auto"/>
            <w:bottom w:val="none" w:sz="0" w:space="0" w:color="auto"/>
            <w:right w:val="none" w:sz="0" w:space="0" w:color="auto"/>
          </w:divBdr>
        </w:div>
        <w:div w:id="1399204339">
          <w:marLeft w:val="640"/>
          <w:marRight w:val="0"/>
          <w:marTop w:val="0"/>
          <w:marBottom w:val="0"/>
          <w:divBdr>
            <w:top w:val="none" w:sz="0" w:space="0" w:color="auto"/>
            <w:left w:val="none" w:sz="0" w:space="0" w:color="auto"/>
            <w:bottom w:val="none" w:sz="0" w:space="0" w:color="auto"/>
            <w:right w:val="none" w:sz="0" w:space="0" w:color="auto"/>
          </w:divBdr>
        </w:div>
        <w:div w:id="1518494895">
          <w:marLeft w:val="640"/>
          <w:marRight w:val="0"/>
          <w:marTop w:val="0"/>
          <w:marBottom w:val="0"/>
          <w:divBdr>
            <w:top w:val="none" w:sz="0" w:space="0" w:color="auto"/>
            <w:left w:val="none" w:sz="0" w:space="0" w:color="auto"/>
            <w:bottom w:val="none" w:sz="0" w:space="0" w:color="auto"/>
            <w:right w:val="none" w:sz="0" w:space="0" w:color="auto"/>
          </w:divBdr>
        </w:div>
        <w:div w:id="1077897271">
          <w:marLeft w:val="640"/>
          <w:marRight w:val="0"/>
          <w:marTop w:val="0"/>
          <w:marBottom w:val="0"/>
          <w:divBdr>
            <w:top w:val="none" w:sz="0" w:space="0" w:color="auto"/>
            <w:left w:val="none" w:sz="0" w:space="0" w:color="auto"/>
            <w:bottom w:val="none" w:sz="0" w:space="0" w:color="auto"/>
            <w:right w:val="none" w:sz="0" w:space="0" w:color="auto"/>
          </w:divBdr>
        </w:div>
        <w:div w:id="552230845">
          <w:marLeft w:val="640"/>
          <w:marRight w:val="0"/>
          <w:marTop w:val="0"/>
          <w:marBottom w:val="0"/>
          <w:divBdr>
            <w:top w:val="none" w:sz="0" w:space="0" w:color="auto"/>
            <w:left w:val="none" w:sz="0" w:space="0" w:color="auto"/>
            <w:bottom w:val="none" w:sz="0" w:space="0" w:color="auto"/>
            <w:right w:val="none" w:sz="0" w:space="0" w:color="auto"/>
          </w:divBdr>
        </w:div>
        <w:div w:id="1895653758">
          <w:marLeft w:val="640"/>
          <w:marRight w:val="0"/>
          <w:marTop w:val="0"/>
          <w:marBottom w:val="0"/>
          <w:divBdr>
            <w:top w:val="none" w:sz="0" w:space="0" w:color="auto"/>
            <w:left w:val="none" w:sz="0" w:space="0" w:color="auto"/>
            <w:bottom w:val="none" w:sz="0" w:space="0" w:color="auto"/>
            <w:right w:val="none" w:sz="0" w:space="0" w:color="auto"/>
          </w:divBdr>
        </w:div>
        <w:div w:id="1171985568">
          <w:marLeft w:val="640"/>
          <w:marRight w:val="0"/>
          <w:marTop w:val="0"/>
          <w:marBottom w:val="0"/>
          <w:divBdr>
            <w:top w:val="none" w:sz="0" w:space="0" w:color="auto"/>
            <w:left w:val="none" w:sz="0" w:space="0" w:color="auto"/>
            <w:bottom w:val="none" w:sz="0" w:space="0" w:color="auto"/>
            <w:right w:val="none" w:sz="0" w:space="0" w:color="auto"/>
          </w:divBdr>
        </w:div>
        <w:div w:id="1181898911">
          <w:marLeft w:val="640"/>
          <w:marRight w:val="0"/>
          <w:marTop w:val="0"/>
          <w:marBottom w:val="0"/>
          <w:divBdr>
            <w:top w:val="none" w:sz="0" w:space="0" w:color="auto"/>
            <w:left w:val="none" w:sz="0" w:space="0" w:color="auto"/>
            <w:bottom w:val="none" w:sz="0" w:space="0" w:color="auto"/>
            <w:right w:val="none" w:sz="0" w:space="0" w:color="auto"/>
          </w:divBdr>
        </w:div>
        <w:div w:id="1656570695">
          <w:marLeft w:val="640"/>
          <w:marRight w:val="0"/>
          <w:marTop w:val="0"/>
          <w:marBottom w:val="0"/>
          <w:divBdr>
            <w:top w:val="none" w:sz="0" w:space="0" w:color="auto"/>
            <w:left w:val="none" w:sz="0" w:space="0" w:color="auto"/>
            <w:bottom w:val="none" w:sz="0" w:space="0" w:color="auto"/>
            <w:right w:val="none" w:sz="0" w:space="0" w:color="auto"/>
          </w:divBdr>
        </w:div>
        <w:div w:id="138693770">
          <w:marLeft w:val="640"/>
          <w:marRight w:val="0"/>
          <w:marTop w:val="0"/>
          <w:marBottom w:val="0"/>
          <w:divBdr>
            <w:top w:val="none" w:sz="0" w:space="0" w:color="auto"/>
            <w:left w:val="none" w:sz="0" w:space="0" w:color="auto"/>
            <w:bottom w:val="none" w:sz="0" w:space="0" w:color="auto"/>
            <w:right w:val="none" w:sz="0" w:space="0" w:color="auto"/>
          </w:divBdr>
        </w:div>
        <w:div w:id="1895388596">
          <w:marLeft w:val="640"/>
          <w:marRight w:val="0"/>
          <w:marTop w:val="0"/>
          <w:marBottom w:val="0"/>
          <w:divBdr>
            <w:top w:val="none" w:sz="0" w:space="0" w:color="auto"/>
            <w:left w:val="none" w:sz="0" w:space="0" w:color="auto"/>
            <w:bottom w:val="none" w:sz="0" w:space="0" w:color="auto"/>
            <w:right w:val="none" w:sz="0" w:space="0" w:color="auto"/>
          </w:divBdr>
        </w:div>
        <w:div w:id="1932158314">
          <w:marLeft w:val="640"/>
          <w:marRight w:val="0"/>
          <w:marTop w:val="0"/>
          <w:marBottom w:val="0"/>
          <w:divBdr>
            <w:top w:val="none" w:sz="0" w:space="0" w:color="auto"/>
            <w:left w:val="none" w:sz="0" w:space="0" w:color="auto"/>
            <w:bottom w:val="none" w:sz="0" w:space="0" w:color="auto"/>
            <w:right w:val="none" w:sz="0" w:space="0" w:color="auto"/>
          </w:divBdr>
        </w:div>
        <w:div w:id="680663218">
          <w:marLeft w:val="640"/>
          <w:marRight w:val="0"/>
          <w:marTop w:val="0"/>
          <w:marBottom w:val="0"/>
          <w:divBdr>
            <w:top w:val="none" w:sz="0" w:space="0" w:color="auto"/>
            <w:left w:val="none" w:sz="0" w:space="0" w:color="auto"/>
            <w:bottom w:val="none" w:sz="0" w:space="0" w:color="auto"/>
            <w:right w:val="none" w:sz="0" w:space="0" w:color="auto"/>
          </w:divBdr>
        </w:div>
        <w:div w:id="1908802442">
          <w:marLeft w:val="640"/>
          <w:marRight w:val="0"/>
          <w:marTop w:val="0"/>
          <w:marBottom w:val="0"/>
          <w:divBdr>
            <w:top w:val="none" w:sz="0" w:space="0" w:color="auto"/>
            <w:left w:val="none" w:sz="0" w:space="0" w:color="auto"/>
            <w:bottom w:val="none" w:sz="0" w:space="0" w:color="auto"/>
            <w:right w:val="none" w:sz="0" w:space="0" w:color="auto"/>
          </w:divBdr>
        </w:div>
        <w:div w:id="1163473024">
          <w:marLeft w:val="640"/>
          <w:marRight w:val="0"/>
          <w:marTop w:val="0"/>
          <w:marBottom w:val="0"/>
          <w:divBdr>
            <w:top w:val="none" w:sz="0" w:space="0" w:color="auto"/>
            <w:left w:val="none" w:sz="0" w:space="0" w:color="auto"/>
            <w:bottom w:val="none" w:sz="0" w:space="0" w:color="auto"/>
            <w:right w:val="none" w:sz="0" w:space="0" w:color="auto"/>
          </w:divBdr>
        </w:div>
        <w:div w:id="724724077">
          <w:marLeft w:val="640"/>
          <w:marRight w:val="0"/>
          <w:marTop w:val="0"/>
          <w:marBottom w:val="0"/>
          <w:divBdr>
            <w:top w:val="none" w:sz="0" w:space="0" w:color="auto"/>
            <w:left w:val="none" w:sz="0" w:space="0" w:color="auto"/>
            <w:bottom w:val="none" w:sz="0" w:space="0" w:color="auto"/>
            <w:right w:val="none" w:sz="0" w:space="0" w:color="auto"/>
          </w:divBdr>
        </w:div>
        <w:div w:id="801776214">
          <w:marLeft w:val="640"/>
          <w:marRight w:val="0"/>
          <w:marTop w:val="0"/>
          <w:marBottom w:val="0"/>
          <w:divBdr>
            <w:top w:val="none" w:sz="0" w:space="0" w:color="auto"/>
            <w:left w:val="none" w:sz="0" w:space="0" w:color="auto"/>
            <w:bottom w:val="none" w:sz="0" w:space="0" w:color="auto"/>
            <w:right w:val="none" w:sz="0" w:space="0" w:color="auto"/>
          </w:divBdr>
        </w:div>
        <w:div w:id="1572690894">
          <w:marLeft w:val="640"/>
          <w:marRight w:val="0"/>
          <w:marTop w:val="0"/>
          <w:marBottom w:val="0"/>
          <w:divBdr>
            <w:top w:val="none" w:sz="0" w:space="0" w:color="auto"/>
            <w:left w:val="none" w:sz="0" w:space="0" w:color="auto"/>
            <w:bottom w:val="none" w:sz="0" w:space="0" w:color="auto"/>
            <w:right w:val="none" w:sz="0" w:space="0" w:color="auto"/>
          </w:divBdr>
        </w:div>
      </w:divsChild>
    </w:div>
    <w:div w:id="607011000">
      <w:bodyDiv w:val="1"/>
      <w:marLeft w:val="0"/>
      <w:marRight w:val="0"/>
      <w:marTop w:val="0"/>
      <w:marBottom w:val="0"/>
      <w:divBdr>
        <w:top w:val="none" w:sz="0" w:space="0" w:color="auto"/>
        <w:left w:val="none" w:sz="0" w:space="0" w:color="auto"/>
        <w:bottom w:val="none" w:sz="0" w:space="0" w:color="auto"/>
        <w:right w:val="none" w:sz="0" w:space="0" w:color="auto"/>
      </w:divBdr>
      <w:divsChild>
        <w:div w:id="2047289866">
          <w:marLeft w:val="640"/>
          <w:marRight w:val="0"/>
          <w:marTop w:val="0"/>
          <w:marBottom w:val="0"/>
          <w:divBdr>
            <w:top w:val="none" w:sz="0" w:space="0" w:color="auto"/>
            <w:left w:val="none" w:sz="0" w:space="0" w:color="auto"/>
            <w:bottom w:val="none" w:sz="0" w:space="0" w:color="auto"/>
            <w:right w:val="none" w:sz="0" w:space="0" w:color="auto"/>
          </w:divBdr>
        </w:div>
        <w:div w:id="1250121886">
          <w:marLeft w:val="640"/>
          <w:marRight w:val="0"/>
          <w:marTop w:val="0"/>
          <w:marBottom w:val="0"/>
          <w:divBdr>
            <w:top w:val="none" w:sz="0" w:space="0" w:color="auto"/>
            <w:left w:val="none" w:sz="0" w:space="0" w:color="auto"/>
            <w:bottom w:val="none" w:sz="0" w:space="0" w:color="auto"/>
            <w:right w:val="none" w:sz="0" w:space="0" w:color="auto"/>
          </w:divBdr>
        </w:div>
        <w:div w:id="1296569694">
          <w:marLeft w:val="640"/>
          <w:marRight w:val="0"/>
          <w:marTop w:val="0"/>
          <w:marBottom w:val="0"/>
          <w:divBdr>
            <w:top w:val="none" w:sz="0" w:space="0" w:color="auto"/>
            <w:left w:val="none" w:sz="0" w:space="0" w:color="auto"/>
            <w:bottom w:val="none" w:sz="0" w:space="0" w:color="auto"/>
            <w:right w:val="none" w:sz="0" w:space="0" w:color="auto"/>
          </w:divBdr>
        </w:div>
        <w:div w:id="1370376830">
          <w:marLeft w:val="640"/>
          <w:marRight w:val="0"/>
          <w:marTop w:val="0"/>
          <w:marBottom w:val="0"/>
          <w:divBdr>
            <w:top w:val="none" w:sz="0" w:space="0" w:color="auto"/>
            <w:left w:val="none" w:sz="0" w:space="0" w:color="auto"/>
            <w:bottom w:val="none" w:sz="0" w:space="0" w:color="auto"/>
            <w:right w:val="none" w:sz="0" w:space="0" w:color="auto"/>
          </w:divBdr>
        </w:div>
        <w:div w:id="1941721835">
          <w:marLeft w:val="640"/>
          <w:marRight w:val="0"/>
          <w:marTop w:val="0"/>
          <w:marBottom w:val="0"/>
          <w:divBdr>
            <w:top w:val="none" w:sz="0" w:space="0" w:color="auto"/>
            <w:left w:val="none" w:sz="0" w:space="0" w:color="auto"/>
            <w:bottom w:val="none" w:sz="0" w:space="0" w:color="auto"/>
            <w:right w:val="none" w:sz="0" w:space="0" w:color="auto"/>
          </w:divBdr>
        </w:div>
        <w:div w:id="814638155">
          <w:marLeft w:val="640"/>
          <w:marRight w:val="0"/>
          <w:marTop w:val="0"/>
          <w:marBottom w:val="0"/>
          <w:divBdr>
            <w:top w:val="none" w:sz="0" w:space="0" w:color="auto"/>
            <w:left w:val="none" w:sz="0" w:space="0" w:color="auto"/>
            <w:bottom w:val="none" w:sz="0" w:space="0" w:color="auto"/>
            <w:right w:val="none" w:sz="0" w:space="0" w:color="auto"/>
          </w:divBdr>
        </w:div>
        <w:div w:id="768040995">
          <w:marLeft w:val="640"/>
          <w:marRight w:val="0"/>
          <w:marTop w:val="0"/>
          <w:marBottom w:val="0"/>
          <w:divBdr>
            <w:top w:val="none" w:sz="0" w:space="0" w:color="auto"/>
            <w:left w:val="none" w:sz="0" w:space="0" w:color="auto"/>
            <w:bottom w:val="none" w:sz="0" w:space="0" w:color="auto"/>
            <w:right w:val="none" w:sz="0" w:space="0" w:color="auto"/>
          </w:divBdr>
        </w:div>
        <w:div w:id="1001395780">
          <w:marLeft w:val="640"/>
          <w:marRight w:val="0"/>
          <w:marTop w:val="0"/>
          <w:marBottom w:val="0"/>
          <w:divBdr>
            <w:top w:val="none" w:sz="0" w:space="0" w:color="auto"/>
            <w:left w:val="none" w:sz="0" w:space="0" w:color="auto"/>
            <w:bottom w:val="none" w:sz="0" w:space="0" w:color="auto"/>
            <w:right w:val="none" w:sz="0" w:space="0" w:color="auto"/>
          </w:divBdr>
        </w:div>
        <w:div w:id="1193030418">
          <w:marLeft w:val="640"/>
          <w:marRight w:val="0"/>
          <w:marTop w:val="0"/>
          <w:marBottom w:val="0"/>
          <w:divBdr>
            <w:top w:val="none" w:sz="0" w:space="0" w:color="auto"/>
            <w:left w:val="none" w:sz="0" w:space="0" w:color="auto"/>
            <w:bottom w:val="none" w:sz="0" w:space="0" w:color="auto"/>
            <w:right w:val="none" w:sz="0" w:space="0" w:color="auto"/>
          </w:divBdr>
        </w:div>
        <w:div w:id="1518082555">
          <w:marLeft w:val="640"/>
          <w:marRight w:val="0"/>
          <w:marTop w:val="0"/>
          <w:marBottom w:val="0"/>
          <w:divBdr>
            <w:top w:val="none" w:sz="0" w:space="0" w:color="auto"/>
            <w:left w:val="none" w:sz="0" w:space="0" w:color="auto"/>
            <w:bottom w:val="none" w:sz="0" w:space="0" w:color="auto"/>
            <w:right w:val="none" w:sz="0" w:space="0" w:color="auto"/>
          </w:divBdr>
        </w:div>
        <w:div w:id="1020159987">
          <w:marLeft w:val="640"/>
          <w:marRight w:val="0"/>
          <w:marTop w:val="0"/>
          <w:marBottom w:val="0"/>
          <w:divBdr>
            <w:top w:val="none" w:sz="0" w:space="0" w:color="auto"/>
            <w:left w:val="none" w:sz="0" w:space="0" w:color="auto"/>
            <w:bottom w:val="none" w:sz="0" w:space="0" w:color="auto"/>
            <w:right w:val="none" w:sz="0" w:space="0" w:color="auto"/>
          </w:divBdr>
        </w:div>
        <w:div w:id="2120447823">
          <w:marLeft w:val="640"/>
          <w:marRight w:val="0"/>
          <w:marTop w:val="0"/>
          <w:marBottom w:val="0"/>
          <w:divBdr>
            <w:top w:val="none" w:sz="0" w:space="0" w:color="auto"/>
            <w:left w:val="none" w:sz="0" w:space="0" w:color="auto"/>
            <w:bottom w:val="none" w:sz="0" w:space="0" w:color="auto"/>
            <w:right w:val="none" w:sz="0" w:space="0" w:color="auto"/>
          </w:divBdr>
        </w:div>
        <w:div w:id="984432264">
          <w:marLeft w:val="640"/>
          <w:marRight w:val="0"/>
          <w:marTop w:val="0"/>
          <w:marBottom w:val="0"/>
          <w:divBdr>
            <w:top w:val="none" w:sz="0" w:space="0" w:color="auto"/>
            <w:left w:val="none" w:sz="0" w:space="0" w:color="auto"/>
            <w:bottom w:val="none" w:sz="0" w:space="0" w:color="auto"/>
            <w:right w:val="none" w:sz="0" w:space="0" w:color="auto"/>
          </w:divBdr>
        </w:div>
        <w:div w:id="2054646791">
          <w:marLeft w:val="640"/>
          <w:marRight w:val="0"/>
          <w:marTop w:val="0"/>
          <w:marBottom w:val="0"/>
          <w:divBdr>
            <w:top w:val="none" w:sz="0" w:space="0" w:color="auto"/>
            <w:left w:val="none" w:sz="0" w:space="0" w:color="auto"/>
            <w:bottom w:val="none" w:sz="0" w:space="0" w:color="auto"/>
            <w:right w:val="none" w:sz="0" w:space="0" w:color="auto"/>
          </w:divBdr>
        </w:div>
        <w:div w:id="1829176021">
          <w:marLeft w:val="640"/>
          <w:marRight w:val="0"/>
          <w:marTop w:val="0"/>
          <w:marBottom w:val="0"/>
          <w:divBdr>
            <w:top w:val="none" w:sz="0" w:space="0" w:color="auto"/>
            <w:left w:val="none" w:sz="0" w:space="0" w:color="auto"/>
            <w:bottom w:val="none" w:sz="0" w:space="0" w:color="auto"/>
            <w:right w:val="none" w:sz="0" w:space="0" w:color="auto"/>
          </w:divBdr>
        </w:div>
        <w:div w:id="504591627">
          <w:marLeft w:val="640"/>
          <w:marRight w:val="0"/>
          <w:marTop w:val="0"/>
          <w:marBottom w:val="0"/>
          <w:divBdr>
            <w:top w:val="none" w:sz="0" w:space="0" w:color="auto"/>
            <w:left w:val="none" w:sz="0" w:space="0" w:color="auto"/>
            <w:bottom w:val="none" w:sz="0" w:space="0" w:color="auto"/>
            <w:right w:val="none" w:sz="0" w:space="0" w:color="auto"/>
          </w:divBdr>
        </w:div>
        <w:div w:id="1283684468">
          <w:marLeft w:val="640"/>
          <w:marRight w:val="0"/>
          <w:marTop w:val="0"/>
          <w:marBottom w:val="0"/>
          <w:divBdr>
            <w:top w:val="none" w:sz="0" w:space="0" w:color="auto"/>
            <w:left w:val="none" w:sz="0" w:space="0" w:color="auto"/>
            <w:bottom w:val="none" w:sz="0" w:space="0" w:color="auto"/>
            <w:right w:val="none" w:sz="0" w:space="0" w:color="auto"/>
          </w:divBdr>
        </w:div>
        <w:div w:id="590891174">
          <w:marLeft w:val="640"/>
          <w:marRight w:val="0"/>
          <w:marTop w:val="0"/>
          <w:marBottom w:val="0"/>
          <w:divBdr>
            <w:top w:val="none" w:sz="0" w:space="0" w:color="auto"/>
            <w:left w:val="none" w:sz="0" w:space="0" w:color="auto"/>
            <w:bottom w:val="none" w:sz="0" w:space="0" w:color="auto"/>
            <w:right w:val="none" w:sz="0" w:space="0" w:color="auto"/>
          </w:divBdr>
        </w:div>
        <w:div w:id="829949501">
          <w:marLeft w:val="640"/>
          <w:marRight w:val="0"/>
          <w:marTop w:val="0"/>
          <w:marBottom w:val="0"/>
          <w:divBdr>
            <w:top w:val="none" w:sz="0" w:space="0" w:color="auto"/>
            <w:left w:val="none" w:sz="0" w:space="0" w:color="auto"/>
            <w:bottom w:val="none" w:sz="0" w:space="0" w:color="auto"/>
            <w:right w:val="none" w:sz="0" w:space="0" w:color="auto"/>
          </w:divBdr>
        </w:div>
        <w:div w:id="1291934934">
          <w:marLeft w:val="640"/>
          <w:marRight w:val="0"/>
          <w:marTop w:val="0"/>
          <w:marBottom w:val="0"/>
          <w:divBdr>
            <w:top w:val="none" w:sz="0" w:space="0" w:color="auto"/>
            <w:left w:val="none" w:sz="0" w:space="0" w:color="auto"/>
            <w:bottom w:val="none" w:sz="0" w:space="0" w:color="auto"/>
            <w:right w:val="none" w:sz="0" w:space="0" w:color="auto"/>
          </w:divBdr>
        </w:div>
        <w:div w:id="268317431">
          <w:marLeft w:val="640"/>
          <w:marRight w:val="0"/>
          <w:marTop w:val="0"/>
          <w:marBottom w:val="0"/>
          <w:divBdr>
            <w:top w:val="none" w:sz="0" w:space="0" w:color="auto"/>
            <w:left w:val="none" w:sz="0" w:space="0" w:color="auto"/>
            <w:bottom w:val="none" w:sz="0" w:space="0" w:color="auto"/>
            <w:right w:val="none" w:sz="0" w:space="0" w:color="auto"/>
          </w:divBdr>
        </w:div>
        <w:div w:id="1206023134">
          <w:marLeft w:val="640"/>
          <w:marRight w:val="0"/>
          <w:marTop w:val="0"/>
          <w:marBottom w:val="0"/>
          <w:divBdr>
            <w:top w:val="none" w:sz="0" w:space="0" w:color="auto"/>
            <w:left w:val="none" w:sz="0" w:space="0" w:color="auto"/>
            <w:bottom w:val="none" w:sz="0" w:space="0" w:color="auto"/>
            <w:right w:val="none" w:sz="0" w:space="0" w:color="auto"/>
          </w:divBdr>
        </w:div>
        <w:div w:id="1176992441">
          <w:marLeft w:val="640"/>
          <w:marRight w:val="0"/>
          <w:marTop w:val="0"/>
          <w:marBottom w:val="0"/>
          <w:divBdr>
            <w:top w:val="none" w:sz="0" w:space="0" w:color="auto"/>
            <w:left w:val="none" w:sz="0" w:space="0" w:color="auto"/>
            <w:bottom w:val="none" w:sz="0" w:space="0" w:color="auto"/>
            <w:right w:val="none" w:sz="0" w:space="0" w:color="auto"/>
          </w:divBdr>
        </w:div>
        <w:div w:id="1206021491">
          <w:marLeft w:val="640"/>
          <w:marRight w:val="0"/>
          <w:marTop w:val="0"/>
          <w:marBottom w:val="0"/>
          <w:divBdr>
            <w:top w:val="none" w:sz="0" w:space="0" w:color="auto"/>
            <w:left w:val="none" w:sz="0" w:space="0" w:color="auto"/>
            <w:bottom w:val="none" w:sz="0" w:space="0" w:color="auto"/>
            <w:right w:val="none" w:sz="0" w:space="0" w:color="auto"/>
          </w:divBdr>
        </w:div>
        <w:div w:id="1884295114">
          <w:marLeft w:val="640"/>
          <w:marRight w:val="0"/>
          <w:marTop w:val="0"/>
          <w:marBottom w:val="0"/>
          <w:divBdr>
            <w:top w:val="none" w:sz="0" w:space="0" w:color="auto"/>
            <w:left w:val="none" w:sz="0" w:space="0" w:color="auto"/>
            <w:bottom w:val="none" w:sz="0" w:space="0" w:color="auto"/>
            <w:right w:val="none" w:sz="0" w:space="0" w:color="auto"/>
          </w:divBdr>
        </w:div>
        <w:div w:id="1071735809">
          <w:marLeft w:val="640"/>
          <w:marRight w:val="0"/>
          <w:marTop w:val="0"/>
          <w:marBottom w:val="0"/>
          <w:divBdr>
            <w:top w:val="none" w:sz="0" w:space="0" w:color="auto"/>
            <w:left w:val="none" w:sz="0" w:space="0" w:color="auto"/>
            <w:bottom w:val="none" w:sz="0" w:space="0" w:color="auto"/>
            <w:right w:val="none" w:sz="0" w:space="0" w:color="auto"/>
          </w:divBdr>
        </w:div>
        <w:div w:id="594901854">
          <w:marLeft w:val="640"/>
          <w:marRight w:val="0"/>
          <w:marTop w:val="0"/>
          <w:marBottom w:val="0"/>
          <w:divBdr>
            <w:top w:val="none" w:sz="0" w:space="0" w:color="auto"/>
            <w:left w:val="none" w:sz="0" w:space="0" w:color="auto"/>
            <w:bottom w:val="none" w:sz="0" w:space="0" w:color="auto"/>
            <w:right w:val="none" w:sz="0" w:space="0" w:color="auto"/>
          </w:divBdr>
        </w:div>
        <w:div w:id="1892841536">
          <w:marLeft w:val="640"/>
          <w:marRight w:val="0"/>
          <w:marTop w:val="0"/>
          <w:marBottom w:val="0"/>
          <w:divBdr>
            <w:top w:val="none" w:sz="0" w:space="0" w:color="auto"/>
            <w:left w:val="none" w:sz="0" w:space="0" w:color="auto"/>
            <w:bottom w:val="none" w:sz="0" w:space="0" w:color="auto"/>
            <w:right w:val="none" w:sz="0" w:space="0" w:color="auto"/>
          </w:divBdr>
        </w:div>
        <w:div w:id="1325432763">
          <w:marLeft w:val="640"/>
          <w:marRight w:val="0"/>
          <w:marTop w:val="0"/>
          <w:marBottom w:val="0"/>
          <w:divBdr>
            <w:top w:val="none" w:sz="0" w:space="0" w:color="auto"/>
            <w:left w:val="none" w:sz="0" w:space="0" w:color="auto"/>
            <w:bottom w:val="none" w:sz="0" w:space="0" w:color="auto"/>
            <w:right w:val="none" w:sz="0" w:space="0" w:color="auto"/>
          </w:divBdr>
        </w:div>
        <w:div w:id="1144198631">
          <w:marLeft w:val="640"/>
          <w:marRight w:val="0"/>
          <w:marTop w:val="0"/>
          <w:marBottom w:val="0"/>
          <w:divBdr>
            <w:top w:val="none" w:sz="0" w:space="0" w:color="auto"/>
            <w:left w:val="none" w:sz="0" w:space="0" w:color="auto"/>
            <w:bottom w:val="none" w:sz="0" w:space="0" w:color="auto"/>
            <w:right w:val="none" w:sz="0" w:space="0" w:color="auto"/>
          </w:divBdr>
        </w:div>
        <w:div w:id="1036076467">
          <w:marLeft w:val="640"/>
          <w:marRight w:val="0"/>
          <w:marTop w:val="0"/>
          <w:marBottom w:val="0"/>
          <w:divBdr>
            <w:top w:val="none" w:sz="0" w:space="0" w:color="auto"/>
            <w:left w:val="none" w:sz="0" w:space="0" w:color="auto"/>
            <w:bottom w:val="none" w:sz="0" w:space="0" w:color="auto"/>
            <w:right w:val="none" w:sz="0" w:space="0" w:color="auto"/>
          </w:divBdr>
        </w:div>
        <w:div w:id="70202824">
          <w:marLeft w:val="640"/>
          <w:marRight w:val="0"/>
          <w:marTop w:val="0"/>
          <w:marBottom w:val="0"/>
          <w:divBdr>
            <w:top w:val="none" w:sz="0" w:space="0" w:color="auto"/>
            <w:left w:val="none" w:sz="0" w:space="0" w:color="auto"/>
            <w:bottom w:val="none" w:sz="0" w:space="0" w:color="auto"/>
            <w:right w:val="none" w:sz="0" w:space="0" w:color="auto"/>
          </w:divBdr>
        </w:div>
        <w:div w:id="1335959602">
          <w:marLeft w:val="640"/>
          <w:marRight w:val="0"/>
          <w:marTop w:val="0"/>
          <w:marBottom w:val="0"/>
          <w:divBdr>
            <w:top w:val="none" w:sz="0" w:space="0" w:color="auto"/>
            <w:left w:val="none" w:sz="0" w:space="0" w:color="auto"/>
            <w:bottom w:val="none" w:sz="0" w:space="0" w:color="auto"/>
            <w:right w:val="none" w:sz="0" w:space="0" w:color="auto"/>
          </w:divBdr>
        </w:div>
        <w:div w:id="507915616">
          <w:marLeft w:val="640"/>
          <w:marRight w:val="0"/>
          <w:marTop w:val="0"/>
          <w:marBottom w:val="0"/>
          <w:divBdr>
            <w:top w:val="none" w:sz="0" w:space="0" w:color="auto"/>
            <w:left w:val="none" w:sz="0" w:space="0" w:color="auto"/>
            <w:bottom w:val="none" w:sz="0" w:space="0" w:color="auto"/>
            <w:right w:val="none" w:sz="0" w:space="0" w:color="auto"/>
          </w:divBdr>
        </w:div>
        <w:div w:id="1180194595">
          <w:marLeft w:val="640"/>
          <w:marRight w:val="0"/>
          <w:marTop w:val="0"/>
          <w:marBottom w:val="0"/>
          <w:divBdr>
            <w:top w:val="none" w:sz="0" w:space="0" w:color="auto"/>
            <w:left w:val="none" w:sz="0" w:space="0" w:color="auto"/>
            <w:bottom w:val="none" w:sz="0" w:space="0" w:color="auto"/>
            <w:right w:val="none" w:sz="0" w:space="0" w:color="auto"/>
          </w:divBdr>
        </w:div>
        <w:div w:id="1787117841">
          <w:marLeft w:val="640"/>
          <w:marRight w:val="0"/>
          <w:marTop w:val="0"/>
          <w:marBottom w:val="0"/>
          <w:divBdr>
            <w:top w:val="none" w:sz="0" w:space="0" w:color="auto"/>
            <w:left w:val="none" w:sz="0" w:space="0" w:color="auto"/>
            <w:bottom w:val="none" w:sz="0" w:space="0" w:color="auto"/>
            <w:right w:val="none" w:sz="0" w:space="0" w:color="auto"/>
          </w:divBdr>
        </w:div>
        <w:div w:id="1052967969">
          <w:marLeft w:val="640"/>
          <w:marRight w:val="0"/>
          <w:marTop w:val="0"/>
          <w:marBottom w:val="0"/>
          <w:divBdr>
            <w:top w:val="none" w:sz="0" w:space="0" w:color="auto"/>
            <w:left w:val="none" w:sz="0" w:space="0" w:color="auto"/>
            <w:bottom w:val="none" w:sz="0" w:space="0" w:color="auto"/>
            <w:right w:val="none" w:sz="0" w:space="0" w:color="auto"/>
          </w:divBdr>
        </w:div>
        <w:div w:id="1846286361">
          <w:marLeft w:val="640"/>
          <w:marRight w:val="0"/>
          <w:marTop w:val="0"/>
          <w:marBottom w:val="0"/>
          <w:divBdr>
            <w:top w:val="none" w:sz="0" w:space="0" w:color="auto"/>
            <w:left w:val="none" w:sz="0" w:space="0" w:color="auto"/>
            <w:bottom w:val="none" w:sz="0" w:space="0" w:color="auto"/>
            <w:right w:val="none" w:sz="0" w:space="0" w:color="auto"/>
          </w:divBdr>
        </w:div>
        <w:div w:id="70397753">
          <w:marLeft w:val="640"/>
          <w:marRight w:val="0"/>
          <w:marTop w:val="0"/>
          <w:marBottom w:val="0"/>
          <w:divBdr>
            <w:top w:val="none" w:sz="0" w:space="0" w:color="auto"/>
            <w:left w:val="none" w:sz="0" w:space="0" w:color="auto"/>
            <w:bottom w:val="none" w:sz="0" w:space="0" w:color="auto"/>
            <w:right w:val="none" w:sz="0" w:space="0" w:color="auto"/>
          </w:divBdr>
        </w:div>
        <w:div w:id="909778275">
          <w:marLeft w:val="640"/>
          <w:marRight w:val="0"/>
          <w:marTop w:val="0"/>
          <w:marBottom w:val="0"/>
          <w:divBdr>
            <w:top w:val="none" w:sz="0" w:space="0" w:color="auto"/>
            <w:left w:val="none" w:sz="0" w:space="0" w:color="auto"/>
            <w:bottom w:val="none" w:sz="0" w:space="0" w:color="auto"/>
            <w:right w:val="none" w:sz="0" w:space="0" w:color="auto"/>
          </w:divBdr>
        </w:div>
        <w:div w:id="2047872331">
          <w:marLeft w:val="640"/>
          <w:marRight w:val="0"/>
          <w:marTop w:val="0"/>
          <w:marBottom w:val="0"/>
          <w:divBdr>
            <w:top w:val="none" w:sz="0" w:space="0" w:color="auto"/>
            <w:left w:val="none" w:sz="0" w:space="0" w:color="auto"/>
            <w:bottom w:val="none" w:sz="0" w:space="0" w:color="auto"/>
            <w:right w:val="none" w:sz="0" w:space="0" w:color="auto"/>
          </w:divBdr>
        </w:div>
        <w:div w:id="1969235830">
          <w:marLeft w:val="640"/>
          <w:marRight w:val="0"/>
          <w:marTop w:val="0"/>
          <w:marBottom w:val="0"/>
          <w:divBdr>
            <w:top w:val="none" w:sz="0" w:space="0" w:color="auto"/>
            <w:left w:val="none" w:sz="0" w:space="0" w:color="auto"/>
            <w:bottom w:val="none" w:sz="0" w:space="0" w:color="auto"/>
            <w:right w:val="none" w:sz="0" w:space="0" w:color="auto"/>
          </w:divBdr>
        </w:div>
        <w:div w:id="1770813479">
          <w:marLeft w:val="640"/>
          <w:marRight w:val="0"/>
          <w:marTop w:val="0"/>
          <w:marBottom w:val="0"/>
          <w:divBdr>
            <w:top w:val="none" w:sz="0" w:space="0" w:color="auto"/>
            <w:left w:val="none" w:sz="0" w:space="0" w:color="auto"/>
            <w:bottom w:val="none" w:sz="0" w:space="0" w:color="auto"/>
            <w:right w:val="none" w:sz="0" w:space="0" w:color="auto"/>
          </w:divBdr>
        </w:div>
        <w:div w:id="336155304">
          <w:marLeft w:val="640"/>
          <w:marRight w:val="0"/>
          <w:marTop w:val="0"/>
          <w:marBottom w:val="0"/>
          <w:divBdr>
            <w:top w:val="none" w:sz="0" w:space="0" w:color="auto"/>
            <w:left w:val="none" w:sz="0" w:space="0" w:color="auto"/>
            <w:bottom w:val="none" w:sz="0" w:space="0" w:color="auto"/>
            <w:right w:val="none" w:sz="0" w:space="0" w:color="auto"/>
          </w:divBdr>
        </w:div>
        <w:div w:id="693849965">
          <w:marLeft w:val="640"/>
          <w:marRight w:val="0"/>
          <w:marTop w:val="0"/>
          <w:marBottom w:val="0"/>
          <w:divBdr>
            <w:top w:val="none" w:sz="0" w:space="0" w:color="auto"/>
            <w:left w:val="none" w:sz="0" w:space="0" w:color="auto"/>
            <w:bottom w:val="none" w:sz="0" w:space="0" w:color="auto"/>
            <w:right w:val="none" w:sz="0" w:space="0" w:color="auto"/>
          </w:divBdr>
        </w:div>
      </w:divsChild>
    </w:div>
    <w:div w:id="706373950">
      <w:bodyDiv w:val="1"/>
      <w:marLeft w:val="0"/>
      <w:marRight w:val="0"/>
      <w:marTop w:val="0"/>
      <w:marBottom w:val="0"/>
      <w:divBdr>
        <w:top w:val="none" w:sz="0" w:space="0" w:color="auto"/>
        <w:left w:val="none" w:sz="0" w:space="0" w:color="auto"/>
        <w:bottom w:val="none" w:sz="0" w:space="0" w:color="auto"/>
        <w:right w:val="none" w:sz="0" w:space="0" w:color="auto"/>
      </w:divBdr>
    </w:div>
    <w:div w:id="781536658">
      <w:bodyDiv w:val="1"/>
      <w:marLeft w:val="0"/>
      <w:marRight w:val="0"/>
      <w:marTop w:val="0"/>
      <w:marBottom w:val="0"/>
      <w:divBdr>
        <w:top w:val="none" w:sz="0" w:space="0" w:color="auto"/>
        <w:left w:val="none" w:sz="0" w:space="0" w:color="auto"/>
        <w:bottom w:val="none" w:sz="0" w:space="0" w:color="auto"/>
        <w:right w:val="none" w:sz="0" w:space="0" w:color="auto"/>
      </w:divBdr>
      <w:divsChild>
        <w:div w:id="800923038">
          <w:marLeft w:val="640"/>
          <w:marRight w:val="0"/>
          <w:marTop w:val="0"/>
          <w:marBottom w:val="0"/>
          <w:divBdr>
            <w:top w:val="none" w:sz="0" w:space="0" w:color="auto"/>
            <w:left w:val="none" w:sz="0" w:space="0" w:color="auto"/>
            <w:bottom w:val="none" w:sz="0" w:space="0" w:color="auto"/>
            <w:right w:val="none" w:sz="0" w:space="0" w:color="auto"/>
          </w:divBdr>
        </w:div>
        <w:div w:id="1383820961">
          <w:marLeft w:val="640"/>
          <w:marRight w:val="0"/>
          <w:marTop w:val="0"/>
          <w:marBottom w:val="0"/>
          <w:divBdr>
            <w:top w:val="none" w:sz="0" w:space="0" w:color="auto"/>
            <w:left w:val="none" w:sz="0" w:space="0" w:color="auto"/>
            <w:bottom w:val="none" w:sz="0" w:space="0" w:color="auto"/>
            <w:right w:val="none" w:sz="0" w:space="0" w:color="auto"/>
          </w:divBdr>
        </w:div>
        <w:div w:id="744300171">
          <w:marLeft w:val="640"/>
          <w:marRight w:val="0"/>
          <w:marTop w:val="0"/>
          <w:marBottom w:val="0"/>
          <w:divBdr>
            <w:top w:val="none" w:sz="0" w:space="0" w:color="auto"/>
            <w:left w:val="none" w:sz="0" w:space="0" w:color="auto"/>
            <w:bottom w:val="none" w:sz="0" w:space="0" w:color="auto"/>
            <w:right w:val="none" w:sz="0" w:space="0" w:color="auto"/>
          </w:divBdr>
        </w:div>
        <w:div w:id="1026634885">
          <w:marLeft w:val="640"/>
          <w:marRight w:val="0"/>
          <w:marTop w:val="0"/>
          <w:marBottom w:val="0"/>
          <w:divBdr>
            <w:top w:val="none" w:sz="0" w:space="0" w:color="auto"/>
            <w:left w:val="none" w:sz="0" w:space="0" w:color="auto"/>
            <w:bottom w:val="none" w:sz="0" w:space="0" w:color="auto"/>
            <w:right w:val="none" w:sz="0" w:space="0" w:color="auto"/>
          </w:divBdr>
        </w:div>
        <w:div w:id="1647468912">
          <w:marLeft w:val="640"/>
          <w:marRight w:val="0"/>
          <w:marTop w:val="0"/>
          <w:marBottom w:val="0"/>
          <w:divBdr>
            <w:top w:val="none" w:sz="0" w:space="0" w:color="auto"/>
            <w:left w:val="none" w:sz="0" w:space="0" w:color="auto"/>
            <w:bottom w:val="none" w:sz="0" w:space="0" w:color="auto"/>
            <w:right w:val="none" w:sz="0" w:space="0" w:color="auto"/>
          </w:divBdr>
        </w:div>
        <w:div w:id="713237471">
          <w:marLeft w:val="640"/>
          <w:marRight w:val="0"/>
          <w:marTop w:val="0"/>
          <w:marBottom w:val="0"/>
          <w:divBdr>
            <w:top w:val="none" w:sz="0" w:space="0" w:color="auto"/>
            <w:left w:val="none" w:sz="0" w:space="0" w:color="auto"/>
            <w:bottom w:val="none" w:sz="0" w:space="0" w:color="auto"/>
            <w:right w:val="none" w:sz="0" w:space="0" w:color="auto"/>
          </w:divBdr>
        </w:div>
      </w:divsChild>
    </w:div>
    <w:div w:id="812067303">
      <w:bodyDiv w:val="1"/>
      <w:marLeft w:val="0"/>
      <w:marRight w:val="0"/>
      <w:marTop w:val="0"/>
      <w:marBottom w:val="0"/>
      <w:divBdr>
        <w:top w:val="none" w:sz="0" w:space="0" w:color="auto"/>
        <w:left w:val="none" w:sz="0" w:space="0" w:color="auto"/>
        <w:bottom w:val="none" w:sz="0" w:space="0" w:color="auto"/>
        <w:right w:val="none" w:sz="0" w:space="0" w:color="auto"/>
      </w:divBdr>
      <w:divsChild>
        <w:div w:id="612785433">
          <w:marLeft w:val="0"/>
          <w:marRight w:val="0"/>
          <w:marTop w:val="0"/>
          <w:marBottom w:val="0"/>
          <w:divBdr>
            <w:top w:val="none" w:sz="0" w:space="0" w:color="auto"/>
            <w:left w:val="none" w:sz="0" w:space="0" w:color="auto"/>
            <w:bottom w:val="none" w:sz="0" w:space="0" w:color="auto"/>
            <w:right w:val="none" w:sz="0" w:space="0" w:color="auto"/>
          </w:divBdr>
        </w:div>
        <w:div w:id="935283552">
          <w:marLeft w:val="0"/>
          <w:marRight w:val="0"/>
          <w:marTop w:val="0"/>
          <w:marBottom w:val="0"/>
          <w:divBdr>
            <w:top w:val="none" w:sz="0" w:space="0" w:color="auto"/>
            <w:left w:val="none" w:sz="0" w:space="0" w:color="auto"/>
            <w:bottom w:val="none" w:sz="0" w:space="0" w:color="auto"/>
            <w:right w:val="none" w:sz="0" w:space="0" w:color="auto"/>
          </w:divBdr>
        </w:div>
      </w:divsChild>
    </w:div>
    <w:div w:id="836270236">
      <w:bodyDiv w:val="1"/>
      <w:marLeft w:val="0"/>
      <w:marRight w:val="0"/>
      <w:marTop w:val="0"/>
      <w:marBottom w:val="0"/>
      <w:divBdr>
        <w:top w:val="none" w:sz="0" w:space="0" w:color="auto"/>
        <w:left w:val="none" w:sz="0" w:space="0" w:color="auto"/>
        <w:bottom w:val="none" w:sz="0" w:space="0" w:color="auto"/>
        <w:right w:val="none" w:sz="0" w:space="0" w:color="auto"/>
      </w:divBdr>
    </w:div>
    <w:div w:id="932981896">
      <w:bodyDiv w:val="1"/>
      <w:marLeft w:val="0"/>
      <w:marRight w:val="0"/>
      <w:marTop w:val="0"/>
      <w:marBottom w:val="0"/>
      <w:divBdr>
        <w:top w:val="none" w:sz="0" w:space="0" w:color="auto"/>
        <w:left w:val="none" w:sz="0" w:space="0" w:color="auto"/>
        <w:bottom w:val="none" w:sz="0" w:space="0" w:color="auto"/>
        <w:right w:val="none" w:sz="0" w:space="0" w:color="auto"/>
      </w:divBdr>
      <w:divsChild>
        <w:div w:id="1902473404">
          <w:marLeft w:val="640"/>
          <w:marRight w:val="0"/>
          <w:marTop w:val="0"/>
          <w:marBottom w:val="0"/>
          <w:divBdr>
            <w:top w:val="none" w:sz="0" w:space="0" w:color="auto"/>
            <w:left w:val="none" w:sz="0" w:space="0" w:color="auto"/>
            <w:bottom w:val="none" w:sz="0" w:space="0" w:color="auto"/>
            <w:right w:val="none" w:sz="0" w:space="0" w:color="auto"/>
          </w:divBdr>
        </w:div>
        <w:div w:id="1955284665">
          <w:marLeft w:val="640"/>
          <w:marRight w:val="0"/>
          <w:marTop w:val="0"/>
          <w:marBottom w:val="0"/>
          <w:divBdr>
            <w:top w:val="none" w:sz="0" w:space="0" w:color="auto"/>
            <w:left w:val="none" w:sz="0" w:space="0" w:color="auto"/>
            <w:bottom w:val="none" w:sz="0" w:space="0" w:color="auto"/>
            <w:right w:val="none" w:sz="0" w:space="0" w:color="auto"/>
          </w:divBdr>
        </w:div>
        <w:div w:id="1160078908">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945579382">
          <w:marLeft w:val="640"/>
          <w:marRight w:val="0"/>
          <w:marTop w:val="0"/>
          <w:marBottom w:val="0"/>
          <w:divBdr>
            <w:top w:val="none" w:sz="0" w:space="0" w:color="auto"/>
            <w:left w:val="none" w:sz="0" w:space="0" w:color="auto"/>
            <w:bottom w:val="none" w:sz="0" w:space="0" w:color="auto"/>
            <w:right w:val="none" w:sz="0" w:space="0" w:color="auto"/>
          </w:divBdr>
        </w:div>
        <w:div w:id="2130389948">
          <w:marLeft w:val="640"/>
          <w:marRight w:val="0"/>
          <w:marTop w:val="0"/>
          <w:marBottom w:val="0"/>
          <w:divBdr>
            <w:top w:val="none" w:sz="0" w:space="0" w:color="auto"/>
            <w:left w:val="none" w:sz="0" w:space="0" w:color="auto"/>
            <w:bottom w:val="none" w:sz="0" w:space="0" w:color="auto"/>
            <w:right w:val="none" w:sz="0" w:space="0" w:color="auto"/>
          </w:divBdr>
        </w:div>
        <w:div w:id="1897661648">
          <w:marLeft w:val="640"/>
          <w:marRight w:val="0"/>
          <w:marTop w:val="0"/>
          <w:marBottom w:val="0"/>
          <w:divBdr>
            <w:top w:val="none" w:sz="0" w:space="0" w:color="auto"/>
            <w:left w:val="none" w:sz="0" w:space="0" w:color="auto"/>
            <w:bottom w:val="none" w:sz="0" w:space="0" w:color="auto"/>
            <w:right w:val="none" w:sz="0" w:space="0" w:color="auto"/>
          </w:divBdr>
        </w:div>
        <w:div w:id="391080814">
          <w:marLeft w:val="640"/>
          <w:marRight w:val="0"/>
          <w:marTop w:val="0"/>
          <w:marBottom w:val="0"/>
          <w:divBdr>
            <w:top w:val="none" w:sz="0" w:space="0" w:color="auto"/>
            <w:left w:val="none" w:sz="0" w:space="0" w:color="auto"/>
            <w:bottom w:val="none" w:sz="0" w:space="0" w:color="auto"/>
            <w:right w:val="none" w:sz="0" w:space="0" w:color="auto"/>
          </w:divBdr>
        </w:div>
        <w:div w:id="333192592">
          <w:marLeft w:val="640"/>
          <w:marRight w:val="0"/>
          <w:marTop w:val="0"/>
          <w:marBottom w:val="0"/>
          <w:divBdr>
            <w:top w:val="none" w:sz="0" w:space="0" w:color="auto"/>
            <w:left w:val="none" w:sz="0" w:space="0" w:color="auto"/>
            <w:bottom w:val="none" w:sz="0" w:space="0" w:color="auto"/>
            <w:right w:val="none" w:sz="0" w:space="0" w:color="auto"/>
          </w:divBdr>
        </w:div>
        <w:div w:id="579943230">
          <w:marLeft w:val="640"/>
          <w:marRight w:val="0"/>
          <w:marTop w:val="0"/>
          <w:marBottom w:val="0"/>
          <w:divBdr>
            <w:top w:val="none" w:sz="0" w:space="0" w:color="auto"/>
            <w:left w:val="none" w:sz="0" w:space="0" w:color="auto"/>
            <w:bottom w:val="none" w:sz="0" w:space="0" w:color="auto"/>
            <w:right w:val="none" w:sz="0" w:space="0" w:color="auto"/>
          </w:divBdr>
        </w:div>
        <w:div w:id="1434089394">
          <w:marLeft w:val="640"/>
          <w:marRight w:val="0"/>
          <w:marTop w:val="0"/>
          <w:marBottom w:val="0"/>
          <w:divBdr>
            <w:top w:val="none" w:sz="0" w:space="0" w:color="auto"/>
            <w:left w:val="none" w:sz="0" w:space="0" w:color="auto"/>
            <w:bottom w:val="none" w:sz="0" w:space="0" w:color="auto"/>
            <w:right w:val="none" w:sz="0" w:space="0" w:color="auto"/>
          </w:divBdr>
        </w:div>
        <w:div w:id="189606089">
          <w:marLeft w:val="640"/>
          <w:marRight w:val="0"/>
          <w:marTop w:val="0"/>
          <w:marBottom w:val="0"/>
          <w:divBdr>
            <w:top w:val="none" w:sz="0" w:space="0" w:color="auto"/>
            <w:left w:val="none" w:sz="0" w:space="0" w:color="auto"/>
            <w:bottom w:val="none" w:sz="0" w:space="0" w:color="auto"/>
            <w:right w:val="none" w:sz="0" w:space="0" w:color="auto"/>
          </w:divBdr>
        </w:div>
        <w:div w:id="1131556922">
          <w:marLeft w:val="640"/>
          <w:marRight w:val="0"/>
          <w:marTop w:val="0"/>
          <w:marBottom w:val="0"/>
          <w:divBdr>
            <w:top w:val="none" w:sz="0" w:space="0" w:color="auto"/>
            <w:left w:val="none" w:sz="0" w:space="0" w:color="auto"/>
            <w:bottom w:val="none" w:sz="0" w:space="0" w:color="auto"/>
            <w:right w:val="none" w:sz="0" w:space="0" w:color="auto"/>
          </w:divBdr>
        </w:div>
        <w:div w:id="1236167803">
          <w:marLeft w:val="640"/>
          <w:marRight w:val="0"/>
          <w:marTop w:val="0"/>
          <w:marBottom w:val="0"/>
          <w:divBdr>
            <w:top w:val="none" w:sz="0" w:space="0" w:color="auto"/>
            <w:left w:val="none" w:sz="0" w:space="0" w:color="auto"/>
            <w:bottom w:val="none" w:sz="0" w:space="0" w:color="auto"/>
            <w:right w:val="none" w:sz="0" w:space="0" w:color="auto"/>
          </w:divBdr>
        </w:div>
        <w:div w:id="1159466654">
          <w:marLeft w:val="640"/>
          <w:marRight w:val="0"/>
          <w:marTop w:val="0"/>
          <w:marBottom w:val="0"/>
          <w:divBdr>
            <w:top w:val="none" w:sz="0" w:space="0" w:color="auto"/>
            <w:left w:val="none" w:sz="0" w:space="0" w:color="auto"/>
            <w:bottom w:val="none" w:sz="0" w:space="0" w:color="auto"/>
            <w:right w:val="none" w:sz="0" w:space="0" w:color="auto"/>
          </w:divBdr>
        </w:div>
        <w:div w:id="1082874325">
          <w:marLeft w:val="640"/>
          <w:marRight w:val="0"/>
          <w:marTop w:val="0"/>
          <w:marBottom w:val="0"/>
          <w:divBdr>
            <w:top w:val="none" w:sz="0" w:space="0" w:color="auto"/>
            <w:left w:val="none" w:sz="0" w:space="0" w:color="auto"/>
            <w:bottom w:val="none" w:sz="0" w:space="0" w:color="auto"/>
            <w:right w:val="none" w:sz="0" w:space="0" w:color="auto"/>
          </w:divBdr>
        </w:div>
        <w:div w:id="1569682249">
          <w:marLeft w:val="640"/>
          <w:marRight w:val="0"/>
          <w:marTop w:val="0"/>
          <w:marBottom w:val="0"/>
          <w:divBdr>
            <w:top w:val="none" w:sz="0" w:space="0" w:color="auto"/>
            <w:left w:val="none" w:sz="0" w:space="0" w:color="auto"/>
            <w:bottom w:val="none" w:sz="0" w:space="0" w:color="auto"/>
            <w:right w:val="none" w:sz="0" w:space="0" w:color="auto"/>
          </w:divBdr>
        </w:div>
        <w:div w:id="1593078344">
          <w:marLeft w:val="640"/>
          <w:marRight w:val="0"/>
          <w:marTop w:val="0"/>
          <w:marBottom w:val="0"/>
          <w:divBdr>
            <w:top w:val="none" w:sz="0" w:space="0" w:color="auto"/>
            <w:left w:val="none" w:sz="0" w:space="0" w:color="auto"/>
            <w:bottom w:val="none" w:sz="0" w:space="0" w:color="auto"/>
            <w:right w:val="none" w:sz="0" w:space="0" w:color="auto"/>
          </w:divBdr>
        </w:div>
        <w:div w:id="1565026245">
          <w:marLeft w:val="640"/>
          <w:marRight w:val="0"/>
          <w:marTop w:val="0"/>
          <w:marBottom w:val="0"/>
          <w:divBdr>
            <w:top w:val="none" w:sz="0" w:space="0" w:color="auto"/>
            <w:left w:val="none" w:sz="0" w:space="0" w:color="auto"/>
            <w:bottom w:val="none" w:sz="0" w:space="0" w:color="auto"/>
            <w:right w:val="none" w:sz="0" w:space="0" w:color="auto"/>
          </w:divBdr>
        </w:div>
        <w:div w:id="444274102">
          <w:marLeft w:val="640"/>
          <w:marRight w:val="0"/>
          <w:marTop w:val="0"/>
          <w:marBottom w:val="0"/>
          <w:divBdr>
            <w:top w:val="none" w:sz="0" w:space="0" w:color="auto"/>
            <w:left w:val="none" w:sz="0" w:space="0" w:color="auto"/>
            <w:bottom w:val="none" w:sz="0" w:space="0" w:color="auto"/>
            <w:right w:val="none" w:sz="0" w:space="0" w:color="auto"/>
          </w:divBdr>
        </w:div>
        <w:div w:id="1963070064">
          <w:marLeft w:val="640"/>
          <w:marRight w:val="0"/>
          <w:marTop w:val="0"/>
          <w:marBottom w:val="0"/>
          <w:divBdr>
            <w:top w:val="none" w:sz="0" w:space="0" w:color="auto"/>
            <w:left w:val="none" w:sz="0" w:space="0" w:color="auto"/>
            <w:bottom w:val="none" w:sz="0" w:space="0" w:color="auto"/>
            <w:right w:val="none" w:sz="0" w:space="0" w:color="auto"/>
          </w:divBdr>
        </w:div>
        <w:div w:id="1835758116">
          <w:marLeft w:val="640"/>
          <w:marRight w:val="0"/>
          <w:marTop w:val="0"/>
          <w:marBottom w:val="0"/>
          <w:divBdr>
            <w:top w:val="none" w:sz="0" w:space="0" w:color="auto"/>
            <w:left w:val="none" w:sz="0" w:space="0" w:color="auto"/>
            <w:bottom w:val="none" w:sz="0" w:space="0" w:color="auto"/>
            <w:right w:val="none" w:sz="0" w:space="0" w:color="auto"/>
          </w:divBdr>
        </w:div>
        <w:div w:id="115762776">
          <w:marLeft w:val="640"/>
          <w:marRight w:val="0"/>
          <w:marTop w:val="0"/>
          <w:marBottom w:val="0"/>
          <w:divBdr>
            <w:top w:val="none" w:sz="0" w:space="0" w:color="auto"/>
            <w:left w:val="none" w:sz="0" w:space="0" w:color="auto"/>
            <w:bottom w:val="none" w:sz="0" w:space="0" w:color="auto"/>
            <w:right w:val="none" w:sz="0" w:space="0" w:color="auto"/>
          </w:divBdr>
        </w:div>
        <w:div w:id="1789348163">
          <w:marLeft w:val="640"/>
          <w:marRight w:val="0"/>
          <w:marTop w:val="0"/>
          <w:marBottom w:val="0"/>
          <w:divBdr>
            <w:top w:val="none" w:sz="0" w:space="0" w:color="auto"/>
            <w:left w:val="none" w:sz="0" w:space="0" w:color="auto"/>
            <w:bottom w:val="none" w:sz="0" w:space="0" w:color="auto"/>
            <w:right w:val="none" w:sz="0" w:space="0" w:color="auto"/>
          </w:divBdr>
        </w:div>
        <w:div w:id="972370451">
          <w:marLeft w:val="640"/>
          <w:marRight w:val="0"/>
          <w:marTop w:val="0"/>
          <w:marBottom w:val="0"/>
          <w:divBdr>
            <w:top w:val="none" w:sz="0" w:space="0" w:color="auto"/>
            <w:left w:val="none" w:sz="0" w:space="0" w:color="auto"/>
            <w:bottom w:val="none" w:sz="0" w:space="0" w:color="auto"/>
            <w:right w:val="none" w:sz="0" w:space="0" w:color="auto"/>
          </w:divBdr>
        </w:div>
        <w:div w:id="477457920">
          <w:marLeft w:val="640"/>
          <w:marRight w:val="0"/>
          <w:marTop w:val="0"/>
          <w:marBottom w:val="0"/>
          <w:divBdr>
            <w:top w:val="none" w:sz="0" w:space="0" w:color="auto"/>
            <w:left w:val="none" w:sz="0" w:space="0" w:color="auto"/>
            <w:bottom w:val="none" w:sz="0" w:space="0" w:color="auto"/>
            <w:right w:val="none" w:sz="0" w:space="0" w:color="auto"/>
          </w:divBdr>
        </w:div>
        <w:div w:id="559096818">
          <w:marLeft w:val="640"/>
          <w:marRight w:val="0"/>
          <w:marTop w:val="0"/>
          <w:marBottom w:val="0"/>
          <w:divBdr>
            <w:top w:val="none" w:sz="0" w:space="0" w:color="auto"/>
            <w:left w:val="none" w:sz="0" w:space="0" w:color="auto"/>
            <w:bottom w:val="none" w:sz="0" w:space="0" w:color="auto"/>
            <w:right w:val="none" w:sz="0" w:space="0" w:color="auto"/>
          </w:divBdr>
        </w:div>
        <w:div w:id="203257696">
          <w:marLeft w:val="640"/>
          <w:marRight w:val="0"/>
          <w:marTop w:val="0"/>
          <w:marBottom w:val="0"/>
          <w:divBdr>
            <w:top w:val="none" w:sz="0" w:space="0" w:color="auto"/>
            <w:left w:val="none" w:sz="0" w:space="0" w:color="auto"/>
            <w:bottom w:val="none" w:sz="0" w:space="0" w:color="auto"/>
            <w:right w:val="none" w:sz="0" w:space="0" w:color="auto"/>
          </w:divBdr>
        </w:div>
        <w:div w:id="1217543633">
          <w:marLeft w:val="640"/>
          <w:marRight w:val="0"/>
          <w:marTop w:val="0"/>
          <w:marBottom w:val="0"/>
          <w:divBdr>
            <w:top w:val="none" w:sz="0" w:space="0" w:color="auto"/>
            <w:left w:val="none" w:sz="0" w:space="0" w:color="auto"/>
            <w:bottom w:val="none" w:sz="0" w:space="0" w:color="auto"/>
            <w:right w:val="none" w:sz="0" w:space="0" w:color="auto"/>
          </w:divBdr>
        </w:div>
        <w:div w:id="509754699">
          <w:marLeft w:val="640"/>
          <w:marRight w:val="0"/>
          <w:marTop w:val="0"/>
          <w:marBottom w:val="0"/>
          <w:divBdr>
            <w:top w:val="none" w:sz="0" w:space="0" w:color="auto"/>
            <w:left w:val="none" w:sz="0" w:space="0" w:color="auto"/>
            <w:bottom w:val="none" w:sz="0" w:space="0" w:color="auto"/>
            <w:right w:val="none" w:sz="0" w:space="0" w:color="auto"/>
          </w:divBdr>
        </w:div>
        <w:div w:id="2057973095">
          <w:marLeft w:val="640"/>
          <w:marRight w:val="0"/>
          <w:marTop w:val="0"/>
          <w:marBottom w:val="0"/>
          <w:divBdr>
            <w:top w:val="none" w:sz="0" w:space="0" w:color="auto"/>
            <w:left w:val="none" w:sz="0" w:space="0" w:color="auto"/>
            <w:bottom w:val="none" w:sz="0" w:space="0" w:color="auto"/>
            <w:right w:val="none" w:sz="0" w:space="0" w:color="auto"/>
          </w:divBdr>
        </w:div>
        <w:div w:id="1702125941">
          <w:marLeft w:val="640"/>
          <w:marRight w:val="0"/>
          <w:marTop w:val="0"/>
          <w:marBottom w:val="0"/>
          <w:divBdr>
            <w:top w:val="none" w:sz="0" w:space="0" w:color="auto"/>
            <w:left w:val="none" w:sz="0" w:space="0" w:color="auto"/>
            <w:bottom w:val="none" w:sz="0" w:space="0" w:color="auto"/>
            <w:right w:val="none" w:sz="0" w:space="0" w:color="auto"/>
          </w:divBdr>
        </w:div>
        <w:div w:id="1620405471">
          <w:marLeft w:val="640"/>
          <w:marRight w:val="0"/>
          <w:marTop w:val="0"/>
          <w:marBottom w:val="0"/>
          <w:divBdr>
            <w:top w:val="none" w:sz="0" w:space="0" w:color="auto"/>
            <w:left w:val="none" w:sz="0" w:space="0" w:color="auto"/>
            <w:bottom w:val="none" w:sz="0" w:space="0" w:color="auto"/>
            <w:right w:val="none" w:sz="0" w:space="0" w:color="auto"/>
          </w:divBdr>
        </w:div>
        <w:div w:id="1394698976">
          <w:marLeft w:val="640"/>
          <w:marRight w:val="0"/>
          <w:marTop w:val="0"/>
          <w:marBottom w:val="0"/>
          <w:divBdr>
            <w:top w:val="none" w:sz="0" w:space="0" w:color="auto"/>
            <w:left w:val="none" w:sz="0" w:space="0" w:color="auto"/>
            <w:bottom w:val="none" w:sz="0" w:space="0" w:color="auto"/>
            <w:right w:val="none" w:sz="0" w:space="0" w:color="auto"/>
          </w:divBdr>
        </w:div>
        <w:div w:id="954216296">
          <w:marLeft w:val="640"/>
          <w:marRight w:val="0"/>
          <w:marTop w:val="0"/>
          <w:marBottom w:val="0"/>
          <w:divBdr>
            <w:top w:val="none" w:sz="0" w:space="0" w:color="auto"/>
            <w:left w:val="none" w:sz="0" w:space="0" w:color="auto"/>
            <w:bottom w:val="none" w:sz="0" w:space="0" w:color="auto"/>
            <w:right w:val="none" w:sz="0" w:space="0" w:color="auto"/>
          </w:divBdr>
        </w:div>
        <w:div w:id="988245257">
          <w:marLeft w:val="640"/>
          <w:marRight w:val="0"/>
          <w:marTop w:val="0"/>
          <w:marBottom w:val="0"/>
          <w:divBdr>
            <w:top w:val="none" w:sz="0" w:space="0" w:color="auto"/>
            <w:left w:val="none" w:sz="0" w:space="0" w:color="auto"/>
            <w:bottom w:val="none" w:sz="0" w:space="0" w:color="auto"/>
            <w:right w:val="none" w:sz="0" w:space="0" w:color="auto"/>
          </w:divBdr>
        </w:div>
        <w:div w:id="436172172">
          <w:marLeft w:val="640"/>
          <w:marRight w:val="0"/>
          <w:marTop w:val="0"/>
          <w:marBottom w:val="0"/>
          <w:divBdr>
            <w:top w:val="none" w:sz="0" w:space="0" w:color="auto"/>
            <w:left w:val="none" w:sz="0" w:space="0" w:color="auto"/>
            <w:bottom w:val="none" w:sz="0" w:space="0" w:color="auto"/>
            <w:right w:val="none" w:sz="0" w:space="0" w:color="auto"/>
          </w:divBdr>
        </w:div>
        <w:div w:id="683285146">
          <w:marLeft w:val="640"/>
          <w:marRight w:val="0"/>
          <w:marTop w:val="0"/>
          <w:marBottom w:val="0"/>
          <w:divBdr>
            <w:top w:val="none" w:sz="0" w:space="0" w:color="auto"/>
            <w:left w:val="none" w:sz="0" w:space="0" w:color="auto"/>
            <w:bottom w:val="none" w:sz="0" w:space="0" w:color="auto"/>
            <w:right w:val="none" w:sz="0" w:space="0" w:color="auto"/>
          </w:divBdr>
        </w:div>
        <w:div w:id="164175022">
          <w:marLeft w:val="640"/>
          <w:marRight w:val="0"/>
          <w:marTop w:val="0"/>
          <w:marBottom w:val="0"/>
          <w:divBdr>
            <w:top w:val="none" w:sz="0" w:space="0" w:color="auto"/>
            <w:left w:val="none" w:sz="0" w:space="0" w:color="auto"/>
            <w:bottom w:val="none" w:sz="0" w:space="0" w:color="auto"/>
            <w:right w:val="none" w:sz="0" w:space="0" w:color="auto"/>
          </w:divBdr>
        </w:div>
        <w:div w:id="1366246866">
          <w:marLeft w:val="640"/>
          <w:marRight w:val="0"/>
          <w:marTop w:val="0"/>
          <w:marBottom w:val="0"/>
          <w:divBdr>
            <w:top w:val="none" w:sz="0" w:space="0" w:color="auto"/>
            <w:left w:val="none" w:sz="0" w:space="0" w:color="auto"/>
            <w:bottom w:val="none" w:sz="0" w:space="0" w:color="auto"/>
            <w:right w:val="none" w:sz="0" w:space="0" w:color="auto"/>
          </w:divBdr>
        </w:div>
      </w:divsChild>
    </w:div>
    <w:div w:id="935481211">
      <w:bodyDiv w:val="1"/>
      <w:marLeft w:val="0"/>
      <w:marRight w:val="0"/>
      <w:marTop w:val="0"/>
      <w:marBottom w:val="0"/>
      <w:divBdr>
        <w:top w:val="none" w:sz="0" w:space="0" w:color="auto"/>
        <w:left w:val="none" w:sz="0" w:space="0" w:color="auto"/>
        <w:bottom w:val="none" w:sz="0" w:space="0" w:color="auto"/>
        <w:right w:val="none" w:sz="0" w:space="0" w:color="auto"/>
      </w:divBdr>
      <w:divsChild>
        <w:div w:id="65736802">
          <w:marLeft w:val="0"/>
          <w:marRight w:val="0"/>
          <w:marTop w:val="0"/>
          <w:marBottom w:val="0"/>
          <w:divBdr>
            <w:top w:val="none" w:sz="0" w:space="0" w:color="auto"/>
            <w:left w:val="none" w:sz="0" w:space="0" w:color="auto"/>
            <w:bottom w:val="none" w:sz="0" w:space="0" w:color="auto"/>
            <w:right w:val="none" w:sz="0" w:space="0" w:color="auto"/>
          </w:divBdr>
        </w:div>
        <w:div w:id="489641798">
          <w:marLeft w:val="0"/>
          <w:marRight w:val="0"/>
          <w:marTop w:val="0"/>
          <w:marBottom w:val="0"/>
          <w:divBdr>
            <w:top w:val="none" w:sz="0" w:space="0" w:color="auto"/>
            <w:left w:val="none" w:sz="0" w:space="0" w:color="auto"/>
            <w:bottom w:val="none" w:sz="0" w:space="0" w:color="auto"/>
            <w:right w:val="none" w:sz="0" w:space="0" w:color="auto"/>
          </w:divBdr>
        </w:div>
      </w:divsChild>
    </w:div>
    <w:div w:id="1093361667">
      <w:bodyDiv w:val="1"/>
      <w:marLeft w:val="0"/>
      <w:marRight w:val="0"/>
      <w:marTop w:val="0"/>
      <w:marBottom w:val="0"/>
      <w:divBdr>
        <w:top w:val="none" w:sz="0" w:space="0" w:color="auto"/>
        <w:left w:val="none" w:sz="0" w:space="0" w:color="auto"/>
        <w:bottom w:val="none" w:sz="0" w:space="0" w:color="auto"/>
        <w:right w:val="none" w:sz="0" w:space="0" w:color="auto"/>
      </w:divBdr>
      <w:divsChild>
        <w:div w:id="1723140457">
          <w:marLeft w:val="640"/>
          <w:marRight w:val="0"/>
          <w:marTop w:val="0"/>
          <w:marBottom w:val="0"/>
          <w:divBdr>
            <w:top w:val="none" w:sz="0" w:space="0" w:color="auto"/>
            <w:left w:val="none" w:sz="0" w:space="0" w:color="auto"/>
            <w:bottom w:val="none" w:sz="0" w:space="0" w:color="auto"/>
            <w:right w:val="none" w:sz="0" w:space="0" w:color="auto"/>
          </w:divBdr>
        </w:div>
        <w:div w:id="263266405">
          <w:marLeft w:val="640"/>
          <w:marRight w:val="0"/>
          <w:marTop w:val="0"/>
          <w:marBottom w:val="0"/>
          <w:divBdr>
            <w:top w:val="none" w:sz="0" w:space="0" w:color="auto"/>
            <w:left w:val="none" w:sz="0" w:space="0" w:color="auto"/>
            <w:bottom w:val="none" w:sz="0" w:space="0" w:color="auto"/>
            <w:right w:val="none" w:sz="0" w:space="0" w:color="auto"/>
          </w:divBdr>
        </w:div>
        <w:div w:id="1239367761">
          <w:marLeft w:val="640"/>
          <w:marRight w:val="0"/>
          <w:marTop w:val="0"/>
          <w:marBottom w:val="0"/>
          <w:divBdr>
            <w:top w:val="none" w:sz="0" w:space="0" w:color="auto"/>
            <w:left w:val="none" w:sz="0" w:space="0" w:color="auto"/>
            <w:bottom w:val="none" w:sz="0" w:space="0" w:color="auto"/>
            <w:right w:val="none" w:sz="0" w:space="0" w:color="auto"/>
          </w:divBdr>
        </w:div>
        <w:div w:id="1867718264">
          <w:marLeft w:val="640"/>
          <w:marRight w:val="0"/>
          <w:marTop w:val="0"/>
          <w:marBottom w:val="0"/>
          <w:divBdr>
            <w:top w:val="none" w:sz="0" w:space="0" w:color="auto"/>
            <w:left w:val="none" w:sz="0" w:space="0" w:color="auto"/>
            <w:bottom w:val="none" w:sz="0" w:space="0" w:color="auto"/>
            <w:right w:val="none" w:sz="0" w:space="0" w:color="auto"/>
          </w:divBdr>
        </w:div>
        <w:div w:id="1999338944">
          <w:marLeft w:val="640"/>
          <w:marRight w:val="0"/>
          <w:marTop w:val="0"/>
          <w:marBottom w:val="0"/>
          <w:divBdr>
            <w:top w:val="none" w:sz="0" w:space="0" w:color="auto"/>
            <w:left w:val="none" w:sz="0" w:space="0" w:color="auto"/>
            <w:bottom w:val="none" w:sz="0" w:space="0" w:color="auto"/>
            <w:right w:val="none" w:sz="0" w:space="0" w:color="auto"/>
          </w:divBdr>
        </w:div>
        <w:div w:id="1576162353">
          <w:marLeft w:val="640"/>
          <w:marRight w:val="0"/>
          <w:marTop w:val="0"/>
          <w:marBottom w:val="0"/>
          <w:divBdr>
            <w:top w:val="none" w:sz="0" w:space="0" w:color="auto"/>
            <w:left w:val="none" w:sz="0" w:space="0" w:color="auto"/>
            <w:bottom w:val="none" w:sz="0" w:space="0" w:color="auto"/>
            <w:right w:val="none" w:sz="0" w:space="0" w:color="auto"/>
          </w:divBdr>
        </w:div>
        <w:div w:id="1778713119">
          <w:marLeft w:val="640"/>
          <w:marRight w:val="0"/>
          <w:marTop w:val="0"/>
          <w:marBottom w:val="0"/>
          <w:divBdr>
            <w:top w:val="none" w:sz="0" w:space="0" w:color="auto"/>
            <w:left w:val="none" w:sz="0" w:space="0" w:color="auto"/>
            <w:bottom w:val="none" w:sz="0" w:space="0" w:color="auto"/>
            <w:right w:val="none" w:sz="0" w:space="0" w:color="auto"/>
          </w:divBdr>
        </w:div>
        <w:div w:id="2023967555">
          <w:marLeft w:val="640"/>
          <w:marRight w:val="0"/>
          <w:marTop w:val="0"/>
          <w:marBottom w:val="0"/>
          <w:divBdr>
            <w:top w:val="none" w:sz="0" w:space="0" w:color="auto"/>
            <w:left w:val="none" w:sz="0" w:space="0" w:color="auto"/>
            <w:bottom w:val="none" w:sz="0" w:space="0" w:color="auto"/>
            <w:right w:val="none" w:sz="0" w:space="0" w:color="auto"/>
          </w:divBdr>
        </w:div>
        <w:div w:id="1687713296">
          <w:marLeft w:val="640"/>
          <w:marRight w:val="0"/>
          <w:marTop w:val="0"/>
          <w:marBottom w:val="0"/>
          <w:divBdr>
            <w:top w:val="none" w:sz="0" w:space="0" w:color="auto"/>
            <w:left w:val="none" w:sz="0" w:space="0" w:color="auto"/>
            <w:bottom w:val="none" w:sz="0" w:space="0" w:color="auto"/>
            <w:right w:val="none" w:sz="0" w:space="0" w:color="auto"/>
          </w:divBdr>
        </w:div>
        <w:div w:id="1746603822">
          <w:marLeft w:val="640"/>
          <w:marRight w:val="0"/>
          <w:marTop w:val="0"/>
          <w:marBottom w:val="0"/>
          <w:divBdr>
            <w:top w:val="none" w:sz="0" w:space="0" w:color="auto"/>
            <w:left w:val="none" w:sz="0" w:space="0" w:color="auto"/>
            <w:bottom w:val="none" w:sz="0" w:space="0" w:color="auto"/>
            <w:right w:val="none" w:sz="0" w:space="0" w:color="auto"/>
          </w:divBdr>
        </w:div>
        <w:div w:id="1574046006">
          <w:marLeft w:val="640"/>
          <w:marRight w:val="0"/>
          <w:marTop w:val="0"/>
          <w:marBottom w:val="0"/>
          <w:divBdr>
            <w:top w:val="none" w:sz="0" w:space="0" w:color="auto"/>
            <w:left w:val="none" w:sz="0" w:space="0" w:color="auto"/>
            <w:bottom w:val="none" w:sz="0" w:space="0" w:color="auto"/>
            <w:right w:val="none" w:sz="0" w:space="0" w:color="auto"/>
          </w:divBdr>
        </w:div>
        <w:div w:id="1866021707">
          <w:marLeft w:val="640"/>
          <w:marRight w:val="0"/>
          <w:marTop w:val="0"/>
          <w:marBottom w:val="0"/>
          <w:divBdr>
            <w:top w:val="none" w:sz="0" w:space="0" w:color="auto"/>
            <w:left w:val="none" w:sz="0" w:space="0" w:color="auto"/>
            <w:bottom w:val="none" w:sz="0" w:space="0" w:color="auto"/>
            <w:right w:val="none" w:sz="0" w:space="0" w:color="auto"/>
          </w:divBdr>
        </w:div>
        <w:div w:id="1258061000">
          <w:marLeft w:val="640"/>
          <w:marRight w:val="0"/>
          <w:marTop w:val="0"/>
          <w:marBottom w:val="0"/>
          <w:divBdr>
            <w:top w:val="none" w:sz="0" w:space="0" w:color="auto"/>
            <w:left w:val="none" w:sz="0" w:space="0" w:color="auto"/>
            <w:bottom w:val="none" w:sz="0" w:space="0" w:color="auto"/>
            <w:right w:val="none" w:sz="0" w:space="0" w:color="auto"/>
          </w:divBdr>
        </w:div>
        <w:div w:id="574097408">
          <w:marLeft w:val="640"/>
          <w:marRight w:val="0"/>
          <w:marTop w:val="0"/>
          <w:marBottom w:val="0"/>
          <w:divBdr>
            <w:top w:val="none" w:sz="0" w:space="0" w:color="auto"/>
            <w:left w:val="none" w:sz="0" w:space="0" w:color="auto"/>
            <w:bottom w:val="none" w:sz="0" w:space="0" w:color="auto"/>
            <w:right w:val="none" w:sz="0" w:space="0" w:color="auto"/>
          </w:divBdr>
        </w:div>
        <w:div w:id="19864068">
          <w:marLeft w:val="640"/>
          <w:marRight w:val="0"/>
          <w:marTop w:val="0"/>
          <w:marBottom w:val="0"/>
          <w:divBdr>
            <w:top w:val="none" w:sz="0" w:space="0" w:color="auto"/>
            <w:left w:val="none" w:sz="0" w:space="0" w:color="auto"/>
            <w:bottom w:val="none" w:sz="0" w:space="0" w:color="auto"/>
            <w:right w:val="none" w:sz="0" w:space="0" w:color="auto"/>
          </w:divBdr>
        </w:div>
        <w:div w:id="635527884">
          <w:marLeft w:val="640"/>
          <w:marRight w:val="0"/>
          <w:marTop w:val="0"/>
          <w:marBottom w:val="0"/>
          <w:divBdr>
            <w:top w:val="none" w:sz="0" w:space="0" w:color="auto"/>
            <w:left w:val="none" w:sz="0" w:space="0" w:color="auto"/>
            <w:bottom w:val="none" w:sz="0" w:space="0" w:color="auto"/>
            <w:right w:val="none" w:sz="0" w:space="0" w:color="auto"/>
          </w:divBdr>
        </w:div>
        <w:div w:id="1545828068">
          <w:marLeft w:val="640"/>
          <w:marRight w:val="0"/>
          <w:marTop w:val="0"/>
          <w:marBottom w:val="0"/>
          <w:divBdr>
            <w:top w:val="none" w:sz="0" w:space="0" w:color="auto"/>
            <w:left w:val="none" w:sz="0" w:space="0" w:color="auto"/>
            <w:bottom w:val="none" w:sz="0" w:space="0" w:color="auto"/>
            <w:right w:val="none" w:sz="0" w:space="0" w:color="auto"/>
          </w:divBdr>
        </w:div>
        <w:div w:id="1081483354">
          <w:marLeft w:val="640"/>
          <w:marRight w:val="0"/>
          <w:marTop w:val="0"/>
          <w:marBottom w:val="0"/>
          <w:divBdr>
            <w:top w:val="none" w:sz="0" w:space="0" w:color="auto"/>
            <w:left w:val="none" w:sz="0" w:space="0" w:color="auto"/>
            <w:bottom w:val="none" w:sz="0" w:space="0" w:color="auto"/>
            <w:right w:val="none" w:sz="0" w:space="0" w:color="auto"/>
          </w:divBdr>
        </w:div>
        <w:div w:id="932711526">
          <w:marLeft w:val="640"/>
          <w:marRight w:val="0"/>
          <w:marTop w:val="0"/>
          <w:marBottom w:val="0"/>
          <w:divBdr>
            <w:top w:val="none" w:sz="0" w:space="0" w:color="auto"/>
            <w:left w:val="none" w:sz="0" w:space="0" w:color="auto"/>
            <w:bottom w:val="none" w:sz="0" w:space="0" w:color="auto"/>
            <w:right w:val="none" w:sz="0" w:space="0" w:color="auto"/>
          </w:divBdr>
        </w:div>
        <w:div w:id="709501538">
          <w:marLeft w:val="640"/>
          <w:marRight w:val="0"/>
          <w:marTop w:val="0"/>
          <w:marBottom w:val="0"/>
          <w:divBdr>
            <w:top w:val="none" w:sz="0" w:space="0" w:color="auto"/>
            <w:left w:val="none" w:sz="0" w:space="0" w:color="auto"/>
            <w:bottom w:val="none" w:sz="0" w:space="0" w:color="auto"/>
            <w:right w:val="none" w:sz="0" w:space="0" w:color="auto"/>
          </w:divBdr>
        </w:div>
        <w:div w:id="345836895">
          <w:marLeft w:val="640"/>
          <w:marRight w:val="0"/>
          <w:marTop w:val="0"/>
          <w:marBottom w:val="0"/>
          <w:divBdr>
            <w:top w:val="none" w:sz="0" w:space="0" w:color="auto"/>
            <w:left w:val="none" w:sz="0" w:space="0" w:color="auto"/>
            <w:bottom w:val="none" w:sz="0" w:space="0" w:color="auto"/>
            <w:right w:val="none" w:sz="0" w:space="0" w:color="auto"/>
          </w:divBdr>
        </w:div>
        <w:div w:id="218132083">
          <w:marLeft w:val="640"/>
          <w:marRight w:val="0"/>
          <w:marTop w:val="0"/>
          <w:marBottom w:val="0"/>
          <w:divBdr>
            <w:top w:val="none" w:sz="0" w:space="0" w:color="auto"/>
            <w:left w:val="none" w:sz="0" w:space="0" w:color="auto"/>
            <w:bottom w:val="none" w:sz="0" w:space="0" w:color="auto"/>
            <w:right w:val="none" w:sz="0" w:space="0" w:color="auto"/>
          </w:divBdr>
        </w:div>
        <w:div w:id="1551384903">
          <w:marLeft w:val="640"/>
          <w:marRight w:val="0"/>
          <w:marTop w:val="0"/>
          <w:marBottom w:val="0"/>
          <w:divBdr>
            <w:top w:val="none" w:sz="0" w:space="0" w:color="auto"/>
            <w:left w:val="none" w:sz="0" w:space="0" w:color="auto"/>
            <w:bottom w:val="none" w:sz="0" w:space="0" w:color="auto"/>
            <w:right w:val="none" w:sz="0" w:space="0" w:color="auto"/>
          </w:divBdr>
        </w:div>
        <w:div w:id="1241794714">
          <w:marLeft w:val="640"/>
          <w:marRight w:val="0"/>
          <w:marTop w:val="0"/>
          <w:marBottom w:val="0"/>
          <w:divBdr>
            <w:top w:val="none" w:sz="0" w:space="0" w:color="auto"/>
            <w:left w:val="none" w:sz="0" w:space="0" w:color="auto"/>
            <w:bottom w:val="none" w:sz="0" w:space="0" w:color="auto"/>
            <w:right w:val="none" w:sz="0" w:space="0" w:color="auto"/>
          </w:divBdr>
        </w:div>
        <w:div w:id="1412237206">
          <w:marLeft w:val="640"/>
          <w:marRight w:val="0"/>
          <w:marTop w:val="0"/>
          <w:marBottom w:val="0"/>
          <w:divBdr>
            <w:top w:val="none" w:sz="0" w:space="0" w:color="auto"/>
            <w:left w:val="none" w:sz="0" w:space="0" w:color="auto"/>
            <w:bottom w:val="none" w:sz="0" w:space="0" w:color="auto"/>
            <w:right w:val="none" w:sz="0" w:space="0" w:color="auto"/>
          </w:divBdr>
        </w:div>
        <w:div w:id="390538393">
          <w:marLeft w:val="640"/>
          <w:marRight w:val="0"/>
          <w:marTop w:val="0"/>
          <w:marBottom w:val="0"/>
          <w:divBdr>
            <w:top w:val="none" w:sz="0" w:space="0" w:color="auto"/>
            <w:left w:val="none" w:sz="0" w:space="0" w:color="auto"/>
            <w:bottom w:val="none" w:sz="0" w:space="0" w:color="auto"/>
            <w:right w:val="none" w:sz="0" w:space="0" w:color="auto"/>
          </w:divBdr>
        </w:div>
        <w:div w:id="361251962">
          <w:marLeft w:val="640"/>
          <w:marRight w:val="0"/>
          <w:marTop w:val="0"/>
          <w:marBottom w:val="0"/>
          <w:divBdr>
            <w:top w:val="none" w:sz="0" w:space="0" w:color="auto"/>
            <w:left w:val="none" w:sz="0" w:space="0" w:color="auto"/>
            <w:bottom w:val="none" w:sz="0" w:space="0" w:color="auto"/>
            <w:right w:val="none" w:sz="0" w:space="0" w:color="auto"/>
          </w:divBdr>
        </w:div>
        <w:div w:id="451173824">
          <w:marLeft w:val="640"/>
          <w:marRight w:val="0"/>
          <w:marTop w:val="0"/>
          <w:marBottom w:val="0"/>
          <w:divBdr>
            <w:top w:val="none" w:sz="0" w:space="0" w:color="auto"/>
            <w:left w:val="none" w:sz="0" w:space="0" w:color="auto"/>
            <w:bottom w:val="none" w:sz="0" w:space="0" w:color="auto"/>
            <w:right w:val="none" w:sz="0" w:space="0" w:color="auto"/>
          </w:divBdr>
        </w:div>
        <w:div w:id="644816426">
          <w:marLeft w:val="640"/>
          <w:marRight w:val="0"/>
          <w:marTop w:val="0"/>
          <w:marBottom w:val="0"/>
          <w:divBdr>
            <w:top w:val="none" w:sz="0" w:space="0" w:color="auto"/>
            <w:left w:val="none" w:sz="0" w:space="0" w:color="auto"/>
            <w:bottom w:val="none" w:sz="0" w:space="0" w:color="auto"/>
            <w:right w:val="none" w:sz="0" w:space="0" w:color="auto"/>
          </w:divBdr>
        </w:div>
        <w:div w:id="926613907">
          <w:marLeft w:val="640"/>
          <w:marRight w:val="0"/>
          <w:marTop w:val="0"/>
          <w:marBottom w:val="0"/>
          <w:divBdr>
            <w:top w:val="none" w:sz="0" w:space="0" w:color="auto"/>
            <w:left w:val="none" w:sz="0" w:space="0" w:color="auto"/>
            <w:bottom w:val="none" w:sz="0" w:space="0" w:color="auto"/>
            <w:right w:val="none" w:sz="0" w:space="0" w:color="auto"/>
          </w:divBdr>
        </w:div>
        <w:div w:id="2012567084">
          <w:marLeft w:val="640"/>
          <w:marRight w:val="0"/>
          <w:marTop w:val="0"/>
          <w:marBottom w:val="0"/>
          <w:divBdr>
            <w:top w:val="none" w:sz="0" w:space="0" w:color="auto"/>
            <w:left w:val="none" w:sz="0" w:space="0" w:color="auto"/>
            <w:bottom w:val="none" w:sz="0" w:space="0" w:color="auto"/>
            <w:right w:val="none" w:sz="0" w:space="0" w:color="auto"/>
          </w:divBdr>
        </w:div>
        <w:div w:id="1821264865">
          <w:marLeft w:val="640"/>
          <w:marRight w:val="0"/>
          <w:marTop w:val="0"/>
          <w:marBottom w:val="0"/>
          <w:divBdr>
            <w:top w:val="none" w:sz="0" w:space="0" w:color="auto"/>
            <w:left w:val="none" w:sz="0" w:space="0" w:color="auto"/>
            <w:bottom w:val="none" w:sz="0" w:space="0" w:color="auto"/>
            <w:right w:val="none" w:sz="0" w:space="0" w:color="auto"/>
          </w:divBdr>
        </w:div>
        <w:div w:id="326785799">
          <w:marLeft w:val="640"/>
          <w:marRight w:val="0"/>
          <w:marTop w:val="0"/>
          <w:marBottom w:val="0"/>
          <w:divBdr>
            <w:top w:val="none" w:sz="0" w:space="0" w:color="auto"/>
            <w:left w:val="none" w:sz="0" w:space="0" w:color="auto"/>
            <w:bottom w:val="none" w:sz="0" w:space="0" w:color="auto"/>
            <w:right w:val="none" w:sz="0" w:space="0" w:color="auto"/>
          </w:divBdr>
        </w:div>
        <w:div w:id="744450254">
          <w:marLeft w:val="640"/>
          <w:marRight w:val="0"/>
          <w:marTop w:val="0"/>
          <w:marBottom w:val="0"/>
          <w:divBdr>
            <w:top w:val="none" w:sz="0" w:space="0" w:color="auto"/>
            <w:left w:val="none" w:sz="0" w:space="0" w:color="auto"/>
            <w:bottom w:val="none" w:sz="0" w:space="0" w:color="auto"/>
            <w:right w:val="none" w:sz="0" w:space="0" w:color="auto"/>
          </w:divBdr>
        </w:div>
        <w:div w:id="1000425853">
          <w:marLeft w:val="640"/>
          <w:marRight w:val="0"/>
          <w:marTop w:val="0"/>
          <w:marBottom w:val="0"/>
          <w:divBdr>
            <w:top w:val="none" w:sz="0" w:space="0" w:color="auto"/>
            <w:left w:val="none" w:sz="0" w:space="0" w:color="auto"/>
            <w:bottom w:val="none" w:sz="0" w:space="0" w:color="auto"/>
            <w:right w:val="none" w:sz="0" w:space="0" w:color="auto"/>
          </w:divBdr>
        </w:div>
        <w:div w:id="1704868717">
          <w:marLeft w:val="640"/>
          <w:marRight w:val="0"/>
          <w:marTop w:val="0"/>
          <w:marBottom w:val="0"/>
          <w:divBdr>
            <w:top w:val="none" w:sz="0" w:space="0" w:color="auto"/>
            <w:left w:val="none" w:sz="0" w:space="0" w:color="auto"/>
            <w:bottom w:val="none" w:sz="0" w:space="0" w:color="auto"/>
            <w:right w:val="none" w:sz="0" w:space="0" w:color="auto"/>
          </w:divBdr>
        </w:div>
        <w:div w:id="1480268504">
          <w:marLeft w:val="640"/>
          <w:marRight w:val="0"/>
          <w:marTop w:val="0"/>
          <w:marBottom w:val="0"/>
          <w:divBdr>
            <w:top w:val="none" w:sz="0" w:space="0" w:color="auto"/>
            <w:left w:val="none" w:sz="0" w:space="0" w:color="auto"/>
            <w:bottom w:val="none" w:sz="0" w:space="0" w:color="auto"/>
            <w:right w:val="none" w:sz="0" w:space="0" w:color="auto"/>
          </w:divBdr>
        </w:div>
        <w:div w:id="1547839615">
          <w:marLeft w:val="640"/>
          <w:marRight w:val="0"/>
          <w:marTop w:val="0"/>
          <w:marBottom w:val="0"/>
          <w:divBdr>
            <w:top w:val="none" w:sz="0" w:space="0" w:color="auto"/>
            <w:left w:val="none" w:sz="0" w:space="0" w:color="auto"/>
            <w:bottom w:val="none" w:sz="0" w:space="0" w:color="auto"/>
            <w:right w:val="none" w:sz="0" w:space="0" w:color="auto"/>
          </w:divBdr>
        </w:div>
        <w:div w:id="442042649">
          <w:marLeft w:val="640"/>
          <w:marRight w:val="0"/>
          <w:marTop w:val="0"/>
          <w:marBottom w:val="0"/>
          <w:divBdr>
            <w:top w:val="none" w:sz="0" w:space="0" w:color="auto"/>
            <w:left w:val="none" w:sz="0" w:space="0" w:color="auto"/>
            <w:bottom w:val="none" w:sz="0" w:space="0" w:color="auto"/>
            <w:right w:val="none" w:sz="0" w:space="0" w:color="auto"/>
          </w:divBdr>
        </w:div>
        <w:div w:id="317610778">
          <w:marLeft w:val="640"/>
          <w:marRight w:val="0"/>
          <w:marTop w:val="0"/>
          <w:marBottom w:val="0"/>
          <w:divBdr>
            <w:top w:val="none" w:sz="0" w:space="0" w:color="auto"/>
            <w:left w:val="none" w:sz="0" w:space="0" w:color="auto"/>
            <w:bottom w:val="none" w:sz="0" w:space="0" w:color="auto"/>
            <w:right w:val="none" w:sz="0" w:space="0" w:color="auto"/>
          </w:divBdr>
        </w:div>
        <w:div w:id="163976273">
          <w:marLeft w:val="640"/>
          <w:marRight w:val="0"/>
          <w:marTop w:val="0"/>
          <w:marBottom w:val="0"/>
          <w:divBdr>
            <w:top w:val="none" w:sz="0" w:space="0" w:color="auto"/>
            <w:left w:val="none" w:sz="0" w:space="0" w:color="auto"/>
            <w:bottom w:val="none" w:sz="0" w:space="0" w:color="auto"/>
            <w:right w:val="none" w:sz="0" w:space="0" w:color="auto"/>
          </w:divBdr>
        </w:div>
        <w:div w:id="1752004453">
          <w:marLeft w:val="640"/>
          <w:marRight w:val="0"/>
          <w:marTop w:val="0"/>
          <w:marBottom w:val="0"/>
          <w:divBdr>
            <w:top w:val="none" w:sz="0" w:space="0" w:color="auto"/>
            <w:left w:val="none" w:sz="0" w:space="0" w:color="auto"/>
            <w:bottom w:val="none" w:sz="0" w:space="0" w:color="auto"/>
            <w:right w:val="none" w:sz="0" w:space="0" w:color="auto"/>
          </w:divBdr>
        </w:div>
        <w:div w:id="330375130">
          <w:marLeft w:val="640"/>
          <w:marRight w:val="0"/>
          <w:marTop w:val="0"/>
          <w:marBottom w:val="0"/>
          <w:divBdr>
            <w:top w:val="none" w:sz="0" w:space="0" w:color="auto"/>
            <w:left w:val="none" w:sz="0" w:space="0" w:color="auto"/>
            <w:bottom w:val="none" w:sz="0" w:space="0" w:color="auto"/>
            <w:right w:val="none" w:sz="0" w:space="0" w:color="auto"/>
          </w:divBdr>
        </w:div>
        <w:div w:id="99882628">
          <w:marLeft w:val="640"/>
          <w:marRight w:val="0"/>
          <w:marTop w:val="0"/>
          <w:marBottom w:val="0"/>
          <w:divBdr>
            <w:top w:val="none" w:sz="0" w:space="0" w:color="auto"/>
            <w:left w:val="none" w:sz="0" w:space="0" w:color="auto"/>
            <w:bottom w:val="none" w:sz="0" w:space="0" w:color="auto"/>
            <w:right w:val="none" w:sz="0" w:space="0" w:color="auto"/>
          </w:divBdr>
        </w:div>
        <w:div w:id="1363628746">
          <w:marLeft w:val="640"/>
          <w:marRight w:val="0"/>
          <w:marTop w:val="0"/>
          <w:marBottom w:val="0"/>
          <w:divBdr>
            <w:top w:val="none" w:sz="0" w:space="0" w:color="auto"/>
            <w:left w:val="none" w:sz="0" w:space="0" w:color="auto"/>
            <w:bottom w:val="none" w:sz="0" w:space="0" w:color="auto"/>
            <w:right w:val="none" w:sz="0" w:space="0" w:color="auto"/>
          </w:divBdr>
        </w:div>
      </w:divsChild>
    </w:div>
    <w:div w:id="1130441591">
      <w:bodyDiv w:val="1"/>
      <w:marLeft w:val="0"/>
      <w:marRight w:val="0"/>
      <w:marTop w:val="0"/>
      <w:marBottom w:val="0"/>
      <w:divBdr>
        <w:top w:val="none" w:sz="0" w:space="0" w:color="auto"/>
        <w:left w:val="none" w:sz="0" w:space="0" w:color="auto"/>
        <w:bottom w:val="none" w:sz="0" w:space="0" w:color="auto"/>
        <w:right w:val="none" w:sz="0" w:space="0" w:color="auto"/>
      </w:divBdr>
      <w:divsChild>
        <w:div w:id="877157245">
          <w:marLeft w:val="640"/>
          <w:marRight w:val="0"/>
          <w:marTop w:val="0"/>
          <w:marBottom w:val="0"/>
          <w:divBdr>
            <w:top w:val="none" w:sz="0" w:space="0" w:color="auto"/>
            <w:left w:val="none" w:sz="0" w:space="0" w:color="auto"/>
            <w:bottom w:val="none" w:sz="0" w:space="0" w:color="auto"/>
            <w:right w:val="none" w:sz="0" w:space="0" w:color="auto"/>
          </w:divBdr>
        </w:div>
        <w:div w:id="1984382466">
          <w:marLeft w:val="640"/>
          <w:marRight w:val="0"/>
          <w:marTop w:val="0"/>
          <w:marBottom w:val="0"/>
          <w:divBdr>
            <w:top w:val="none" w:sz="0" w:space="0" w:color="auto"/>
            <w:left w:val="none" w:sz="0" w:space="0" w:color="auto"/>
            <w:bottom w:val="none" w:sz="0" w:space="0" w:color="auto"/>
            <w:right w:val="none" w:sz="0" w:space="0" w:color="auto"/>
          </w:divBdr>
        </w:div>
        <w:div w:id="1664966702">
          <w:marLeft w:val="640"/>
          <w:marRight w:val="0"/>
          <w:marTop w:val="0"/>
          <w:marBottom w:val="0"/>
          <w:divBdr>
            <w:top w:val="none" w:sz="0" w:space="0" w:color="auto"/>
            <w:left w:val="none" w:sz="0" w:space="0" w:color="auto"/>
            <w:bottom w:val="none" w:sz="0" w:space="0" w:color="auto"/>
            <w:right w:val="none" w:sz="0" w:space="0" w:color="auto"/>
          </w:divBdr>
        </w:div>
        <w:div w:id="1892771064">
          <w:marLeft w:val="640"/>
          <w:marRight w:val="0"/>
          <w:marTop w:val="0"/>
          <w:marBottom w:val="0"/>
          <w:divBdr>
            <w:top w:val="none" w:sz="0" w:space="0" w:color="auto"/>
            <w:left w:val="none" w:sz="0" w:space="0" w:color="auto"/>
            <w:bottom w:val="none" w:sz="0" w:space="0" w:color="auto"/>
            <w:right w:val="none" w:sz="0" w:space="0" w:color="auto"/>
          </w:divBdr>
        </w:div>
        <w:div w:id="375738268">
          <w:marLeft w:val="640"/>
          <w:marRight w:val="0"/>
          <w:marTop w:val="0"/>
          <w:marBottom w:val="0"/>
          <w:divBdr>
            <w:top w:val="none" w:sz="0" w:space="0" w:color="auto"/>
            <w:left w:val="none" w:sz="0" w:space="0" w:color="auto"/>
            <w:bottom w:val="none" w:sz="0" w:space="0" w:color="auto"/>
            <w:right w:val="none" w:sz="0" w:space="0" w:color="auto"/>
          </w:divBdr>
        </w:div>
        <w:div w:id="667832447">
          <w:marLeft w:val="640"/>
          <w:marRight w:val="0"/>
          <w:marTop w:val="0"/>
          <w:marBottom w:val="0"/>
          <w:divBdr>
            <w:top w:val="none" w:sz="0" w:space="0" w:color="auto"/>
            <w:left w:val="none" w:sz="0" w:space="0" w:color="auto"/>
            <w:bottom w:val="none" w:sz="0" w:space="0" w:color="auto"/>
            <w:right w:val="none" w:sz="0" w:space="0" w:color="auto"/>
          </w:divBdr>
        </w:div>
        <w:div w:id="947928532">
          <w:marLeft w:val="640"/>
          <w:marRight w:val="0"/>
          <w:marTop w:val="0"/>
          <w:marBottom w:val="0"/>
          <w:divBdr>
            <w:top w:val="none" w:sz="0" w:space="0" w:color="auto"/>
            <w:left w:val="none" w:sz="0" w:space="0" w:color="auto"/>
            <w:bottom w:val="none" w:sz="0" w:space="0" w:color="auto"/>
            <w:right w:val="none" w:sz="0" w:space="0" w:color="auto"/>
          </w:divBdr>
        </w:div>
        <w:div w:id="1969429982">
          <w:marLeft w:val="640"/>
          <w:marRight w:val="0"/>
          <w:marTop w:val="0"/>
          <w:marBottom w:val="0"/>
          <w:divBdr>
            <w:top w:val="none" w:sz="0" w:space="0" w:color="auto"/>
            <w:left w:val="none" w:sz="0" w:space="0" w:color="auto"/>
            <w:bottom w:val="none" w:sz="0" w:space="0" w:color="auto"/>
            <w:right w:val="none" w:sz="0" w:space="0" w:color="auto"/>
          </w:divBdr>
        </w:div>
        <w:div w:id="1405376306">
          <w:marLeft w:val="640"/>
          <w:marRight w:val="0"/>
          <w:marTop w:val="0"/>
          <w:marBottom w:val="0"/>
          <w:divBdr>
            <w:top w:val="none" w:sz="0" w:space="0" w:color="auto"/>
            <w:left w:val="none" w:sz="0" w:space="0" w:color="auto"/>
            <w:bottom w:val="none" w:sz="0" w:space="0" w:color="auto"/>
            <w:right w:val="none" w:sz="0" w:space="0" w:color="auto"/>
          </w:divBdr>
        </w:div>
        <w:div w:id="743995841">
          <w:marLeft w:val="640"/>
          <w:marRight w:val="0"/>
          <w:marTop w:val="0"/>
          <w:marBottom w:val="0"/>
          <w:divBdr>
            <w:top w:val="none" w:sz="0" w:space="0" w:color="auto"/>
            <w:left w:val="none" w:sz="0" w:space="0" w:color="auto"/>
            <w:bottom w:val="none" w:sz="0" w:space="0" w:color="auto"/>
            <w:right w:val="none" w:sz="0" w:space="0" w:color="auto"/>
          </w:divBdr>
        </w:div>
        <w:div w:id="2057855032">
          <w:marLeft w:val="640"/>
          <w:marRight w:val="0"/>
          <w:marTop w:val="0"/>
          <w:marBottom w:val="0"/>
          <w:divBdr>
            <w:top w:val="none" w:sz="0" w:space="0" w:color="auto"/>
            <w:left w:val="none" w:sz="0" w:space="0" w:color="auto"/>
            <w:bottom w:val="none" w:sz="0" w:space="0" w:color="auto"/>
            <w:right w:val="none" w:sz="0" w:space="0" w:color="auto"/>
          </w:divBdr>
        </w:div>
        <w:div w:id="1723864718">
          <w:marLeft w:val="640"/>
          <w:marRight w:val="0"/>
          <w:marTop w:val="0"/>
          <w:marBottom w:val="0"/>
          <w:divBdr>
            <w:top w:val="none" w:sz="0" w:space="0" w:color="auto"/>
            <w:left w:val="none" w:sz="0" w:space="0" w:color="auto"/>
            <w:bottom w:val="none" w:sz="0" w:space="0" w:color="auto"/>
            <w:right w:val="none" w:sz="0" w:space="0" w:color="auto"/>
          </w:divBdr>
        </w:div>
        <w:div w:id="1154764526">
          <w:marLeft w:val="640"/>
          <w:marRight w:val="0"/>
          <w:marTop w:val="0"/>
          <w:marBottom w:val="0"/>
          <w:divBdr>
            <w:top w:val="none" w:sz="0" w:space="0" w:color="auto"/>
            <w:left w:val="none" w:sz="0" w:space="0" w:color="auto"/>
            <w:bottom w:val="none" w:sz="0" w:space="0" w:color="auto"/>
            <w:right w:val="none" w:sz="0" w:space="0" w:color="auto"/>
          </w:divBdr>
        </w:div>
        <w:div w:id="831717774">
          <w:marLeft w:val="640"/>
          <w:marRight w:val="0"/>
          <w:marTop w:val="0"/>
          <w:marBottom w:val="0"/>
          <w:divBdr>
            <w:top w:val="none" w:sz="0" w:space="0" w:color="auto"/>
            <w:left w:val="none" w:sz="0" w:space="0" w:color="auto"/>
            <w:bottom w:val="none" w:sz="0" w:space="0" w:color="auto"/>
            <w:right w:val="none" w:sz="0" w:space="0" w:color="auto"/>
          </w:divBdr>
        </w:div>
        <w:div w:id="666639017">
          <w:marLeft w:val="640"/>
          <w:marRight w:val="0"/>
          <w:marTop w:val="0"/>
          <w:marBottom w:val="0"/>
          <w:divBdr>
            <w:top w:val="none" w:sz="0" w:space="0" w:color="auto"/>
            <w:left w:val="none" w:sz="0" w:space="0" w:color="auto"/>
            <w:bottom w:val="none" w:sz="0" w:space="0" w:color="auto"/>
            <w:right w:val="none" w:sz="0" w:space="0" w:color="auto"/>
          </w:divBdr>
        </w:div>
        <w:div w:id="1563054635">
          <w:marLeft w:val="640"/>
          <w:marRight w:val="0"/>
          <w:marTop w:val="0"/>
          <w:marBottom w:val="0"/>
          <w:divBdr>
            <w:top w:val="none" w:sz="0" w:space="0" w:color="auto"/>
            <w:left w:val="none" w:sz="0" w:space="0" w:color="auto"/>
            <w:bottom w:val="none" w:sz="0" w:space="0" w:color="auto"/>
            <w:right w:val="none" w:sz="0" w:space="0" w:color="auto"/>
          </w:divBdr>
        </w:div>
        <w:div w:id="1256524190">
          <w:marLeft w:val="640"/>
          <w:marRight w:val="0"/>
          <w:marTop w:val="0"/>
          <w:marBottom w:val="0"/>
          <w:divBdr>
            <w:top w:val="none" w:sz="0" w:space="0" w:color="auto"/>
            <w:left w:val="none" w:sz="0" w:space="0" w:color="auto"/>
            <w:bottom w:val="none" w:sz="0" w:space="0" w:color="auto"/>
            <w:right w:val="none" w:sz="0" w:space="0" w:color="auto"/>
          </w:divBdr>
        </w:div>
        <w:div w:id="2014257253">
          <w:marLeft w:val="640"/>
          <w:marRight w:val="0"/>
          <w:marTop w:val="0"/>
          <w:marBottom w:val="0"/>
          <w:divBdr>
            <w:top w:val="none" w:sz="0" w:space="0" w:color="auto"/>
            <w:left w:val="none" w:sz="0" w:space="0" w:color="auto"/>
            <w:bottom w:val="none" w:sz="0" w:space="0" w:color="auto"/>
            <w:right w:val="none" w:sz="0" w:space="0" w:color="auto"/>
          </w:divBdr>
        </w:div>
        <w:div w:id="1233780780">
          <w:marLeft w:val="640"/>
          <w:marRight w:val="0"/>
          <w:marTop w:val="0"/>
          <w:marBottom w:val="0"/>
          <w:divBdr>
            <w:top w:val="none" w:sz="0" w:space="0" w:color="auto"/>
            <w:left w:val="none" w:sz="0" w:space="0" w:color="auto"/>
            <w:bottom w:val="none" w:sz="0" w:space="0" w:color="auto"/>
            <w:right w:val="none" w:sz="0" w:space="0" w:color="auto"/>
          </w:divBdr>
        </w:div>
        <w:div w:id="348877453">
          <w:marLeft w:val="640"/>
          <w:marRight w:val="0"/>
          <w:marTop w:val="0"/>
          <w:marBottom w:val="0"/>
          <w:divBdr>
            <w:top w:val="none" w:sz="0" w:space="0" w:color="auto"/>
            <w:left w:val="none" w:sz="0" w:space="0" w:color="auto"/>
            <w:bottom w:val="none" w:sz="0" w:space="0" w:color="auto"/>
            <w:right w:val="none" w:sz="0" w:space="0" w:color="auto"/>
          </w:divBdr>
        </w:div>
        <w:div w:id="790131846">
          <w:marLeft w:val="640"/>
          <w:marRight w:val="0"/>
          <w:marTop w:val="0"/>
          <w:marBottom w:val="0"/>
          <w:divBdr>
            <w:top w:val="none" w:sz="0" w:space="0" w:color="auto"/>
            <w:left w:val="none" w:sz="0" w:space="0" w:color="auto"/>
            <w:bottom w:val="none" w:sz="0" w:space="0" w:color="auto"/>
            <w:right w:val="none" w:sz="0" w:space="0" w:color="auto"/>
          </w:divBdr>
        </w:div>
        <w:div w:id="1429348144">
          <w:marLeft w:val="640"/>
          <w:marRight w:val="0"/>
          <w:marTop w:val="0"/>
          <w:marBottom w:val="0"/>
          <w:divBdr>
            <w:top w:val="none" w:sz="0" w:space="0" w:color="auto"/>
            <w:left w:val="none" w:sz="0" w:space="0" w:color="auto"/>
            <w:bottom w:val="none" w:sz="0" w:space="0" w:color="auto"/>
            <w:right w:val="none" w:sz="0" w:space="0" w:color="auto"/>
          </w:divBdr>
        </w:div>
        <w:div w:id="1974022598">
          <w:marLeft w:val="640"/>
          <w:marRight w:val="0"/>
          <w:marTop w:val="0"/>
          <w:marBottom w:val="0"/>
          <w:divBdr>
            <w:top w:val="none" w:sz="0" w:space="0" w:color="auto"/>
            <w:left w:val="none" w:sz="0" w:space="0" w:color="auto"/>
            <w:bottom w:val="none" w:sz="0" w:space="0" w:color="auto"/>
            <w:right w:val="none" w:sz="0" w:space="0" w:color="auto"/>
          </w:divBdr>
        </w:div>
        <w:div w:id="357582992">
          <w:marLeft w:val="640"/>
          <w:marRight w:val="0"/>
          <w:marTop w:val="0"/>
          <w:marBottom w:val="0"/>
          <w:divBdr>
            <w:top w:val="none" w:sz="0" w:space="0" w:color="auto"/>
            <w:left w:val="none" w:sz="0" w:space="0" w:color="auto"/>
            <w:bottom w:val="none" w:sz="0" w:space="0" w:color="auto"/>
            <w:right w:val="none" w:sz="0" w:space="0" w:color="auto"/>
          </w:divBdr>
        </w:div>
        <w:div w:id="1532187563">
          <w:marLeft w:val="640"/>
          <w:marRight w:val="0"/>
          <w:marTop w:val="0"/>
          <w:marBottom w:val="0"/>
          <w:divBdr>
            <w:top w:val="none" w:sz="0" w:space="0" w:color="auto"/>
            <w:left w:val="none" w:sz="0" w:space="0" w:color="auto"/>
            <w:bottom w:val="none" w:sz="0" w:space="0" w:color="auto"/>
            <w:right w:val="none" w:sz="0" w:space="0" w:color="auto"/>
          </w:divBdr>
        </w:div>
        <w:div w:id="1883975193">
          <w:marLeft w:val="640"/>
          <w:marRight w:val="0"/>
          <w:marTop w:val="0"/>
          <w:marBottom w:val="0"/>
          <w:divBdr>
            <w:top w:val="none" w:sz="0" w:space="0" w:color="auto"/>
            <w:left w:val="none" w:sz="0" w:space="0" w:color="auto"/>
            <w:bottom w:val="none" w:sz="0" w:space="0" w:color="auto"/>
            <w:right w:val="none" w:sz="0" w:space="0" w:color="auto"/>
          </w:divBdr>
        </w:div>
        <w:div w:id="70587925">
          <w:marLeft w:val="640"/>
          <w:marRight w:val="0"/>
          <w:marTop w:val="0"/>
          <w:marBottom w:val="0"/>
          <w:divBdr>
            <w:top w:val="none" w:sz="0" w:space="0" w:color="auto"/>
            <w:left w:val="none" w:sz="0" w:space="0" w:color="auto"/>
            <w:bottom w:val="none" w:sz="0" w:space="0" w:color="auto"/>
            <w:right w:val="none" w:sz="0" w:space="0" w:color="auto"/>
          </w:divBdr>
        </w:div>
        <w:div w:id="1113860659">
          <w:marLeft w:val="640"/>
          <w:marRight w:val="0"/>
          <w:marTop w:val="0"/>
          <w:marBottom w:val="0"/>
          <w:divBdr>
            <w:top w:val="none" w:sz="0" w:space="0" w:color="auto"/>
            <w:left w:val="none" w:sz="0" w:space="0" w:color="auto"/>
            <w:bottom w:val="none" w:sz="0" w:space="0" w:color="auto"/>
            <w:right w:val="none" w:sz="0" w:space="0" w:color="auto"/>
          </w:divBdr>
        </w:div>
        <w:div w:id="1884713709">
          <w:marLeft w:val="640"/>
          <w:marRight w:val="0"/>
          <w:marTop w:val="0"/>
          <w:marBottom w:val="0"/>
          <w:divBdr>
            <w:top w:val="none" w:sz="0" w:space="0" w:color="auto"/>
            <w:left w:val="none" w:sz="0" w:space="0" w:color="auto"/>
            <w:bottom w:val="none" w:sz="0" w:space="0" w:color="auto"/>
            <w:right w:val="none" w:sz="0" w:space="0" w:color="auto"/>
          </w:divBdr>
        </w:div>
        <w:div w:id="519203863">
          <w:marLeft w:val="640"/>
          <w:marRight w:val="0"/>
          <w:marTop w:val="0"/>
          <w:marBottom w:val="0"/>
          <w:divBdr>
            <w:top w:val="none" w:sz="0" w:space="0" w:color="auto"/>
            <w:left w:val="none" w:sz="0" w:space="0" w:color="auto"/>
            <w:bottom w:val="none" w:sz="0" w:space="0" w:color="auto"/>
            <w:right w:val="none" w:sz="0" w:space="0" w:color="auto"/>
          </w:divBdr>
        </w:div>
        <w:div w:id="1745683063">
          <w:marLeft w:val="640"/>
          <w:marRight w:val="0"/>
          <w:marTop w:val="0"/>
          <w:marBottom w:val="0"/>
          <w:divBdr>
            <w:top w:val="none" w:sz="0" w:space="0" w:color="auto"/>
            <w:left w:val="none" w:sz="0" w:space="0" w:color="auto"/>
            <w:bottom w:val="none" w:sz="0" w:space="0" w:color="auto"/>
            <w:right w:val="none" w:sz="0" w:space="0" w:color="auto"/>
          </w:divBdr>
        </w:div>
        <w:div w:id="255331824">
          <w:marLeft w:val="640"/>
          <w:marRight w:val="0"/>
          <w:marTop w:val="0"/>
          <w:marBottom w:val="0"/>
          <w:divBdr>
            <w:top w:val="none" w:sz="0" w:space="0" w:color="auto"/>
            <w:left w:val="none" w:sz="0" w:space="0" w:color="auto"/>
            <w:bottom w:val="none" w:sz="0" w:space="0" w:color="auto"/>
            <w:right w:val="none" w:sz="0" w:space="0" w:color="auto"/>
          </w:divBdr>
        </w:div>
        <w:div w:id="1065492264">
          <w:marLeft w:val="640"/>
          <w:marRight w:val="0"/>
          <w:marTop w:val="0"/>
          <w:marBottom w:val="0"/>
          <w:divBdr>
            <w:top w:val="none" w:sz="0" w:space="0" w:color="auto"/>
            <w:left w:val="none" w:sz="0" w:space="0" w:color="auto"/>
            <w:bottom w:val="none" w:sz="0" w:space="0" w:color="auto"/>
            <w:right w:val="none" w:sz="0" w:space="0" w:color="auto"/>
          </w:divBdr>
        </w:div>
        <w:div w:id="1599945067">
          <w:marLeft w:val="640"/>
          <w:marRight w:val="0"/>
          <w:marTop w:val="0"/>
          <w:marBottom w:val="0"/>
          <w:divBdr>
            <w:top w:val="none" w:sz="0" w:space="0" w:color="auto"/>
            <w:left w:val="none" w:sz="0" w:space="0" w:color="auto"/>
            <w:bottom w:val="none" w:sz="0" w:space="0" w:color="auto"/>
            <w:right w:val="none" w:sz="0" w:space="0" w:color="auto"/>
          </w:divBdr>
        </w:div>
        <w:div w:id="1165822779">
          <w:marLeft w:val="640"/>
          <w:marRight w:val="0"/>
          <w:marTop w:val="0"/>
          <w:marBottom w:val="0"/>
          <w:divBdr>
            <w:top w:val="none" w:sz="0" w:space="0" w:color="auto"/>
            <w:left w:val="none" w:sz="0" w:space="0" w:color="auto"/>
            <w:bottom w:val="none" w:sz="0" w:space="0" w:color="auto"/>
            <w:right w:val="none" w:sz="0" w:space="0" w:color="auto"/>
          </w:divBdr>
        </w:div>
        <w:div w:id="1472939626">
          <w:marLeft w:val="640"/>
          <w:marRight w:val="0"/>
          <w:marTop w:val="0"/>
          <w:marBottom w:val="0"/>
          <w:divBdr>
            <w:top w:val="none" w:sz="0" w:space="0" w:color="auto"/>
            <w:left w:val="none" w:sz="0" w:space="0" w:color="auto"/>
            <w:bottom w:val="none" w:sz="0" w:space="0" w:color="auto"/>
            <w:right w:val="none" w:sz="0" w:space="0" w:color="auto"/>
          </w:divBdr>
        </w:div>
        <w:div w:id="1860200887">
          <w:marLeft w:val="640"/>
          <w:marRight w:val="0"/>
          <w:marTop w:val="0"/>
          <w:marBottom w:val="0"/>
          <w:divBdr>
            <w:top w:val="none" w:sz="0" w:space="0" w:color="auto"/>
            <w:left w:val="none" w:sz="0" w:space="0" w:color="auto"/>
            <w:bottom w:val="none" w:sz="0" w:space="0" w:color="auto"/>
            <w:right w:val="none" w:sz="0" w:space="0" w:color="auto"/>
          </w:divBdr>
        </w:div>
        <w:div w:id="769932323">
          <w:marLeft w:val="640"/>
          <w:marRight w:val="0"/>
          <w:marTop w:val="0"/>
          <w:marBottom w:val="0"/>
          <w:divBdr>
            <w:top w:val="none" w:sz="0" w:space="0" w:color="auto"/>
            <w:left w:val="none" w:sz="0" w:space="0" w:color="auto"/>
            <w:bottom w:val="none" w:sz="0" w:space="0" w:color="auto"/>
            <w:right w:val="none" w:sz="0" w:space="0" w:color="auto"/>
          </w:divBdr>
        </w:div>
        <w:div w:id="730229866">
          <w:marLeft w:val="640"/>
          <w:marRight w:val="0"/>
          <w:marTop w:val="0"/>
          <w:marBottom w:val="0"/>
          <w:divBdr>
            <w:top w:val="none" w:sz="0" w:space="0" w:color="auto"/>
            <w:left w:val="none" w:sz="0" w:space="0" w:color="auto"/>
            <w:bottom w:val="none" w:sz="0" w:space="0" w:color="auto"/>
            <w:right w:val="none" w:sz="0" w:space="0" w:color="auto"/>
          </w:divBdr>
        </w:div>
        <w:div w:id="1229652330">
          <w:marLeft w:val="640"/>
          <w:marRight w:val="0"/>
          <w:marTop w:val="0"/>
          <w:marBottom w:val="0"/>
          <w:divBdr>
            <w:top w:val="none" w:sz="0" w:space="0" w:color="auto"/>
            <w:left w:val="none" w:sz="0" w:space="0" w:color="auto"/>
            <w:bottom w:val="none" w:sz="0" w:space="0" w:color="auto"/>
            <w:right w:val="none" w:sz="0" w:space="0" w:color="auto"/>
          </w:divBdr>
        </w:div>
        <w:div w:id="1312754861">
          <w:marLeft w:val="640"/>
          <w:marRight w:val="0"/>
          <w:marTop w:val="0"/>
          <w:marBottom w:val="0"/>
          <w:divBdr>
            <w:top w:val="none" w:sz="0" w:space="0" w:color="auto"/>
            <w:left w:val="none" w:sz="0" w:space="0" w:color="auto"/>
            <w:bottom w:val="none" w:sz="0" w:space="0" w:color="auto"/>
            <w:right w:val="none" w:sz="0" w:space="0" w:color="auto"/>
          </w:divBdr>
        </w:div>
      </w:divsChild>
    </w:div>
    <w:div w:id="1137643854">
      <w:bodyDiv w:val="1"/>
      <w:marLeft w:val="0"/>
      <w:marRight w:val="0"/>
      <w:marTop w:val="0"/>
      <w:marBottom w:val="0"/>
      <w:divBdr>
        <w:top w:val="none" w:sz="0" w:space="0" w:color="auto"/>
        <w:left w:val="none" w:sz="0" w:space="0" w:color="auto"/>
        <w:bottom w:val="none" w:sz="0" w:space="0" w:color="auto"/>
        <w:right w:val="none" w:sz="0" w:space="0" w:color="auto"/>
      </w:divBdr>
      <w:divsChild>
        <w:div w:id="1669942381">
          <w:marLeft w:val="640"/>
          <w:marRight w:val="0"/>
          <w:marTop w:val="0"/>
          <w:marBottom w:val="0"/>
          <w:divBdr>
            <w:top w:val="none" w:sz="0" w:space="0" w:color="auto"/>
            <w:left w:val="none" w:sz="0" w:space="0" w:color="auto"/>
            <w:bottom w:val="none" w:sz="0" w:space="0" w:color="auto"/>
            <w:right w:val="none" w:sz="0" w:space="0" w:color="auto"/>
          </w:divBdr>
        </w:div>
        <w:div w:id="455219238">
          <w:marLeft w:val="640"/>
          <w:marRight w:val="0"/>
          <w:marTop w:val="0"/>
          <w:marBottom w:val="0"/>
          <w:divBdr>
            <w:top w:val="none" w:sz="0" w:space="0" w:color="auto"/>
            <w:left w:val="none" w:sz="0" w:space="0" w:color="auto"/>
            <w:bottom w:val="none" w:sz="0" w:space="0" w:color="auto"/>
            <w:right w:val="none" w:sz="0" w:space="0" w:color="auto"/>
          </w:divBdr>
        </w:div>
        <w:div w:id="1999723850">
          <w:marLeft w:val="640"/>
          <w:marRight w:val="0"/>
          <w:marTop w:val="0"/>
          <w:marBottom w:val="0"/>
          <w:divBdr>
            <w:top w:val="none" w:sz="0" w:space="0" w:color="auto"/>
            <w:left w:val="none" w:sz="0" w:space="0" w:color="auto"/>
            <w:bottom w:val="none" w:sz="0" w:space="0" w:color="auto"/>
            <w:right w:val="none" w:sz="0" w:space="0" w:color="auto"/>
          </w:divBdr>
        </w:div>
        <w:div w:id="1908176750">
          <w:marLeft w:val="640"/>
          <w:marRight w:val="0"/>
          <w:marTop w:val="0"/>
          <w:marBottom w:val="0"/>
          <w:divBdr>
            <w:top w:val="none" w:sz="0" w:space="0" w:color="auto"/>
            <w:left w:val="none" w:sz="0" w:space="0" w:color="auto"/>
            <w:bottom w:val="none" w:sz="0" w:space="0" w:color="auto"/>
            <w:right w:val="none" w:sz="0" w:space="0" w:color="auto"/>
          </w:divBdr>
        </w:div>
        <w:div w:id="1539005339">
          <w:marLeft w:val="640"/>
          <w:marRight w:val="0"/>
          <w:marTop w:val="0"/>
          <w:marBottom w:val="0"/>
          <w:divBdr>
            <w:top w:val="none" w:sz="0" w:space="0" w:color="auto"/>
            <w:left w:val="none" w:sz="0" w:space="0" w:color="auto"/>
            <w:bottom w:val="none" w:sz="0" w:space="0" w:color="auto"/>
            <w:right w:val="none" w:sz="0" w:space="0" w:color="auto"/>
          </w:divBdr>
        </w:div>
        <w:div w:id="1924561963">
          <w:marLeft w:val="640"/>
          <w:marRight w:val="0"/>
          <w:marTop w:val="0"/>
          <w:marBottom w:val="0"/>
          <w:divBdr>
            <w:top w:val="none" w:sz="0" w:space="0" w:color="auto"/>
            <w:left w:val="none" w:sz="0" w:space="0" w:color="auto"/>
            <w:bottom w:val="none" w:sz="0" w:space="0" w:color="auto"/>
            <w:right w:val="none" w:sz="0" w:space="0" w:color="auto"/>
          </w:divBdr>
        </w:div>
        <w:div w:id="559708157">
          <w:marLeft w:val="640"/>
          <w:marRight w:val="0"/>
          <w:marTop w:val="0"/>
          <w:marBottom w:val="0"/>
          <w:divBdr>
            <w:top w:val="none" w:sz="0" w:space="0" w:color="auto"/>
            <w:left w:val="none" w:sz="0" w:space="0" w:color="auto"/>
            <w:bottom w:val="none" w:sz="0" w:space="0" w:color="auto"/>
            <w:right w:val="none" w:sz="0" w:space="0" w:color="auto"/>
          </w:divBdr>
        </w:div>
        <w:div w:id="1547060043">
          <w:marLeft w:val="640"/>
          <w:marRight w:val="0"/>
          <w:marTop w:val="0"/>
          <w:marBottom w:val="0"/>
          <w:divBdr>
            <w:top w:val="none" w:sz="0" w:space="0" w:color="auto"/>
            <w:left w:val="none" w:sz="0" w:space="0" w:color="auto"/>
            <w:bottom w:val="none" w:sz="0" w:space="0" w:color="auto"/>
            <w:right w:val="none" w:sz="0" w:space="0" w:color="auto"/>
          </w:divBdr>
        </w:div>
        <w:div w:id="1077899048">
          <w:marLeft w:val="640"/>
          <w:marRight w:val="0"/>
          <w:marTop w:val="0"/>
          <w:marBottom w:val="0"/>
          <w:divBdr>
            <w:top w:val="none" w:sz="0" w:space="0" w:color="auto"/>
            <w:left w:val="none" w:sz="0" w:space="0" w:color="auto"/>
            <w:bottom w:val="none" w:sz="0" w:space="0" w:color="auto"/>
            <w:right w:val="none" w:sz="0" w:space="0" w:color="auto"/>
          </w:divBdr>
        </w:div>
        <w:div w:id="34357502">
          <w:marLeft w:val="640"/>
          <w:marRight w:val="0"/>
          <w:marTop w:val="0"/>
          <w:marBottom w:val="0"/>
          <w:divBdr>
            <w:top w:val="none" w:sz="0" w:space="0" w:color="auto"/>
            <w:left w:val="none" w:sz="0" w:space="0" w:color="auto"/>
            <w:bottom w:val="none" w:sz="0" w:space="0" w:color="auto"/>
            <w:right w:val="none" w:sz="0" w:space="0" w:color="auto"/>
          </w:divBdr>
        </w:div>
        <w:div w:id="1943873757">
          <w:marLeft w:val="640"/>
          <w:marRight w:val="0"/>
          <w:marTop w:val="0"/>
          <w:marBottom w:val="0"/>
          <w:divBdr>
            <w:top w:val="none" w:sz="0" w:space="0" w:color="auto"/>
            <w:left w:val="none" w:sz="0" w:space="0" w:color="auto"/>
            <w:bottom w:val="none" w:sz="0" w:space="0" w:color="auto"/>
            <w:right w:val="none" w:sz="0" w:space="0" w:color="auto"/>
          </w:divBdr>
        </w:div>
        <w:div w:id="1082339177">
          <w:marLeft w:val="640"/>
          <w:marRight w:val="0"/>
          <w:marTop w:val="0"/>
          <w:marBottom w:val="0"/>
          <w:divBdr>
            <w:top w:val="none" w:sz="0" w:space="0" w:color="auto"/>
            <w:left w:val="none" w:sz="0" w:space="0" w:color="auto"/>
            <w:bottom w:val="none" w:sz="0" w:space="0" w:color="auto"/>
            <w:right w:val="none" w:sz="0" w:space="0" w:color="auto"/>
          </w:divBdr>
        </w:div>
        <w:div w:id="1468667563">
          <w:marLeft w:val="640"/>
          <w:marRight w:val="0"/>
          <w:marTop w:val="0"/>
          <w:marBottom w:val="0"/>
          <w:divBdr>
            <w:top w:val="none" w:sz="0" w:space="0" w:color="auto"/>
            <w:left w:val="none" w:sz="0" w:space="0" w:color="auto"/>
            <w:bottom w:val="none" w:sz="0" w:space="0" w:color="auto"/>
            <w:right w:val="none" w:sz="0" w:space="0" w:color="auto"/>
          </w:divBdr>
        </w:div>
        <w:div w:id="602080219">
          <w:marLeft w:val="640"/>
          <w:marRight w:val="0"/>
          <w:marTop w:val="0"/>
          <w:marBottom w:val="0"/>
          <w:divBdr>
            <w:top w:val="none" w:sz="0" w:space="0" w:color="auto"/>
            <w:left w:val="none" w:sz="0" w:space="0" w:color="auto"/>
            <w:bottom w:val="none" w:sz="0" w:space="0" w:color="auto"/>
            <w:right w:val="none" w:sz="0" w:space="0" w:color="auto"/>
          </w:divBdr>
        </w:div>
        <w:div w:id="74396719">
          <w:marLeft w:val="640"/>
          <w:marRight w:val="0"/>
          <w:marTop w:val="0"/>
          <w:marBottom w:val="0"/>
          <w:divBdr>
            <w:top w:val="none" w:sz="0" w:space="0" w:color="auto"/>
            <w:left w:val="none" w:sz="0" w:space="0" w:color="auto"/>
            <w:bottom w:val="none" w:sz="0" w:space="0" w:color="auto"/>
            <w:right w:val="none" w:sz="0" w:space="0" w:color="auto"/>
          </w:divBdr>
        </w:div>
        <w:div w:id="2028673841">
          <w:marLeft w:val="640"/>
          <w:marRight w:val="0"/>
          <w:marTop w:val="0"/>
          <w:marBottom w:val="0"/>
          <w:divBdr>
            <w:top w:val="none" w:sz="0" w:space="0" w:color="auto"/>
            <w:left w:val="none" w:sz="0" w:space="0" w:color="auto"/>
            <w:bottom w:val="none" w:sz="0" w:space="0" w:color="auto"/>
            <w:right w:val="none" w:sz="0" w:space="0" w:color="auto"/>
          </w:divBdr>
        </w:div>
        <w:div w:id="736711099">
          <w:marLeft w:val="640"/>
          <w:marRight w:val="0"/>
          <w:marTop w:val="0"/>
          <w:marBottom w:val="0"/>
          <w:divBdr>
            <w:top w:val="none" w:sz="0" w:space="0" w:color="auto"/>
            <w:left w:val="none" w:sz="0" w:space="0" w:color="auto"/>
            <w:bottom w:val="none" w:sz="0" w:space="0" w:color="auto"/>
            <w:right w:val="none" w:sz="0" w:space="0" w:color="auto"/>
          </w:divBdr>
        </w:div>
        <w:div w:id="236135962">
          <w:marLeft w:val="640"/>
          <w:marRight w:val="0"/>
          <w:marTop w:val="0"/>
          <w:marBottom w:val="0"/>
          <w:divBdr>
            <w:top w:val="none" w:sz="0" w:space="0" w:color="auto"/>
            <w:left w:val="none" w:sz="0" w:space="0" w:color="auto"/>
            <w:bottom w:val="none" w:sz="0" w:space="0" w:color="auto"/>
            <w:right w:val="none" w:sz="0" w:space="0" w:color="auto"/>
          </w:divBdr>
        </w:div>
        <w:div w:id="1251622081">
          <w:marLeft w:val="640"/>
          <w:marRight w:val="0"/>
          <w:marTop w:val="0"/>
          <w:marBottom w:val="0"/>
          <w:divBdr>
            <w:top w:val="none" w:sz="0" w:space="0" w:color="auto"/>
            <w:left w:val="none" w:sz="0" w:space="0" w:color="auto"/>
            <w:bottom w:val="none" w:sz="0" w:space="0" w:color="auto"/>
            <w:right w:val="none" w:sz="0" w:space="0" w:color="auto"/>
          </w:divBdr>
        </w:div>
        <w:div w:id="1692216739">
          <w:marLeft w:val="640"/>
          <w:marRight w:val="0"/>
          <w:marTop w:val="0"/>
          <w:marBottom w:val="0"/>
          <w:divBdr>
            <w:top w:val="none" w:sz="0" w:space="0" w:color="auto"/>
            <w:left w:val="none" w:sz="0" w:space="0" w:color="auto"/>
            <w:bottom w:val="none" w:sz="0" w:space="0" w:color="auto"/>
            <w:right w:val="none" w:sz="0" w:space="0" w:color="auto"/>
          </w:divBdr>
        </w:div>
        <w:div w:id="1261715650">
          <w:marLeft w:val="640"/>
          <w:marRight w:val="0"/>
          <w:marTop w:val="0"/>
          <w:marBottom w:val="0"/>
          <w:divBdr>
            <w:top w:val="none" w:sz="0" w:space="0" w:color="auto"/>
            <w:left w:val="none" w:sz="0" w:space="0" w:color="auto"/>
            <w:bottom w:val="none" w:sz="0" w:space="0" w:color="auto"/>
            <w:right w:val="none" w:sz="0" w:space="0" w:color="auto"/>
          </w:divBdr>
        </w:div>
        <w:div w:id="2019577101">
          <w:marLeft w:val="640"/>
          <w:marRight w:val="0"/>
          <w:marTop w:val="0"/>
          <w:marBottom w:val="0"/>
          <w:divBdr>
            <w:top w:val="none" w:sz="0" w:space="0" w:color="auto"/>
            <w:left w:val="none" w:sz="0" w:space="0" w:color="auto"/>
            <w:bottom w:val="none" w:sz="0" w:space="0" w:color="auto"/>
            <w:right w:val="none" w:sz="0" w:space="0" w:color="auto"/>
          </w:divBdr>
        </w:div>
        <w:div w:id="302661858">
          <w:marLeft w:val="640"/>
          <w:marRight w:val="0"/>
          <w:marTop w:val="0"/>
          <w:marBottom w:val="0"/>
          <w:divBdr>
            <w:top w:val="none" w:sz="0" w:space="0" w:color="auto"/>
            <w:left w:val="none" w:sz="0" w:space="0" w:color="auto"/>
            <w:bottom w:val="none" w:sz="0" w:space="0" w:color="auto"/>
            <w:right w:val="none" w:sz="0" w:space="0" w:color="auto"/>
          </w:divBdr>
        </w:div>
        <w:div w:id="684481545">
          <w:marLeft w:val="640"/>
          <w:marRight w:val="0"/>
          <w:marTop w:val="0"/>
          <w:marBottom w:val="0"/>
          <w:divBdr>
            <w:top w:val="none" w:sz="0" w:space="0" w:color="auto"/>
            <w:left w:val="none" w:sz="0" w:space="0" w:color="auto"/>
            <w:bottom w:val="none" w:sz="0" w:space="0" w:color="auto"/>
            <w:right w:val="none" w:sz="0" w:space="0" w:color="auto"/>
          </w:divBdr>
        </w:div>
        <w:div w:id="1845166559">
          <w:marLeft w:val="640"/>
          <w:marRight w:val="0"/>
          <w:marTop w:val="0"/>
          <w:marBottom w:val="0"/>
          <w:divBdr>
            <w:top w:val="none" w:sz="0" w:space="0" w:color="auto"/>
            <w:left w:val="none" w:sz="0" w:space="0" w:color="auto"/>
            <w:bottom w:val="none" w:sz="0" w:space="0" w:color="auto"/>
            <w:right w:val="none" w:sz="0" w:space="0" w:color="auto"/>
          </w:divBdr>
        </w:div>
        <w:div w:id="1095053645">
          <w:marLeft w:val="640"/>
          <w:marRight w:val="0"/>
          <w:marTop w:val="0"/>
          <w:marBottom w:val="0"/>
          <w:divBdr>
            <w:top w:val="none" w:sz="0" w:space="0" w:color="auto"/>
            <w:left w:val="none" w:sz="0" w:space="0" w:color="auto"/>
            <w:bottom w:val="none" w:sz="0" w:space="0" w:color="auto"/>
            <w:right w:val="none" w:sz="0" w:space="0" w:color="auto"/>
          </w:divBdr>
        </w:div>
        <w:div w:id="1694384549">
          <w:marLeft w:val="640"/>
          <w:marRight w:val="0"/>
          <w:marTop w:val="0"/>
          <w:marBottom w:val="0"/>
          <w:divBdr>
            <w:top w:val="none" w:sz="0" w:space="0" w:color="auto"/>
            <w:left w:val="none" w:sz="0" w:space="0" w:color="auto"/>
            <w:bottom w:val="none" w:sz="0" w:space="0" w:color="auto"/>
            <w:right w:val="none" w:sz="0" w:space="0" w:color="auto"/>
          </w:divBdr>
        </w:div>
        <w:div w:id="1863782932">
          <w:marLeft w:val="640"/>
          <w:marRight w:val="0"/>
          <w:marTop w:val="0"/>
          <w:marBottom w:val="0"/>
          <w:divBdr>
            <w:top w:val="none" w:sz="0" w:space="0" w:color="auto"/>
            <w:left w:val="none" w:sz="0" w:space="0" w:color="auto"/>
            <w:bottom w:val="none" w:sz="0" w:space="0" w:color="auto"/>
            <w:right w:val="none" w:sz="0" w:space="0" w:color="auto"/>
          </w:divBdr>
        </w:div>
        <w:div w:id="556212258">
          <w:marLeft w:val="640"/>
          <w:marRight w:val="0"/>
          <w:marTop w:val="0"/>
          <w:marBottom w:val="0"/>
          <w:divBdr>
            <w:top w:val="none" w:sz="0" w:space="0" w:color="auto"/>
            <w:left w:val="none" w:sz="0" w:space="0" w:color="auto"/>
            <w:bottom w:val="none" w:sz="0" w:space="0" w:color="auto"/>
            <w:right w:val="none" w:sz="0" w:space="0" w:color="auto"/>
          </w:divBdr>
        </w:div>
        <w:div w:id="925192076">
          <w:marLeft w:val="640"/>
          <w:marRight w:val="0"/>
          <w:marTop w:val="0"/>
          <w:marBottom w:val="0"/>
          <w:divBdr>
            <w:top w:val="none" w:sz="0" w:space="0" w:color="auto"/>
            <w:left w:val="none" w:sz="0" w:space="0" w:color="auto"/>
            <w:bottom w:val="none" w:sz="0" w:space="0" w:color="auto"/>
            <w:right w:val="none" w:sz="0" w:space="0" w:color="auto"/>
          </w:divBdr>
        </w:div>
        <w:div w:id="1152991117">
          <w:marLeft w:val="640"/>
          <w:marRight w:val="0"/>
          <w:marTop w:val="0"/>
          <w:marBottom w:val="0"/>
          <w:divBdr>
            <w:top w:val="none" w:sz="0" w:space="0" w:color="auto"/>
            <w:left w:val="none" w:sz="0" w:space="0" w:color="auto"/>
            <w:bottom w:val="none" w:sz="0" w:space="0" w:color="auto"/>
            <w:right w:val="none" w:sz="0" w:space="0" w:color="auto"/>
          </w:divBdr>
        </w:div>
        <w:div w:id="294411142">
          <w:marLeft w:val="640"/>
          <w:marRight w:val="0"/>
          <w:marTop w:val="0"/>
          <w:marBottom w:val="0"/>
          <w:divBdr>
            <w:top w:val="none" w:sz="0" w:space="0" w:color="auto"/>
            <w:left w:val="none" w:sz="0" w:space="0" w:color="auto"/>
            <w:bottom w:val="none" w:sz="0" w:space="0" w:color="auto"/>
            <w:right w:val="none" w:sz="0" w:space="0" w:color="auto"/>
          </w:divBdr>
        </w:div>
        <w:div w:id="1472602090">
          <w:marLeft w:val="640"/>
          <w:marRight w:val="0"/>
          <w:marTop w:val="0"/>
          <w:marBottom w:val="0"/>
          <w:divBdr>
            <w:top w:val="none" w:sz="0" w:space="0" w:color="auto"/>
            <w:left w:val="none" w:sz="0" w:space="0" w:color="auto"/>
            <w:bottom w:val="none" w:sz="0" w:space="0" w:color="auto"/>
            <w:right w:val="none" w:sz="0" w:space="0" w:color="auto"/>
          </w:divBdr>
        </w:div>
        <w:div w:id="2005081127">
          <w:marLeft w:val="640"/>
          <w:marRight w:val="0"/>
          <w:marTop w:val="0"/>
          <w:marBottom w:val="0"/>
          <w:divBdr>
            <w:top w:val="none" w:sz="0" w:space="0" w:color="auto"/>
            <w:left w:val="none" w:sz="0" w:space="0" w:color="auto"/>
            <w:bottom w:val="none" w:sz="0" w:space="0" w:color="auto"/>
            <w:right w:val="none" w:sz="0" w:space="0" w:color="auto"/>
          </w:divBdr>
        </w:div>
        <w:div w:id="148138328">
          <w:marLeft w:val="640"/>
          <w:marRight w:val="0"/>
          <w:marTop w:val="0"/>
          <w:marBottom w:val="0"/>
          <w:divBdr>
            <w:top w:val="none" w:sz="0" w:space="0" w:color="auto"/>
            <w:left w:val="none" w:sz="0" w:space="0" w:color="auto"/>
            <w:bottom w:val="none" w:sz="0" w:space="0" w:color="auto"/>
            <w:right w:val="none" w:sz="0" w:space="0" w:color="auto"/>
          </w:divBdr>
        </w:div>
        <w:div w:id="67075872">
          <w:marLeft w:val="640"/>
          <w:marRight w:val="0"/>
          <w:marTop w:val="0"/>
          <w:marBottom w:val="0"/>
          <w:divBdr>
            <w:top w:val="none" w:sz="0" w:space="0" w:color="auto"/>
            <w:left w:val="none" w:sz="0" w:space="0" w:color="auto"/>
            <w:bottom w:val="none" w:sz="0" w:space="0" w:color="auto"/>
            <w:right w:val="none" w:sz="0" w:space="0" w:color="auto"/>
          </w:divBdr>
        </w:div>
        <w:div w:id="557013950">
          <w:marLeft w:val="640"/>
          <w:marRight w:val="0"/>
          <w:marTop w:val="0"/>
          <w:marBottom w:val="0"/>
          <w:divBdr>
            <w:top w:val="none" w:sz="0" w:space="0" w:color="auto"/>
            <w:left w:val="none" w:sz="0" w:space="0" w:color="auto"/>
            <w:bottom w:val="none" w:sz="0" w:space="0" w:color="auto"/>
            <w:right w:val="none" w:sz="0" w:space="0" w:color="auto"/>
          </w:divBdr>
        </w:div>
        <w:div w:id="438648773">
          <w:marLeft w:val="640"/>
          <w:marRight w:val="0"/>
          <w:marTop w:val="0"/>
          <w:marBottom w:val="0"/>
          <w:divBdr>
            <w:top w:val="none" w:sz="0" w:space="0" w:color="auto"/>
            <w:left w:val="none" w:sz="0" w:space="0" w:color="auto"/>
            <w:bottom w:val="none" w:sz="0" w:space="0" w:color="auto"/>
            <w:right w:val="none" w:sz="0" w:space="0" w:color="auto"/>
          </w:divBdr>
        </w:div>
        <w:div w:id="122502164">
          <w:marLeft w:val="640"/>
          <w:marRight w:val="0"/>
          <w:marTop w:val="0"/>
          <w:marBottom w:val="0"/>
          <w:divBdr>
            <w:top w:val="none" w:sz="0" w:space="0" w:color="auto"/>
            <w:left w:val="none" w:sz="0" w:space="0" w:color="auto"/>
            <w:bottom w:val="none" w:sz="0" w:space="0" w:color="auto"/>
            <w:right w:val="none" w:sz="0" w:space="0" w:color="auto"/>
          </w:divBdr>
        </w:div>
        <w:div w:id="1608386649">
          <w:marLeft w:val="640"/>
          <w:marRight w:val="0"/>
          <w:marTop w:val="0"/>
          <w:marBottom w:val="0"/>
          <w:divBdr>
            <w:top w:val="none" w:sz="0" w:space="0" w:color="auto"/>
            <w:left w:val="none" w:sz="0" w:space="0" w:color="auto"/>
            <w:bottom w:val="none" w:sz="0" w:space="0" w:color="auto"/>
            <w:right w:val="none" w:sz="0" w:space="0" w:color="auto"/>
          </w:divBdr>
        </w:div>
        <w:div w:id="1282227872">
          <w:marLeft w:val="640"/>
          <w:marRight w:val="0"/>
          <w:marTop w:val="0"/>
          <w:marBottom w:val="0"/>
          <w:divBdr>
            <w:top w:val="none" w:sz="0" w:space="0" w:color="auto"/>
            <w:left w:val="none" w:sz="0" w:space="0" w:color="auto"/>
            <w:bottom w:val="none" w:sz="0" w:space="0" w:color="auto"/>
            <w:right w:val="none" w:sz="0" w:space="0" w:color="auto"/>
          </w:divBdr>
        </w:div>
        <w:div w:id="691341370">
          <w:marLeft w:val="640"/>
          <w:marRight w:val="0"/>
          <w:marTop w:val="0"/>
          <w:marBottom w:val="0"/>
          <w:divBdr>
            <w:top w:val="none" w:sz="0" w:space="0" w:color="auto"/>
            <w:left w:val="none" w:sz="0" w:space="0" w:color="auto"/>
            <w:bottom w:val="none" w:sz="0" w:space="0" w:color="auto"/>
            <w:right w:val="none" w:sz="0" w:space="0" w:color="auto"/>
          </w:divBdr>
        </w:div>
        <w:div w:id="508495340">
          <w:marLeft w:val="640"/>
          <w:marRight w:val="0"/>
          <w:marTop w:val="0"/>
          <w:marBottom w:val="0"/>
          <w:divBdr>
            <w:top w:val="none" w:sz="0" w:space="0" w:color="auto"/>
            <w:left w:val="none" w:sz="0" w:space="0" w:color="auto"/>
            <w:bottom w:val="none" w:sz="0" w:space="0" w:color="auto"/>
            <w:right w:val="none" w:sz="0" w:space="0" w:color="auto"/>
          </w:divBdr>
        </w:div>
        <w:div w:id="1153180826">
          <w:marLeft w:val="640"/>
          <w:marRight w:val="0"/>
          <w:marTop w:val="0"/>
          <w:marBottom w:val="0"/>
          <w:divBdr>
            <w:top w:val="none" w:sz="0" w:space="0" w:color="auto"/>
            <w:left w:val="none" w:sz="0" w:space="0" w:color="auto"/>
            <w:bottom w:val="none" w:sz="0" w:space="0" w:color="auto"/>
            <w:right w:val="none" w:sz="0" w:space="0" w:color="auto"/>
          </w:divBdr>
        </w:div>
        <w:div w:id="862523678">
          <w:marLeft w:val="640"/>
          <w:marRight w:val="0"/>
          <w:marTop w:val="0"/>
          <w:marBottom w:val="0"/>
          <w:divBdr>
            <w:top w:val="none" w:sz="0" w:space="0" w:color="auto"/>
            <w:left w:val="none" w:sz="0" w:space="0" w:color="auto"/>
            <w:bottom w:val="none" w:sz="0" w:space="0" w:color="auto"/>
            <w:right w:val="none" w:sz="0" w:space="0" w:color="auto"/>
          </w:divBdr>
        </w:div>
      </w:divsChild>
    </w:div>
    <w:div w:id="1156264207">
      <w:bodyDiv w:val="1"/>
      <w:marLeft w:val="0"/>
      <w:marRight w:val="0"/>
      <w:marTop w:val="0"/>
      <w:marBottom w:val="0"/>
      <w:divBdr>
        <w:top w:val="none" w:sz="0" w:space="0" w:color="auto"/>
        <w:left w:val="none" w:sz="0" w:space="0" w:color="auto"/>
        <w:bottom w:val="none" w:sz="0" w:space="0" w:color="auto"/>
        <w:right w:val="none" w:sz="0" w:space="0" w:color="auto"/>
      </w:divBdr>
      <w:divsChild>
        <w:div w:id="676267688">
          <w:marLeft w:val="640"/>
          <w:marRight w:val="0"/>
          <w:marTop w:val="0"/>
          <w:marBottom w:val="0"/>
          <w:divBdr>
            <w:top w:val="none" w:sz="0" w:space="0" w:color="auto"/>
            <w:left w:val="none" w:sz="0" w:space="0" w:color="auto"/>
            <w:bottom w:val="none" w:sz="0" w:space="0" w:color="auto"/>
            <w:right w:val="none" w:sz="0" w:space="0" w:color="auto"/>
          </w:divBdr>
        </w:div>
        <w:div w:id="1686786183">
          <w:marLeft w:val="640"/>
          <w:marRight w:val="0"/>
          <w:marTop w:val="0"/>
          <w:marBottom w:val="0"/>
          <w:divBdr>
            <w:top w:val="none" w:sz="0" w:space="0" w:color="auto"/>
            <w:left w:val="none" w:sz="0" w:space="0" w:color="auto"/>
            <w:bottom w:val="none" w:sz="0" w:space="0" w:color="auto"/>
            <w:right w:val="none" w:sz="0" w:space="0" w:color="auto"/>
          </w:divBdr>
        </w:div>
        <w:div w:id="2033146440">
          <w:marLeft w:val="640"/>
          <w:marRight w:val="0"/>
          <w:marTop w:val="0"/>
          <w:marBottom w:val="0"/>
          <w:divBdr>
            <w:top w:val="none" w:sz="0" w:space="0" w:color="auto"/>
            <w:left w:val="none" w:sz="0" w:space="0" w:color="auto"/>
            <w:bottom w:val="none" w:sz="0" w:space="0" w:color="auto"/>
            <w:right w:val="none" w:sz="0" w:space="0" w:color="auto"/>
          </w:divBdr>
        </w:div>
        <w:div w:id="603155751">
          <w:marLeft w:val="640"/>
          <w:marRight w:val="0"/>
          <w:marTop w:val="0"/>
          <w:marBottom w:val="0"/>
          <w:divBdr>
            <w:top w:val="none" w:sz="0" w:space="0" w:color="auto"/>
            <w:left w:val="none" w:sz="0" w:space="0" w:color="auto"/>
            <w:bottom w:val="none" w:sz="0" w:space="0" w:color="auto"/>
            <w:right w:val="none" w:sz="0" w:space="0" w:color="auto"/>
          </w:divBdr>
        </w:div>
        <w:div w:id="346252532">
          <w:marLeft w:val="640"/>
          <w:marRight w:val="0"/>
          <w:marTop w:val="0"/>
          <w:marBottom w:val="0"/>
          <w:divBdr>
            <w:top w:val="none" w:sz="0" w:space="0" w:color="auto"/>
            <w:left w:val="none" w:sz="0" w:space="0" w:color="auto"/>
            <w:bottom w:val="none" w:sz="0" w:space="0" w:color="auto"/>
            <w:right w:val="none" w:sz="0" w:space="0" w:color="auto"/>
          </w:divBdr>
        </w:div>
        <w:div w:id="466238275">
          <w:marLeft w:val="640"/>
          <w:marRight w:val="0"/>
          <w:marTop w:val="0"/>
          <w:marBottom w:val="0"/>
          <w:divBdr>
            <w:top w:val="none" w:sz="0" w:space="0" w:color="auto"/>
            <w:left w:val="none" w:sz="0" w:space="0" w:color="auto"/>
            <w:bottom w:val="none" w:sz="0" w:space="0" w:color="auto"/>
            <w:right w:val="none" w:sz="0" w:space="0" w:color="auto"/>
          </w:divBdr>
        </w:div>
        <w:div w:id="259336842">
          <w:marLeft w:val="640"/>
          <w:marRight w:val="0"/>
          <w:marTop w:val="0"/>
          <w:marBottom w:val="0"/>
          <w:divBdr>
            <w:top w:val="none" w:sz="0" w:space="0" w:color="auto"/>
            <w:left w:val="none" w:sz="0" w:space="0" w:color="auto"/>
            <w:bottom w:val="none" w:sz="0" w:space="0" w:color="auto"/>
            <w:right w:val="none" w:sz="0" w:space="0" w:color="auto"/>
          </w:divBdr>
        </w:div>
        <w:div w:id="361904147">
          <w:marLeft w:val="640"/>
          <w:marRight w:val="0"/>
          <w:marTop w:val="0"/>
          <w:marBottom w:val="0"/>
          <w:divBdr>
            <w:top w:val="none" w:sz="0" w:space="0" w:color="auto"/>
            <w:left w:val="none" w:sz="0" w:space="0" w:color="auto"/>
            <w:bottom w:val="none" w:sz="0" w:space="0" w:color="auto"/>
            <w:right w:val="none" w:sz="0" w:space="0" w:color="auto"/>
          </w:divBdr>
        </w:div>
        <w:div w:id="1500926442">
          <w:marLeft w:val="640"/>
          <w:marRight w:val="0"/>
          <w:marTop w:val="0"/>
          <w:marBottom w:val="0"/>
          <w:divBdr>
            <w:top w:val="none" w:sz="0" w:space="0" w:color="auto"/>
            <w:left w:val="none" w:sz="0" w:space="0" w:color="auto"/>
            <w:bottom w:val="none" w:sz="0" w:space="0" w:color="auto"/>
            <w:right w:val="none" w:sz="0" w:space="0" w:color="auto"/>
          </w:divBdr>
        </w:div>
        <w:div w:id="389311045">
          <w:marLeft w:val="640"/>
          <w:marRight w:val="0"/>
          <w:marTop w:val="0"/>
          <w:marBottom w:val="0"/>
          <w:divBdr>
            <w:top w:val="none" w:sz="0" w:space="0" w:color="auto"/>
            <w:left w:val="none" w:sz="0" w:space="0" w:color="auto"/>
            <w:bottom w:val="none" w:sz="0" w:space="0" w:color="auto"/>
            <w:right w:val="none" w:sz="0" w:space="0" w:color="auto"/>
          </w:divBdr>
        </w:div>
        <w:div w:id="107091413">
          <w:marLeft w:val="640"/>
          <w:marRight w:val="0"/>
          <w:marTop w:val="0"/>
          <w:marBottom w:val="0"/>
          <w:divBdr>
            <w:top w:val="none" w:sz="0" w:space="0" w:color="auto"/>
            <w:left w:val="none" w:sz="0" w:space="0" w:color="auto"/>
            <w:bottom w:val="none" w:sz="0" w:space="0" w:color="auto"/>
            <w:right w:val="none" w:sz="0" w:space="0" w:color="auto"/>
          </w:divBdr>
        </w:div>
        <w:div w:id="128015842">
          <w:marLeft w:val="640"/>
          <w:marRight w:val="0"/>
          <w:marTop w:val="0"/>
          <w:marBottom w:val="0"/>
          <w:divBdr>
            <w:top w:val="none" w:sz="0" w:space="0" w:color="auto"/>
            <w:left w:val="none" w:sz="0" w:space="0" w:color="auto"/>
            <w:bottom w:val="none" w:sz="0" w:space="0" w:color="auto"/>
            <w:right w:val="none" w:sz="0" w:space="0" w:color="auto"/>
          </w:divBdr>
        </w:div>
        <w:div w:id="1280646755">
          <w:marLeft w:val="640"/>
          <w:marRight w:val="0"/>
          <w:marTop w:val="0"/>
          <w:marBottom w:val="0"/>
          <w:divBdr>
            <w:top w:val="none" w:sz="0" w:space="0" w:color="auto"/>
            <w:left w:val="none" w:sz="0" w:space="0" w:color="auto"/>
            <w:bottom w:val="none" w:sz="0" w:space="0" w:color="auto"/>
            <w:right w:val="none" w:sz="0" w:space="0" w:color="auto"/>
          </w:divBdr>
        </w:div>
        <w:div w:id="1385103823">
          <w:marLeft w:val="640"/>
          <w:marRight w:val="0"/>
          <w:marTop w:val="0"/>
          <w:marBottom w:val="0"/>
          <w:divBdr>
            <w:top w:val="none" w:sz="0" w:space="0" w:color="auto"/>
            <w:left w:val="none" w:sz="0" w:space="0" w:color="auto"/>
            <w:bottom w:val="none" w:sz="0" w:space="0" w:color="auto"/>
            <w:right w:val="none" w:sz="0" w:space="0" w:color="auto"/>
          </w:divBdr>
        </w:div>
        <w:div w:id="1935627876">
          <w:marLeft w:val="640"/>
          <w:marRight w:val="0"/>
          <w:marTop w:val="0"/>
          <w:marBottom w:val="0"/>
          <w:divBdr>
            <w:top w:val="none" w:sz="0" w:space="0" w:color="auto"/>
            <w:left w:val="none" w:sz="0" w:space="0" w:color="auto"/>
            <w:bottom w:val="none" w:sz="0" w:space="0" w:color="auto"/>
            <w:right w:val="none" w:sz="0" w:space="0" w:color="auto"/>
          </w:divBdr>
        </w:div>
        <w:div w:id="1283266060">
          <w:marLeft w:val="640"/>
          <w:marRight w:val="0"/>
          <w:marTop w:val="0"/>
          <w:marBottom w:val="0"/>
          <w:divBdr>
            <w:top w:val="none" w:sz="0" w:space="0" w:color="auto"/>
            <w:left w:val="none" w:sz="0" w:space="0" w:color="auto"/>
            <w:bottom w:val="none" w:sz="0" w:space="0" w:color="auto"/>
            <w:right w:val="none" w:sz="0" w:space="0" w:color="auto"/>
          </w:divBdr>
        </w:div>
        <w:div w:id="1300501855">
          <w:marLeft w:val="640"/>
          <w:marRight w:val="0"/>
          <w:marTop w:val="0"/>
          <w:marBottom w:val="0"/>
          <w:divBdr>
            <w:top w:val="none" w:sz="0" w:space="0" w:color="auto"/>
            <w:left w:val="none" w:sz="0" w:space="0" w:color="auto"/>
            <w:bottom w:val="none" w:sz="0" w:space="0" w:color="auto"/>
            <w:right w:val="none" w:sz="0" w:space="0" w:color="auto"/>
          </w:divBdr>
        </w:div>
        <w:div w:id="1826510600">
          <w:marLeft w:val="640"/>
          <w:marRight w:val="0"/>
          <w:marTop w:val="0"/>
          <w:marBottom w:val="0"/>
          <w:divBdr>
            <w:top w:val="none" w:sz="0" w:space="0" w:color="auto"/>
            <w:left w:val="none" w:sz="0" w:space="0" w:color="auto"/>
            <w:bottom w:val="none" w:sz="0" w:space="0" w:color="auto"/>
            <w:right w:val="none" w:sz="0" w:space="0" w:color="auto"/>
          </w:divBdr>
        </w:div>
        <w:div w:id="1808087031">
          <w:marLeft w:val="640"/>
          <w:marRight w:val="0"/>
          <w:marTop w:val="0"/>
          <w:marBottom w:val="0"/>
          <w:divBdr>
            <w:top w:val="none" w:sz="0" w:space="0" w:color="auto"/>
            <w:left w:val="none" w:sz="0" w:space="0" w:color="auto"/>
            <w:bottom w:val="none" w:sz="0" w:space="0" w:color="auto"/>
            <w:right w:val="none" w:sz="0" w:space="0" w:color="auto"/>
          </w:divBdr>
        </w:div>
        <w:div w:id="664867328">
          <w:marLeft w:val="640"/>
          <w:marRight w:val="0"/>
          <w:marTop w:val="0"/>
          <w:marBottom w:val="0"/>
          <w:divBdr>
            <w:top w:val="none" w:sz="0" w:space="0" w:color="auto"/>
            <w:left w:val="none" w:sz="0" w:space="0" w:color="auto"/>
            <w:bottom w:val="none" w:sz="0" w:space="0" w:color="auto"/>
            <w:right w:val="none" w:sz="0" w:space="0" w:color="auto"/>
          </w:divBdr>
        </w:div>
        <w:div w:id="302538359">
          <w:marLeft w:val="640"/>
          <w:marRight w:val="0"/>
          <w:marTop w:val="0"/>
          <w:marBottom w:val="0"/>
          <w:divBdr>
            <w:top w:val="none" w:sz="0" w:space="0" w:color="auto"/>
            <w:left w:val="none" w:sz="0" w:space="0" w:color="auto"/>
            <w:bottom w:val="none" w:sz="0" w:space="0" w:color="auto"/>
            <w:right w:val="none" w:sz="0" w:space="0" w:color="auto"/>
          </w:divBdr>
        </w:div>
        <w:div w:id="657735597">
          <w:marLeft w:val="640"/>
          <w:marRight w:val="0"/>
          <w:marTop w:val="0"/>
          <w:marBottom w:val="0"/>
          <w:divBdr>
            <w:top w:val="none" w:sz="0" w:space="0" w:color="auto"/>
            <w:left w:val="none" w:sz="0" w:space="0" w:color="auto"/>
            <w:bottom w:val="none" w:sz="0" w:space="0" w:color="auto"/>
            <w:right w:val="none" w:sz="0" w:space="0" w:color="auto"/>
          </w:divBdr>
        </w:div>
        <w:div w:id="1470708515">
          <w:marLeft w:val="640"/>
          <w:marRight w:val="0"/>
          <w:marTop w:val="0"/>
          <w:marBottom w:val="0"/>
          <w:divBdr>
            <w:top w:val="none" w:sz="0" w:space="0" w:color="auto"/>
            <w:left w:val="none" w:sz="0" w:space="0" w:color="auto"/>
            <w:bottom w:val="none" w:sz="0" w:space="0" w:color="auto"/>
            <w:right w:val="none" w:sz="0" w:space="0" w:color="auto"/>
          </w:divBdr>
        </w:div>
        <w:div w:id="998195240">
          <w:marLeft w:val="640"/>
          <w:marRight w:val="0"/>
          <w:marTop w:val="0"/>
          <w:marBottom w:val="0"/>
          <w:divBdr>
            <w:top w:val="none" w:sz="0" w:space="0" w:color="auto"/>
            <w:left w:val="none" w:sz="0" w:space="0" w:color="auto"/>
            <w:bottom w:val="none" w:sz="0" w:space="0" w:color="auto"/>
            <w:right w:val="none" w:sz="0" w:space="0" w:color="auto"/>
          </w:divBdr>
        </w:div>
        <w:div w:id="1664308472">
          <w:marLeft w:val="640"/>
          <w:marRight w:val="0"/>
          <w:marTop w:val="0"/>
          <w:marBottom w:val="0"/>
          <w:divBdr>
            <w:top w:val="none" w:sz="0" w:space="0" w:color="auto"/>
            <w:left w:val="none" w:sz="0" w:space="0" w:color="auto"/>
            <w:bottom w:val="none" w:sz="0" w:space="0" w:color="auto"/>
            <w:right w:val="none" w:sz="0" w:space="0" w:color="auto"/>
          </w:divBdr>
        </w:div>
        <w:div w:id="1288316384">
          <w:marLeft w:val="640"/>
          <w:marRight w:val="0"/>
          <w:marTop w:val="0"/>
          <w:marBottom w:val="0"/>
          <w:divBdr>
            <w:top w:val="none" w:sz="0" w:space="0" w:color="auto"/>
            <w:left w:val="none" w:sz="0" w:space="0" w:color="auto"/>
            <w:bottom w:val="none" w:sz="0" w:space="0" w:color="auto"/>
            <w:right w:val="none" w:sz="0" w:space="0" w:color="auto"/>
          </w:divBdr>
        </w:div>
        <w:div w:id="104228931">
          <w:marLeft w:val="640"/>
          <w:marRight w:val="0"/>
          <w:marTop w:val="0"/>
          <w:marBottom w:val="0"/>
          <w:divBdr>
            <w:top w:val="none" w:sz="0" w:space="0" w:color="auto"/>
            <w:left w:val="none" w:sz="0" w:space="0" w:color="auto"/>
            <w:bottom w:val="none" w:sz="0" w:space="0" w:color="auto"/>
            <w:right w:val="none" w:sz="0" w:space="0" w:color="auto"/>
          </w:divBdr>
        </w:div>
        <w:div w:id="81223192">
          <w:marLeft w:val="640"/>
          <w:marRight w:val="0"/>
          <w:marTop w:val="0"/>
          <w:marBottom w:val="0"/>
          <w:divBdr>
            <w:top w:val="none" w:sz="0" w:space="0" w:color="auto"/>
            <w:left w:val="none" w:sz="0" w:space="0" w:color="auto"/>
            <w:bottom w:val="none" w:sz="0" w:space="0" w:color="auto"/>
            <w:right w:val="none" w:sz="0" w:space="0" w:color="auto"/>
          </w:divBdr>
        </w:div>
        <w:div w:id="1461680762">
          <w:marLeft w:val="640"/>
          <w:marRight w:val="0"/>
          <w:marTop w:val="0"/>
          <w:marBottom w:val="0"/>
          <w:divBdr>
            <w:top w:val="none" w:sz="0" w:space="0" w:color="auto"/>
            <w:left w:val="none" w:sz="0" w:space="0" w:color="auto"/>
            <w:bottom w:val="none" w:sz="0" w:space="0" w:color="auto"/>
            <w:right w:val="none" w:sz="0" w:space="0" w:color="auto"/>
          </w:divBdr>
        </w:div>
        <w:div w:id="1336572472">
          <w:marLeft w:val="640"/>
          <w:marRight w:val="0"/>
          <w:marTop w:val="0"/>
          <w:marBottom w:val="0"/>
          <w:divBdr>
            <w:top w:val="none" w:sz="0" w:space="0" w:color="auto"/>
            <w:left w:val="none" w:sz="0" w:space="0" w:color="auto"/>
            <w:bottom w:val="none" w:sz="0" w:space="0" w:color="auto"/>
            <w:right w:val="none" w:sz="0" w:space="0" w:color="auto"/>
          </w:divBdr>
        </w:div>
        <w:div w:id="1797136070">
          <w:marLeft w:val="640"/>
          <w:marRight w:val="0"/>
          <w:marTop w:val="0"/>
          <w:marBottom w:val="0"/>
          <w:divBdr>
            <w:top w:val="none" w:sz="0" w:space="0" w:color="auto"/>
            <w:left w:val="none" w:sz="0" w:space="0" w:color="auto"/>
            <w:bottom w:val="none" w:sz="0" w:space="0" w:color="auto"/>
            <w:right w:val="none" w:sz="0" w:space="0" w:color="auto"/>
          </w:divBdr>
        </w:div>
        <w:div w:id="341206316">
          <w:marLeft w:val="640"/>
          <w:marRight w:val="0"/>
          <w:marTop w:val="0"/>
          <w:marBottom w:val="0"/>
          <w:divBdr>
            <w:top w:val="none" w:sz="0" w:space="0" w:color="auto"/>
            <w:left w:val="none" w:sz="0" w:space="0" w:color="auto"/>
            <w:bottom w:val="none" w:sz="0" w:space="0" w:color="auto"/>
            <w:right w:val="none" w:sz="0" w:space="0" w:color="auto"/>
          </w:divBdr>
        </w:div>
        <w:div w:id="1580484827">
          <w:marLeft w:val="640"/>
          <w:marRight w:val="0"/>
          <w:marTop w:val="0"/>
          <w:marBottom w:val="0"/>
          <w:divBdr>
            <w:top w:val="none" w:sz="0" w:space="0" w:color="auto"/>
            <w:left w:val="none" w:sz="0" w:space="0" w:color="auto"/>
            <w:bottom w:val="none" w:sz="0" w:space="0" w:color="auto"/>
            <w:right w:val="none" w:sz="0" w:space="0" w:color="auto"/>
          </w:divBdr>
        </w:div>
        <w:div w:id="367217272">
          <w:marLeft w:val="640"/>
          <w:marRight w:val="0"/>
          <w:marTop w:val="0"/>
          <w:marBottom w:val="0"/>
          <w:divBdr>
            <w:top w:val="none" w:sz="0" w:space="0" w:color="auto"/>
            <w:left w:val="none" w:sz="0" w:space="0" w:color="auto"/>
            <w:bottom w:val="none" w:sz="0" w:space="0" w:color="auto"/>
            <w:right w:val="none" w:sz="0" w:space="0" w:color="auto"/>
          </w:divBdr>
        </w:div>
        <w:div w:id="1872499734">
          <w:marLeft w:val="640"/>
          <w:marRight w:val="0"/>
          <w:marTop w:val="0"/>
          <w:marBottom w:val="0"/>
          <w:divBdr>
            <w:top w:val="none" w:sz="0" w:space="0" w:color="auto"/>
            <w:left w:val="none" w:sz="0" w:space="0" w:color="auto"/>
            <w:bottom w:val="none" w:sz="0" w:space="0" w:color="auto"/>
            <w:right w:val="none" w:sz="0" w:space="0" w:color="auto"/>
          </w:divBdr>
        </w:div>
        <w:div w:id="380635269">
          <w:marLeft w:val="640"/>
          <w:marRight w:val="0"/>
          <w:marTop w:val="0"/>
          <w:marBottom w:val="0"/>
          <w:divBdr>
            <w:top w:val="none" w:sz="0" w:space="0" w:color="auto"/>
            <w:left w:val="none" w:sz="0" w:space="0" w:color="auto"/>
            <w:bottom w:val="none" w:sz="0" w:space="0" w:color="auto"/>
            <w:right w:val="none" w:sz="0" w:space="0" w:color="auto"/>
          </w:divBdr>
        </w:div>
        <w:div w:id="1628925291">
          <w:marLeft w:val="640"/>
          <w:marRight w:val="0"/>
          <w:marTop w:val="0"/>
          <w:marBottom w:val="0"/>
          <w:divBdr>
            <w:top w:val="none" w:sz="0" w:space="0" w:color="auto"/>
            <w:left w:val="none" w:sz="0" w:space="0" w:color="auto"/>
            <w:bottom w:val="none" w:sz="0" w:space="0" w:color="auto"/>
            <w:right w:val="none" w:sz="0" w:space="0" w:color="auto"/>
          </w:divBdr>
        </w:div>
        <w:div w:id="1350334997">
          <w:marLeft w:val="640"/>
          <w:marRight w:val="0"/>
          <w:marTop w:val="0"/>
          <w:marBottom w:val="0"/>
          <w:divBdr>
            <w:top w:val="none" w:sz="0" w:space="0" w:color="auto"/>
            <w:left w:val="none" w:sz="0" w:space="0" w:color="auto"/>
            <w:bottom w:val="none" w:sz="0" w:space="0" w:color="auto"/>
            <w:right w:val="none" w:sz="0" w:space="0" w:color="auto"/>
          </w:divBdr>
        </w:div>
        <w:div w:id="454837465">
          <w:marLeft w:val="640"/>
          <w:marRight w:val="0"/>
          <w:marTop w:val="0"/>
          <w:marBottom w:val="0"/>
          <w:divBdr>
            <w:top w:val="none" w:sz="0" w:space="0" w:color="auto"/>
            <w:left w:val="none" w:sz="0" w:space="0" w:color="auto"/>
            <w:bottom w:val="none" w:sz="0" w:space="0" w:color="auto"/>
            <w:right w:val="none" w:sz="0" w:space="0" w:color="auto"/>
          </w:divBdr>
        </w:div>
        <w:div w:id="1544245083">
          <w:marLeft w:val="640"/>
          <w:marRight w:val="0"/>
          <w:marTop w:val="0"/>
          <w:marBottom w:val="0"/>
          <w:divBdr>
            <w:top w:val="none" w:sz="0" w:space="0" w:color="auto"/>
            <w:left w:val="none" w:sz="0" w:space="0" w:color="auto"/>
            <w:bottom w:val="none" w:sz="0" w:space="0" w:color="auto"/>
            <w:right w:val="none" w:sz="0" w:space="0" w:color="auto"/>
          </w:divBdr>
        </w:div>
        <w:div w:id="1955557808">
          <w:marLeft w:val="640"/>
          <w:marRight w:val="0"/>
          <w:marTop w:val="0"/>
          <w:marBottom w:val="0"/>
          <w:divBdr>
            <w:top w:val="none" w:sz="0" w:space="0" w:color="auto"/>
            <w:left w:val="none" w:sz="0" w:space="0" w:color="auto"/>
            <w:bottom w:val="none" w:sz="0" w:space="0" w:color="auto"/>
            <w:right w:val="none" w:sz="0" w:space="0" w:color="auto"/>
          </w:divBdr>
        </w:div>
        <w:div w:id="676927070">
          <w:marLeft w:val="640"/>
          <w:marRight w:val="0"/>
          <w:marTop w:val="0"/>
          <w:marBottom w:val="0"/>
          <w:divBdr>
            <w:top w:val="none" w:sz="0" w:space="0" w:color="auto"/>
            <w:left w:val="none" w:sz="0" w:space="0" w:color="auto"/>
            <w:bottom w:val="none" w:sz="0" w:space="0" w:color="auto"/>
            <w:right w:val="none" w:sz="0" w:space="0" w:color="auto"/>
          </w:divBdr>
        </w:div>
        <w:div w:id="897324375">
          <w:marLeft w:val="640"/>
          <w:marRight w:val="0"/>
          <w:marTop w:val="0"/>
          <w:marBottom w:val="0"/>
          <w:divBdr>
            <w:top w:val="none" w:sz="0" w:space="0" w:color="auto"/>
            <w:left w:val="none" w:sz="0" w:space="0" w:color="auto"/>
            <w:bottom w:val="none" w:sz="0" w:space="0" w:color="auto"/>
            <w:right w:val="none" w:sz="0" w:space="0" w:color="auto"/>
          </w:divBdr>
        </w:div>
      </w:divsChild>
    </w:div>
    <w:div w:id="1212695773">
      <w:bodyDiv w:val="1"/>
      <w:marLeft w:val="0"/>
      <w:marRight w:val="0"/>
      <w:marTop w:val="0"/>
      <w:marBottom w:val="0"/>
      <w:divBdr>
        <w:top w:val="none" w:sz="0" w:space="0" w:color="auto"/>
        <w:left w:val="none" w:sz="0" w:space="0" w:color="auto"/>
        <w:bottom w:val="none" w:sz="0" w:space="0" w:color="auto"/>
        <w:right w:val="none" w:sz="0" w:space="0" w:color="auto"/>
      </w:divBdr>
      <w:divsChild>
        <w:div w:id="572740760">
          <w:marLeft w:val="640"/>
          <w:marRight w:val="0"/>
          <w:marTop w:val="0"/>
          <w:marBottom w:val="0"/>
          <w:divBdr>
            <w:top w:val="none" w:sz="0" w:space="0" w:color="auto"/>
            <w:left w:val="none" w:sz="0" w:space="0" w:color="auto"/>
            <w:bottom w:val="none" w:sz="0" w:space="0" w:color="auto"/>
            <w:right w:val="none" w:sz="0" w:space="0" w:color="auto"/>
          </w:divBdr>
        </w:div>
        <w:div w:id="1843859580">
          <w:marLeft w:val="640"/>
          <w:marRight w:val="0"/>
          <w:marTop w:val="0"/>
          <w:marBottom w:val="0"/>
          <w:divBdr>
            <w:top w:val="none" w:sz="0" w:space="0" w:color="auto"/>
            <w:left w:val="none" w:sz="0" w:space="0" w:color="auto"/>
            <w:bottom w:val="none" w:sz="0" w:space="0" w:color="auto"/>
            <w:right w:val="none" w:sz="0" w:space="0" w:color="auto"/>
          </w:divBdr>
        </w:div>
        <w:div w:id="2120368144">
          <w:marLeft w:val="640"/>
          <w:marRight w:val="0"/>
          <w:marTop w:val="0"/>
          <w:marBottom w:val="0"/>
          <w:divBdr>
            <w:top w:val="none" w:sz="0" w:space="0" w:color="auto"/>
            <w:left w:val="none" w:sz="0" w:space="0" w:color="auto"/>
            <w:bottom w:val="none" w:sz="0" w:space="0" w:color="auto"/>
            <w:right w:val="none" w:sz="0" w:space="0" w:color="auto"/>
          </w:divBdr>
        </w:div>
        <w:div w:id="889879775">
          <w:marLeft w:val="640"/>
          <w:marRight w:val="0"/>
          <w:marTop w:val="0"/>
          <w:marBottom w:val="0"/>
          <w:divBdr>
            <w:top w:val="none" w:sz="0" w:space="0" w:color="auto"/>
            <w:left w:val="none" w:sz="0" w:space="0" w:color="auto"/>
            <w:bottom w:val="none" w:sz="0" w:space="0" w:color="auto"/>
            <w:right w:val="none" w:sz="0" w:space="0" w:color="auto"/>
          </w:divBdr>
        </w:div>
        <w:div w:id="758332782">
          <w:marLeft w:val="640"/>
          <w:marRight w:val="0"/>
          <w:marTop w:val="0"/>
          <w:marBottom w:val="0"/>
          <w:divBdr>
            <w:top w:val="none" w:sz="0" w:space="0" w:color="auto"/>
            <w:left w:val="none" w:sz="0" w:space="0" w:color="auto"/>
            <w:bottom w:val="none" w:sz="0" w:space="0" w:color="auto"/>
            <w:right w:val="none" w:sz="0" w:space="0" w:color="auto"/>
          </w:divBdr>
        </w:div>
      </w:divsChild>
    </w:div>
    <w:div w:id="1220171897">
      <w:bodyDiv w:val="1"/>
      <w:marLeft w:val="0"/>
      <w:marRight w:val="0"/>
      <w:marTop w:val="0"/>
      <w:marBottom w:val="0"/>
      <w:divBdr>
        <w:top w:val="none" w:sz="0" w:space="0" w:color="auto"/>
        <w:left w:val="none" w:sz="0" w:space="0" w:color="auto"/>
        <w:bottom w:val="none" w:sz="0" w:space="0" w:color="auto"/>
        <w:right w:val="none" w:sz="0" w:space="0" w:color="auto"/>
      </w:divBdr>
      <w:divsChild>
        <w:div w:id="54204179">
          <w:marLeft w:val="640"/>
          <w:marRight w:val="0"/>
          <w:marTop w:val="0"/>
          <w:marBottom w:val="0"/>
          <w:divBdr>
            <w:top w:val="none" w:sz="0" w:space="0" w:color="auto"/>
            <w:left w:val="none" w:sz="0" w:space="0" w:color="auto"/>
            <w:bottom w:val="none" w:sz="0" w:space="0" w:color="auto"/>
            <w:right w:val="none" w:sz="0" w:space="0" w:color="auto"/>
          </w:divBdr>
        </w:div>
        <w:div w:id="1366562261">
          <w:marLeft w:val="640"/>
          <w:marRight w:val="0"/>
          <w:marTop w:val="0"/>
          <w:marBottom w:val="0"/>
          <w:divBdr>
            <w:top w:val="none" w:sz="0" w:space="0" w:color="auto"/>
            <w:left w:val="none" w:sz="0" w:space="0" w:color="auto"/>
            <w:bottom w:val="none" w:sz="0" w:space="0" w:color="auto"/>
            <w:right w:val="none" w:sz="0" w:space="0" w:color="auto"/>
          </w:divBdr>
        </w:div>
        <w:div w:id="405609012">
          <w:marLeft w:val="640"/>
          <w:marRight w:val="0"/>
          <w:marTop w:val="0"/>
          <w:marBottom w:val="0"/>
          <w:divBdr>
            <w:top w:val="none" w:sz="0" w:space="0" w:color="auto"/>
            <w:left w:val="none" w:sz="0" w:space="0" w:color="auto"/>
            <w:bottom w:val="none" w:sz="0" w:space="0" w:color="auto"/>
            <w:right w:val="none" w:sz="0" w:space="0" w:color="auto"/>
          </w:divBdr>
        </w:div>
      </w:divsChild>
    </w:div>
    <w:div w:id="1308778246">
      <w:bodyDiv w:val="1"/>
      <w:marLeft w:val="0"/>
      <w:marRight w:val="0"/>
      <w:marTop w:val="0"/>
      <w:marBottom w:val="0"/>
      <w:divBdr>
        <w:top w:val="none" w:sz="0" w:space="0" w:color="auto"/>
        <w:left w:val="none" w:sz="0" w:space="0" w:color="auto"/>
        <w:bottom w:val="none" w:sz="0" w:space="0" w:color="auto"/>
        <w:right w:val="none" w:sz="0" w:space="0" w:color="auto"/>
      </w:divBdr>
      <w:divsChild>
        <w:div w:id="1710060414">
          <w:marLeft w:val="640"/>
          <w:marRight w:val="0"/>
          <w:marTop w:val="0"/>
          <w:marBottom w:val="0"/>
          <w:divBdr>
            <w:top w:val="none" w:sz="0" w:space="0" w:color="auto"/>
            <w:left w:val="none" w:sz="0" w:space="0" w:color="auto"/>
            <w:bottom w:val="none" w:sz="0" w:space="0" w:color="auto"/>
            <w:right w:val="none" w:sz="0" w:space="0" w:color="auto"/>
          </w:divBdr>
        </w:div>
        <w:div w:id="1202785852">
          <w:marLeft w:val="640"/>
          <w:marRight w:val="0"/>
          <w:marTop w:val="0"/>
          <w:marBottom w:val="0"/>
          <w:divBdr>
            <w:top w:val="none" w:sz="0" w:space="0" w:color="auto"/>
            <w:left w:val="none" w:sz="0" w:space="0" w:color="auto"/>
            <w:bottom w:val="none" w:sz="0" w:space="0" w:color="auto"/>
            <w:right w:val="none" w:sz="0" w:space="0" w:color="auto"/>
          </w:divBdr>
        </w:div>
        <w:div w:id="289211800">
          <w:marLeft w:val="640"/>
          <w:marRight w:val="0"/>
          <w:marTop w:val="0"/>
          <w:marBottom w:val="0"/>
          <w:divBdr>
            <w:top w:val="none" w:sz="0" w:space="0" w:color="auto"/>
            <w:left w:val="none" w:sz="0" w:space="0" w:color="auto"/>
            <w:bottom w:val="none" w:sz="0" w:space="0" w:color="auto"/>
            <w:right w:val="none" w:sz="0" w:space="0" w:color="auto"/>
          </w:divBdr>
        </w:div>
        <w:div w:id="306976070">
          <w:marLeft w:val="640"/>
          <w:marRight w:val="0"/>
          <w:marTop w:val="0"/>
          <w:marBottom w:val="0"/>
          <w:divBdr>
            <w:top w:val="none" w:sz="0" w:space="0" w:color="auto"/>
            <w:left w:val="none" w:sz="0" w:space="0" w:color="auto"/>
            <w:bottom w:val="none" w:sz="0" w:space="0" w:color="auto"/>
            <w:right w:val="none" w:sz="0" w:space="0" w:color="auto"/>
          </w:divBdr>
        </w:div>
        <w:div w:id="672758604">
          <w:marLeft w:val="640"/>
          <w:marRight w:val="0"/>
          <w:marTop w:val="0"/>
          <w:marBottom w:val="0"/>
          <w:divBdr>
            <w:top w:val="none" w:sz="0" w:space="0" w:color="auto"/>
            <w:left w:val="none" w:sz="0" w:space="0" w:color="auto"/>
            <w:bottom w:val="none" w:sz="0" w:space="0" w:color="auto"/>
            <w:right w:val="none" w:sz="0" w:space="0" w:color="auto"/>
          </w:divBdr>
        </w:div>
        <w:div w:id="949354774">
          <w:marLeft w:val="640"/>
          <w:marRight w:val="0"/>
          <w:marTop w:val="0"/>
          <w:marBottom w:val="0"/>
          <w:divBdr>
            <w:top w:val="none" w:sz="0" w:space="0" w:color="auto"/>
            <w:left w:val="none" w:sz="0" w:space="0" w:color="auto"/>
            <w:bottom w:val="none" w:sz="0" w:space="0" w:color="auto"/>
            <w:right w:val="none" w:sz="0" w:space="0" w:color="auto"/>
          </w:divBdr>
        </w:div>
        <w:div w:id="1141314447">
          <w:marLeft w:val="640"/>
          <w:marRight w:val="0"/>
          <w:marTop w:val="0"/>
          <w:marBottom w:val="0"/>
          <w:divBdr>
            <w:top w:val="none" w:sz="0" w:space="0" w:color="auto"/>
            <w:left w:val="none" w:sz="0" w:space="0" w:color="auto"/>
            <w:bottom w:val="none" w:sz="0" w:space="0" w:color="auto"/>
            <w:right w:val="none" w:sz="0" w:space="0" w:color="auto"/>
          </w:divBdr>
        </w:div>
        <w:div w:id="1636989731">
          <w:marLeft w:val="640"/>
          <w:marRight w:val="0"/>
          <w:marTop w:val="0"/>
          <w:marBottom w:val="0"/>
          <w:divBdr>
            <w:top w:val="none" w:sz="0" w:space="0" w:color="auto"/>
            <w:left w:val="none" w:sz="0" w:space="0" w:color="auto"/>
            <w:bottom w:val="none" w:sz="0" w:space="0" w:color="auto"/>
            <w:right w:val="none" w:sz="0" w:space="0" w:color="auto"/>
          </w:divBdr>
        </w:div>
        <w:div w:id="609094234">
          <w:marLeft w:val="640"/>
          <w:marRight w:val="0"/>
          <w:marTop w:val="0"/>
          <w:marBottom w:val="0"/>
          <w:divBdr>
            <w:top w:val="none" w:sz="0" w:space="0" w:color="auto"/>
            <w:left w:val="none" w:sz="0" w:space="0" w:color="auto"/>
            <w:bottom w:val="none" w:sz="0" w:space="0" w:color="auto"/>
            <w:right w:val="none" w:sz="0" w:space="0" w:color="auto"/>
          </w:divBdr>
        </w:div>
        <w:div w:id="591164030">
          <w:marLeft w:val="640"/>
          <w:marRight w:val="0"/>
          <w:marTop w:val="0"/>
          <w:marBottom w:val="0"/>
          <w:divBdr>
            <w:top w:val="none" w:sz="0" w:space="0" w:color="auto"/>
            <w:left w:val="none" w:sz="0" w:space="0" w:color="auto"/>
            <w:bottom w:val="none" w:sz="0" w:space="0" w:color="auto"/>
            <w:right w:val="none" w:sz="0" w:space="0" w:color="auto"/>
          </w:divBdr>
        </w:div>
        <w:div w:id="1783105536">
          <w:marLeft w:val="640"/>
          <w:marRight w:val="0"/>
          <w:marTop w:val="0"/>
          <w:marBottom w:val="0"/>
          <w:divBdr>
            <w:top w:val="none" w:sz="0" w:space="0" w:color="auto"/>
            <w:left w:val="none" w:sz="0" w:space="0" w:color="auto"/>
            <w:bottom w:val="none" w:sz="0" w:space="0" w:color="auto"/>
            <w:right w:val="none" w:sz="0" w:space="0" w:color="auto"/>
          </w:divBdr>
        </w:div>
        <w:div w:id="1881092818">
          <w:marLeft w:val="640"/>
          <w:marRight w:val="0"/>
          <w:marTop w:val="0"/>
          <w:marBottom w:val="0"/>
          <w:divBdr>
            <w:top w:val="none" w:sz="0" w:space="0" w:color="auto"/>
            <w:left w:val="none" w:sz="0" w:space="0" w:color="auto"/>
            <w:bottom w:val="none" w:sz="0" w:space="0" w:color="auto"/>
            <w:right w:val="none" w:sz="0" w:space="0" w:color="auto"/>
          </w:divBdr>
        </w:div>
        <w:div w:id="655183520">
          <w:marLeft w:val="640"/>
          <w:marRight w:val="0"/>
          <w:marTop w:val="0"/>
          <w:marBottom w:val="0"/>
          <w:divBdr>
            <w:top w:val="none" w:sz="0" w:space="0" w:color="auto"/>
            <w:left w:val="none" w:sz="0" w:space="0" w:color="auto"/>
            <w:bottom w:val="none" w:sz="0" w:space="0" w:color="auto"/>
            <w:right w:val="none" w:sz="0" w:space="0" w:color="auto"/>
          </w:divBdr>
        </w:div>
        <w:div w:id="2061246715">
          <w:marLeft w:val="640"/>
          <w:marRight w:val="0"/>
          <w:marTop w:val="0"/>
          <w:marBottom w:val="0"/>
          <w:divBdr>
            <w:top w:val="none" w:sz="0" w:space="0" w:color="auto"/>
            <w:left w:val="none" w:sz="0" w:space="0" w:color="auto"/>
            <w:bottom w:val="none" w:sz="0" w:space="0" w:color="auto"/>
            <w:right w:val="none" w:sz="0" w:space="0" w:color="auto"/>
          </w:divBdr>
        </w:div>
        <w:div w:id="1507211393">
          <w:marLeft w:val="640"/>
          <w:marRight w:val="0"/>
          <w:marTop w:val="0"/>
          <w:marBottom w:val="0"/>
          <w:divBdr>
            <w:top w:val="none" w:sz="0" w:space="0" w:color="auto"/>
            <w:left w:val="none" w:sz="0" w:space="0" w:color="auto"/>
            <w:bottom w:val="none" w:sz="0" w:space="0" w:color="auto"/>
            <w:right w:val="none" w:sz="0" w:space="0" w:color="auto"/>
          </w:divBdr>
        </w:div>
        <w:div w:id="1202136241">
          <w:marLeft w:val="640"/>
          <w:marRight w:val="0"/>
          <w:marTop w:val="0"/>
          <w:marBottom w:val="0"/>
          <w:divBdr>
            <w:top w:val="none" w:sz="0" w:space="0" w:color="auto"/>
            <w:left w:val="none" w:sz="0" w:space="0" w:color="auto"/>
            <w:bottom w:val="none" w:sz="0" w:space="0" w:color="auto"/>
            <w:right w:val="none" w:sz="0" w:space="0" w:color="auto"/>
          </w:divBdr>
        </w:div>
        <w:div w:id="886258048">
          <w:marLeft w:val="640"/>
          <w:marRight w:val="0"/>
          <w:marTop w:val="0"/>
          <w:marBottom w:val="0"/>
          <w:divBdr>
            <w:top w:val="none" w:sz="0" w:space="0" w:color="auto"/>
            <w:left w:val="none" w:sz="0" w:space="0" w:color="auto"/>
            <w:bottom w:val="none" w:sz="0" w:space="0" w:color="auto"/>
            <w:right w:val="none" w:sz="0" w:space="0" w:color="auto"/>
          </w:divBdr>
        </w:div>
        <w:div w:id="214853059">
          <w:marLeft w:val="640"/>
          <w:marRight w:val="0"/>
          <w:marTop w:val="0"/>
          <w:marBottom w:val="0"/>
          <w:divBdr>
            <w:top w:val="none" w:sz="0" w:space="0" w:color="auto"/>
            <w:left w:val="none" w:sz="0" w:space="0" w:color="auto"/>
            <w:bottom w:val="none" w:sz="0" w:space="0" w:color="auto"/>
            <w:right w:val="none" w:sz="0" w:space="0" w:color="auto"/>
          </w:divBdr>
        </w:div>
        <w:div w:id="398481008">
          <w:marLeft w:val="640"/>
          <w:marRight w:val="0"/>
          <w:marTop w:val="0"/>
          <w:marBottom w:val="0"/>
          <w:divBdr>
            <w:top w:val="none" w:sz="0" w:space="0" w:color="auto"/>
            <w:left w:val="none" w:sz="0" w:space="0" w:color="auto"/>
            <w:bottom w:val="none" w:sz="0" w:space="0" w:color="auto"/>
            <w:right w:val="none" w:sz="0" w:space="0" w:color="auto"/>
          </w:divBdr>
        </w:div>
        <w:div w:id="443155186">
          <w:marLeft w:val="640"/>
          <w:marRight w:val="0"/>
          <w:marTop w:val="0"/>
          <w:marBottom w:val="0"/>
          <w:divBdr>
            <w:top w:val="none" w:sz="0" w:space="0" w:color="auto"/>
            <w:left w:val="none" w:sz="0" w:space="0" w:color="auto"/>
            <w:bottom w:val="none" w:sz="0" w:space="0" w:color="auto"/>
            <w:right w:val="none" w:sz="0" w:space="0" w:color="auto"/>
          </w:divBdr>
        </w:div>
        <w:div w:id="2071925595">
          <w:marLeft w:val="640"/>
          <w:marRight w:val="0"/>
          <w:marTop w:val="0"/>
          <w:marBottom w:val="0"/>
          <w:divBdr>
            <w:top w:val="none" w:sz="0" w:space="0" w:color="auto"/>
            <w:left w:val="none" w:sz="0" w:space="0" w:color="auto"/>
            <w:bottom w:val="none" w:sz="0" w:space="0" w:color="auto"/>
            <w:right w:val="none" w:sz="0" w:space="0" w:color="auto"/>
          </w:divBdr>
        </w:div>
        <w:div w:id="358505481">
          <w:marLeft w:val="640"/>
          <w:marRight w:val="0"/>
          <w:marTop w:val="0"/>
          <w:marBottom w:val="0"/>
          <w:divBdr>
            <w:top w:val="none" w:sz="0" w:space="0" w:color="auto"/>
            <w:left w:val="none" w:sz="0" w:space="0" w:color="auto"/>
            <w:bottom w:val="none" w:sz="0" w:space="0" w:color="auto"/>
            <w:right w:val="none" w:sz="0" w:space="0" w:color="auto"/>
          </w:divBdr>
        </w:div>
        <w:div w:id="1732728001">
          <w:marLeft w:val="640"/>
          <w:marRight w:val="0"/>
          <w:marTop w:val="0"/>
          <w:marBottom w:val="0"/>
          <w:divBdr>
            <w:top w:val="none" w:sz="0" w:space="0" w:color="auto"/>
            <w:left w:val="none" w:sz="0" w:space="0" w:color="auto"/>
            <w:bottom w:val="none" w:sz="0" w:space="0" w:color="auto"/>
            <w:right w:val="none" w:sz="0" w:space="0" w:color="auto"/>
          </w:divBdr>
        </w:div>
        <w:div w:id="2131781115">
          <w:marLeft w:val="640"/>
          <w:marRight w:val="0"/>
          <w:marTop w:val="0"/>
          <w:marBottom w:val="0"/>
          <w:divBdr>
            <w:top w:val="none" w:sz="0" w:space="0" w:color="auto"/>
            <w:left w:val="none" w:sz="0" w:space="0" w:color="auto"/>
            <w:bottom w:val="none" w:sz="0" w:space="0" w:color="auto"/>
            <w:right w:val="none" w:sz="0" w:space="0" w:color="auto"/>
          </w:divBdr>
        </w:div>
        <w:div w:id="2101178560">
          <w:marLeft w:val="640"/>
          <w:marRight w:val="0"/>
          <w:marTop w:val="0"/>
          <w:marBottom w:val="0"/>
          <w:divBdr>
            <w:top w:val="none" w:sz="0" w:space="0" w:color="auto"/>
            <w:left w:val="none" w:sz="0" w:space="0" w:color="auto"/>
            <w:bottom w:val="none" w:sz="0" w:space="0" w:color="auto"/>
            <w:right w:val="none" w:sz="0" w:space="0" w:color="auto"/>
          </w:divBdr>
        </w:div>
        <w:div w:id="299387721">
          <w:marLeft w:val="640"/>
          <w:marRight w:val="0"/>
          <w:marTop w:val="0"/>
          <w:marBottom w:val="0"/>
          <w:divBdr>
            <w:top w:val="none" w:sz="0" w:space="0" w:color="auto"/>
            <w:left w:val="none" w:sz="0" w:space="0" w:color="auto"/>
            <w:bottom w:val="none" w:sz="0" w:space="0" w:color="auto"/>
            <w:right w:val="none" w:sz="0" w:space="0" w:color="auto"/>
          </w:divBdr>
        </w:div>
        <w:div w:id="1327200797">
          <w:marLeft w:val="640"/>
          <w:marRight w:val="0"/>
          <w:marTop w:val="0"/>
          <w:marBottom w:val="0"/>
          <w:divBdr>
            <w:top w:val="none" w:sz="0" w:space="0" w:color="auto"/>
            <w:left w:val="none" w:sz="0" w:space="0" w:color="auto"/>
            <w:bottom w:val="none" w:sz="0" w:space="0" w:color="auto"/>
            <w:right w:val="none" w:sz="0" w:space="0" w:color="auto"/>
          </w:divBdr>
        </w:div>
        <w:div w:id="1428774666">
          <w:marLeft w:val="640"/>
          <w:marRight w:val="0"/>
          <w:marTop w:val="0"/>
          <w:marBottom w:val="0"/>
          <w:divBdr>
            <w:top w:val="none" w:sz="0" w:space="0" w:color="auto"/>
            <w:left w:val="none" w:sz="0" w:space="0" w:color="auto"/>
            <w:bottom w:val="none" w:sz="0" w:space="0" w:color="auto"/>
            <w:right w:val="none" w:sz="0" w:space="0" w:color="auto"/>
          </w:divBdr>
        </w:div>
        <w:div w:id="595095899">
          <w:marLeft w:val="640"/>
          <w:marRight w:val="0"/>
          <w:marTop w:val="0"/>
          <w:marBottom w:val="0"/>
          <w:divBdr>
            <w:top w:val="none" w:sz="0" w:space="0" w:color="auto"/>
            <w:left w:val="none" w:sz="0" w:space="0" w:color="auto"/>
            <w:bottom w:val="none" w:sz="0" w:space="0" w:color="auto"/>
            <w:right w:val="none" w:sz="0" w:space="0" w:color="auto"/>
          </w:divBdr>
        </w:div>
        <w:div w:id="1538161001">
          <w:marLeft w:val="640"/>
          <w:marRight w:val="0"/>
          <w:marTop w:val="0"/>
          <w:marBottom w:val="0"/>
          <w:divBdr>
            <w:top w:val="none" w:sz="0" w:space="0" w:color="auto"/>
            <w:left w:val="none" w:sz="0" w:space="0" w:color="auto"/>
            <w:bottom w:val="none" w:sz="0" w:space="0" w:color="auto"/>
            <w:right w:val="none" w:sz="0" w:space="0" w:color="auto"/>
          </w:divBdr>
        </w:div>
        <w:div w:id="1670596330">
          <w:marLeft w:val="640"/>
          <w:marRight w:val="0"/>
          <w:marTop w:val="0"/>
          <w:marBottom w:val="0"/>
          <w:divBdr>
            <w:top w:val="none" w:sz="0" w:space="0" w:color="auto"/>
            <w:left w:val="none" w:sz="0" w:space="0" w:color="auto"/>
            <w:bottom w:val="none" w:sz="0" w:space="0" w:color="auto"/>
            <w:right w:val="none" w:sz="0" w:space="0" w:color="auto"/>
          </w:divBdr>
        </w:div>
        <w:div w:id="186985283">
          <w:marLeft w:val="640"/>
          <w:marRight w:val="0"/>
          <w:marTop w:val="0"/>
          <w:marBottom w:val="0"/>
          <w:divBdr>
            <w:top w:val="none" w:sz="0" w:space="0" w:color="auto"/>
            <w:left w:val="none" w:sz="0" w:space="0" w:color="auto"/>
            <w:bottom w:val="none" w:sz="0" w:space="0" w:color="auto"/>
            <w:right w:val="none" w:sz="0" w:space="0" w:color="auto"/>
          </w:divBdr>
        </w:div>
        <w:div w:id="1036932917">
          <w:marLeft w:val="640"/>
          <w:marRight w:val="0"/>
          <w:marTop w:val="0"/>
          <w:marBottom w:val="0"/>
          <w:divBdr>
            <w:top w:val="none" w:sz="0" w:space="0" w:color="auto"/>
            <w:left w:val="none" w:sz="0" w:space="0" w:color="auto"/>
            <w:bottom w:val="none" w:sz="0" w:space="0" w:color="auto"/>
            <w:right w:val="none" w:sz="0" w:space="0" w:color="auto"/>
          </w:divBdr>
        </w:div>
        <w:div w:id="1085418921">
          <w:marLeft w:val="640"/>
          <w:marRight w:val="0"/>
          <w:marTop w:val="0"/>
          <w:marBottom w:val="0"/>
          <w:divBdr>
            <w:top w:val="none" w:sz="0" w:space="0" w:color="auto"/>
            <w:left w:val="none" w:sz="0" w:space="0" w:color="auto"/>
            <w:bottom w:val="none" w:sz="0" w:space="0" w:color="auto"/>
            <w:right w:val="none" w:sz="0" w:space="0" w:color="auto"/>
          </w:divBdr>
        </w:div>
        <w:div w:id="1237939781">
          <w:marLeft w:val="640"/>
          <w:marRight w:val="0"/>
          <w:marTop w:val="0"/>
          <w:marBottom w:val="0"/>
          <w:divBdr>
            <w:top w:val="none" w:sz="0" w:space="0" w:color="auto"/>
            <w:left w:val="none" w:sz="0" w:space="0" w:color="auto"/>
            <w:bottom w:val="none" w:sz="0" w:space="0" w:color="auto"/>
            <w:right w:val="none" w:sz="0" w:space="0" w:color="auto"/>
          </w:divBdr>
        </w:div>
        <w:div w:id="1429813833">
          <w:marLeft w:val="640"/>
          <w:marRight w:val="0"/>
          <w:marTop w:val="0"/>
          <w:marBottom w:val="0"/>
          <w:divBdr>
            <w:top w:val="none" w:sz="0" w:space="0" w:color="auto"/>
            <w:left w:val="none" w:sz="0" w:space="0" w:color="auto"/>
            <w:bottom w:val="none" w:sz="0" w:space="0" w:color="auto"/>
            <w:right w:val="none" w:sz="0" w:space="0" w:color="auto"/>
          </w:divBdr>
        </w:div>
        <w:div w:id="524633522">
          <w:marLeft w:val="640"/>
          <w:marRight w:val="0"/>
          <w:marTop w:val="0"/>
          <w:marBottom w:val="0"/>
          <w:divBdr>
            <w:top w:val="none" w:sz="0" w:space="0" w:color="auto"/>
            <w:left w:val="none" w:sz="0" w:space="0" w:color="auto"/>
            <w:bottom w:val="none" w:sz="0" w:space="0" w:color="auto"/>
            <w:right w:val="none" w:sz="0" w:space="0" w:color="auto"/>
          </w:divBdr>
        </w:div>
        <w:div w:id="1606769187">
          <w:marLeft w:val="640"/>
          <w:marRight w:val="0"/>
          <w:marTop w:val="0"/>
          <w:marBottom w:val="0"/>
          <w:divBdr>
            <w:top w:val="none" w:sz="0" w:space="0" w:color="auto"/>
            <w:left w:val="none" w:sz="0" w:space="0" w:color="auto"/>
            <w:bottom w:val="none" w:sz="0" w:space="0" w:color="auto"/>
            <w:right w:val="none" w:sz="0" w:space="0" w:color="auto"/>
          </w:divBdr>
        </w:div>
        <w:div w:id="125003084">
          <w:marLeft w:val="640"/>
          <w:marRight w:val="0"/>
          <w:marTop w:val="0"/>
          <w:marBottom w:val="0"/>
          <w:divBdr>
            <w:top w:val="none" w:sz="0" w:space="0" w:color="auto"/>
            <w:left w:val="none" w:sz="0" w:space="0" w:color="auto"/>
            <w:bottom w:val="none" w:sz="0" w:space="0" w:color="auto"/>
            <w:right w:val="none" w:sz="0" w:space="0" w:color="auto"/>
          </w:divBdr>
        </w:div>
        <w:div w:id="996884233">
          <w:marLeft w:val="640"/>
          <w:marRight w:val="0"/>
          <w:marTop w:val="0"/>
          <w:marBottom w:val="0"/>
          <w:divBdr>
            <w:top w:val="none" w:sz="0" w:space="0" w:color="auto"/>
            <w:left w:val="none" w:sz="0" w:space="0" w:color="auto"/>
            <w:bottom w:val="none" w:sz="0" w:space="0" w:color="auto"/>
            <w:right w:val="none" w:sz="0" w:space="0" w:color="auto"/>
          </w:divBdr>
        </w:div>
      </w:divsChild>
    </w:div>
    <w:div w:id="1359811540">
      <w:bodyDiv w:val="1"/>
      <w:marLeft w:val="0"/>
      <w:marRight w:val="0"/>
      <w:marTop w:val="0"/>
      <w:marBottom w:val="0"/>
      <w:divBdr>
        <w:top w:val="none" w:sz="0" w:space="0" w:color="auto"/>
        <w:left w:val="none" w:sz="0" w:space="0" w:color="auto"/>
        <w:bottom w:val="none" w:sz="0" w:space="0" w:color="auto"/>
        <w:right w:val="none" w:sz="0" w:space="0" w:color="auto"/>
      </w:divBdr>
      <w:divsChild>
        <w:div w:id="1922060511">
          <w:marLeft w:val="640"/>
          <w:marRight w:val="0"/>
          <w:marTop w:val="0"/>
          <w:marBottom w:val="0"/>
          <w:divBdr>
            <w:top w:val="none" w:sz="0" w:space="0" w:color="auto"/>
            <w:left w:val="none" w:sz="0" w:space="0" w:color="auto"/>
            <w:bottom w:val="none" w:sz="0" w:space="0" w:color="auto"/>
            <w:right w:val="none" w:sz="0" w:space="0" w:color="auto"/>
          </w:divBdr>
        </w:div>
        <w:div w:id="455954012">
          <w:marLeft w:val="640"/>
          <w:marRight w:val="0"/>
          <w:marTop w:val="0"/>
          <w:marBottom w:val="0"/>
          <w:divBdr>
            <w:top w:val="none" w:sz="0" w:space="0" w:color="auto"/>
            <w:left w:val="none" w:sz="0" w:space="0" w:color="auto"/>
            <w:bottom w:val="none" w:sz="0" w:space="0" w:color="auto"/>
            <w:right w:val="none" w:sz="0" w:space="0" w:color="auto"/>
          </w:divBdr>
        </w:div>
        <w:div w:id="1030573742">
          <w:marLeft w:val="640"/>
          <w:marRight w:val="0"/>
          <w:marTop w:val="0"/>
          <w:marBottom w:val="0"/>
          <w:divBdr>
            <w:top w:val="none" w:sz="0" w:space="0" w:color="auto"/>
            <w:left w:val="none" w:sz="0" w:space="0" w:color="auto"/>
            <w:bottom w:val="none" w:sz="0" w:space="0" w:color="auto"/>
            <w:right w:val="none" w:sz="0" w:space="0" w:color="auto"/>
          </w:divBdr>
        </w:div>
        <w:div w:id="1977292000">
          <w:marLeft w:val="640"/>
          <w:marRight w:val="0"/>
          <w:marTop w:val="0"/>
          <w:marBottom w:val="0"/>
          <w:divBdr>
            <w:top w:val="none" w:sz="0" w:space="0" w:color="auto"/>
            <w:left w:val="none" w:sz="0" w:space="0" w:color="auto"/>
            <w:bottom w:val="none" w:sz="0" w:space="0" w:color="auto"/>
            <w:right w:val="none" w:sz="0" w:space="0" w:color="auto"/>
          </w:divBdr>
        </w:div>
        <w:div w:id="1446651249">
          <w:marLeft w:val="640"/>
          <w:marRight w:val="0"/>
          <w:marTop w:val="0"/>
          <w:marBottom w:val="0"/>
          <w:divBdr>
            <w:top w:val="none" w:sz="0" w:space="0" w:color="auto"/>
            <w:left w:val="none" w:sz="0" w:space="0" w:color="auto"/>
            <w:bottom w:val="none" w:sz="0" w:space="0" w:color="auto"/>
            <w:right w:val="none" w:sz="0" w:space="0" w:color="auto"/>
          </w:divBdr>
        </w:div>
        <w:div w:id="4215969">
          <w:marLeft w:val="640"/>
          <w:marRight w:val="0"/>
          <w:marTop w:val="0"/>
          <w:marBottom w:val="0"/>
          <w:divBdr>
            <w:top w:val="none" w:sz="0" w:space="0" w:color="auto"/>
            <w:left w:val="none" w:sz="0" w:space="0" w:color="auto"/>
            <w:bottom w:val="none" w:sz="0" w:space="0" w:color="auto"/>
            <w:right w:val="none" w:sz="0" w:space="0" w:color="auto"/>
          </w:divBdr>
        </w:div>
      </w:divsChild>
    </w:div>
    <w:div w:id="1371415337">
      <w:bodyDiv w:val="1"/>
      <w:marLeft w:val="0"/>
      <w:marRight w:val="0"/>
      <w:marTop w:val="0"/>
      <w:marBottom w:val="0"/>
      <w:divBdr>
        <w:top w:val="none" w:sz="0" w:space="0" w:color="auto"/>
        <w:left w:val="none" w:sz="0" w:space="0" w:color="auto"/>
        <w:bottom w:val="none" w:sz="0" w:space="0" w:color="auto"/>
        <w:right w:val="none" w:sz="0" w:space="0" w:color="auto"/>
      </w:divBdr>
      <w:divsChild>
        <w:div w:id="1009799027">
          <w:marLeft w:val="640"/>
          <w:marRight w:val="0"/>
          <w:marTop w:val="0"/>
          <w:marBottom w:val="0"/>
          <w:divBdr>
            <w:top w:val="none" w:sz="0" w:space="0" w:color="auto"/>
            <w:left w:val="none" w:sz="0" w:space="0" w:color="auto"/>
            <w:bottom w:val="none" w:sz="0" w:space="0" w:color="auto"/>
            <w:right w:val="none" w:sz="0" w:space="0" w:color="auto"/>
          </w:divBdr>
        </w:div>
        <w:div w:id="2107845642">
          <w:marLeft w:val="640"/>
          <w:marRight w:val="0"/>
          <w:marTop w:val="0"/>
          <w:marBottom w:val="0"/>
          <w:divBdr>
            <w:top w:val="none" w:sz="0" w:space="0" w:color="auto"/>
            <w:left w:val="none" w:sz="0" w:space="0" w:color="auto"/>
            <w:bottom w:val="none" w:sz="0" w:space="0" w:color="auto"/>
            <w:right w:val="none" w:sz="0" w:space="0" w:color="auto"/>
          </w:divBdr>
        </w:div>
        <w:div w:id="412707306">
          <w:marLeft w:val="640"/>
          <w:marRight w:val="0"/>
          <w:marTop w:val="0"/>
          <w:marBottom w:val="0"/>
          <w:divBdr>
            <w:top w:val="none" w:sz="0" w:space="0" w:color="auto"/>
            <w:left w:val="none" w:sz="0" w:space="0" w:color="auto"/>
            <w:bottom w:val="none" w:sz="0" w:space="0" w:color="auto"/>
            <w:right w:val="none" w:sz="0" w:space="0" w:color="auto"/>
          </w:divBdr>
        </w:div>
      </w:divsChild>
    </w:div>
    <w:div w:id="1389456832">
      <w:bodyDiv w:val="1"/>
      <w:marLeft w:val="0"/>
      <w:marRight w:val="0"/>
      <w:marTop w:val="0"/>
      <w:marBottom w:val="0"/>
      <w:divBdr>
        <w:top w:val="none" w:sz="0" w:space="0" w:color="auto"/>
        <w:left w:val="none" w:sz="0" w:space="0" w:color="auto"/>
        <w:bottom w:val="none" w:sz="0" w:space="0" w:color="auto"/>
        <w:right w:val="none" w:sz="0" w:space="0" w:color="auto"/>
      </w:divBdr>
      <w:divsChild>
        <w:div w:id="1960721936">
          <w:marLeft w:val="640"/>
          <w:marRight w:val="0"/>
          <w:marTop w:val="0"/>
          <w:marBottom w:val="0"/>
          <w:divBdr>
            <w:top w:val="none" w:sz="0" w:space="0" w:color="auto"/>
            <w:left w:val="none" w:sz="0" w:space="0" w:color="auto"/>
            <w:bottom w:val="none" w:sz="0" w:space="0" w:color="auto"/>
            <w:right w:val="none" w:sz="0" w:space="0" w:color="auto"/>
          </w:divBdr>
        </w:div>
        <w:div w:id="2101288493">
          <w:marLeft w:val="640"/>
          <w:marRight w:val="0"/>
          <w:marTop w:val="0"/>
          <w:marBottom w:val="0"/>
          <w:divBdr>
            <w:top w:val="none" w:sz="0" w:space="0" w:color="auto"/>
            <w:left w:val="none" w:sz="0" w:space="0" w:color="auto"/>
            <w:bottom w:val="none" w:sz="0" w:space="0" w:color="auto"/>
            <w:right w:val="none" w:sz="0" w:space="0" w:color="auto"/>
          </w:divBdr>
        </w:div>
        <w:div w:id="1165315289">
          <w:marLeft w:val="640"/>
          <w:marRight w:val="0"/>
          <w:marTop w:val="0"/>
          <w:marBottom w:val="0"/>
          <w:divBdr>
            <w:top w:val="none" w:sz="0" w:space="0" w:color="auto"/>
            <w:left w:val="none" w:sz="0" w:space="0" w:color="auto"/>
            <w:bottom w:val="none" w:sz="0" w:space="0" w:color="auto"/>
            <w:right w:val="none" w:sz="0" w:space="0" w:color="auto"/>
          </w:divBdr>
        </w:div>
        <w:div w:id="1005398970">
          <w:marLeft w:val="640"/>
          <w:marRight w:val="0"/>
          <w:marTop w:val="0"/>
          <w:marBottom w:val="0"/>
          <w:divBdr>
            <w:top w:val="none" w:sz="0" w:space="0" w:color="auto"/>
            <w:left w:val="none" w:sz="0" w:space="0" w:color="auto"/>
            <w:bottom w:val="none" w:sz="0" w:space="0" w:color="auto"/>
            <w:right w:val="none" w:sz="0" w:space="0" w:color="auto"/>
          </w:divBdr>
        </w:div>
        <w:div w:id="137773659">
          <w:marLeft w:val="640"/>
          <w:marRight w:val="0"/>
          <w:marTop w:val="0"/>
          <w:marBottom w:val="0"/>
          <w:divBdr>
            <w:top w:val="none" w:sz="0" w:space="0" w:color="auto"/>
            <w:left w:val="none" w:sz="0" w:space="0" w:color="auto"/>
            <w:bottom w:val="none" w:sz="0" w:space="0" w:color="auto"/>
            <w:right w:val="none" w:sz="0" w:space="0" w:color="auto"/>
          </w:divBdr>
        </w:div>
        <w:div w:id="676465895">
          <w:marLeft w:val="640"/>
          <w:marRight w:val="0"/>
          <w:marTop w:val="0"/>
          <w:marBottom w:val="0"/>
          <w:divBdr>
            <w:top w:val="none" w:sz="0" w:space="0" w:color="auto"/>
            <w:left w:val="none" w:sz="0" w:space="0" w:color="auto"/>
            <w:bottom w:val="none" w:sz="0" w:space="0" w:color="auto"/>
            <w:right w:val="none" w:sz="0" w:space="0" w:color="auto"/>
          </w:divBdr>
        </w:div>
        <w:div w:id="2108915696">
          <w:marLeft w:val="640"/>
          <w:marRight w:val="0"/>
          <w:marTop w:val="0"/>
          <w:marBottom w:val="0"/>
          <w:divBdr>
            <w:top w:val="none" w:sz="0" w:space="0" w:color="auto"/>
            <w:left w:val="none" w:sz="0" w:space="0" w:color="auto"/>
            <w:bottom w:val="none" w:sz="0" w:space="0" w:color="auto"/>
            <w:right w:val="none" w:sz="0" w:space="0" w:color="auto"/>
          </w:divBdr>
        </w:div>
        <w:div w:id="911620643">
          <w:marLeft w:val="640"/>
          <w:marRight w:val="0"/>
          <w:marTop w:val="0"/>
          <w:marBottom w:val="0"/>
          <w:divBdr>
            <w:top w:val="none" w:sz="0" w:space="0" w:color="auto"/>
            <w:left w:val="none" w:sz="0" w:space="0" w:color="auto"/>
            <w:bottom w:val="none" w:sz="0" w:space="0" w:color="auto"/>
            <w:right w:val="none" w:sz="0" w:space="0" w:color="auto"/>
          </w:divBdr>
        </w:div>
        <w:div w:id="1979022165">
          <w:marLeft w:val="640"/>
          <w:marRight w:val="0"/>
          <w:marTop w:val="0"/>
          <w:marBottom w:val="0"/>
          <w:divBdr>
            <w:top w:val="none" w:sz="0" w:space="0" w:color="auto"/>
            <w:left w:val="none" w:sz="0" w:space="0" w:color="auto"/>
            <w:bottom w:val="none" w:sz="0" w:space="0" w:color="auto"/>
            <w:right w:val="none" w:sz="0" w:space="0" w:color="auto"/>
          </w:divBdr>
        </w:div>
        <w:div w:id="633603986">
          <w:marLeft w:val="640"/>
          <w:marRight w:val="0"/>
          <w:marTop w:val="0"/>
          <w:marBottom w:val="0"/>
          <w:divBdr>
            <w:top w:val="none" w:sz="0" w:space="0" w:color="auto"/>
            <w:left w:val="none" w:sz="0" w:space="0" w:color="auto"/>
            <w:bottom w:val="none" w:sz="0" w:space="0" w:color="auto"/>
            <w:right w:val="none" w:sz="0" w:space="0" w:color="auto"/>
          </w:divBdr>
        </w:div>
        <w:div w:id="1675692868">
          <w:marLeft w:val="640"/>
          <w:marRight w:val="0"/>
          <w:marTop w:val="0"/>
          <w:marBottom w:val="0"/>
          <w:divBdr>
            <w:top w:val="none" w:sz="0" w:space="0" w:color="auto"/>
            <w:left w:val="none" w:sz="0" w:space="0" w:color="auto"/>
            <w:bottom w:val="none" w:sz="0" w:space="0" w:color="auto"/>
            <w:right w:val="none" w:sz="0" w:space="0" w:color="auto"/>
          </w:divBdr>
        </w:div>
        <w:div w:id="1037778498">
          <w:marLeft w:val="640"/>
          <w:marRight w:val="0"/>
          <w:marTop w:val="0"/>
          <w:marBottom w:val="0"/>
          <w:divBdr>
            <w:top w:val="none" w:sz="0" w:space="0" w:color="auto"/>
            <w:left w:val="none" w:sz="0" w:space="0" w:color="auto"/>
            <w:bottom w:val="none" w:sz="0" w:space="0" w:color="auto"/>
            <w:right w:val="none" w:sz="0" w:space="0" w:color="auto"/>
          </w:divBdr>
        </w:div>
        <w:div w:id="2003698336">
          <w:marLeft w:val="640"/>
          <w:marRight w:val="0"/>
          <w:marTop w:val="0"/>
          <w:marBottom w:val="0"/>
          <w:divBdr>
            <w:top w:val="none" w:sz="0" w:space="0" w:color="auto"/>
            <w:left w:val="none" w:sz="0" w:space="0" w:color="auto"/>
            <w:bottom w:val="none" w:sz="0" w:space="0" w:color="auto"/>
            <w:right w:val="none" w:sz="0" w:space="0" w:color="auto"/>
          </w:divBdr>
        </w:div>
        <w:div w:id="1322154694">
          <w:marLeft w:val="640"/>
          <w:marRight w:val="0"/>
          <w:marTop w:val="0"/>
          <w:marBottom w:val="0"/>
          <w:divBdr>
            <w:top w:val="none" w:sz="0" w:space="0" w:color="auto"/>
            <w:left w:val="none" w:sz="0" w:space="0" w:color="auto"/>
            <w:bottom w:val="none" w:sz="0" w:space="0" w:color="auto"/>
            <w:right w:val="none" w:sz="0" w:space="0" w:color="auto"/>
          </w:divBdr>
        </w:div>
        <w:div w:id="839269978">
          <w:marLeft w:val="640"/>
          <w:marRight w:val="0"/>
          <w:marTop w:val="0"/>
          <w:marBottom w:val="0"/>
          <w:divBdr>
            <w:top w:val="none" w:sz="0" w:space="0" w:color="auto"/>
            <w:left w:val="none" w:sz="0" w:space="0" w:color="auto"/>
            <w:bottom w:val="none" w:sz="0" w:space="0" w:color="auto"/>
            <w:right w:val="none" w:sz="0" w:space="0" w:color="auto"/>
          </w:divBdr>
        </w:div>
        <w:div w:id="352075712">
          <w:marLeft w:val="640"/>
          <w:marRight w:val="0"/>
          <w:marTop w:val="0"/>
          <w:marBottom w:val="0"/>
          <w:divBdr>
            <w:top w:val="none" w:sz="0" w:space="0" w:color="auto"/>
            <w:left w:val="none" w:sz="0" w:space="0" w:color="auto"/>
            <w:bottom w:val="none" w:sz="0" w:space="0" w:color="auto"/>
            <w:right w:val="none" w:sz="0" w:space="0" w:color="auto"/>
          </w:divBdr>
        </w:div>
        <w:div w:id="1030495089">
          <w:marLeft w:val="640"/>
          <w:marRight w:val="0"/>
          <w:marTop w:val="0"/>
          <w:marBottom w:val="0"/>
          <w:divBdr>
            <w:top w:val="none" w:sz="0" w:space="0" w:color="auto"/>
            <w:left w:val="none" w:sz="0" w:space="0" w:color="auto"/>
            <w:bottom w:val="none" w:sz="0" w:space="0" w:color="auto"/>
            <w:right w:val="none" w:sz="0" w:space="0" w:color="auto"/>
          </w:divBdr>
        </w:div>
        <w:div w:id="1000349518">
          <w:marLeft w:val="640"/>
          <w:marRight w:val="0"/>
          <w:marTop w:val="0"/>
          <w:marBottom w:val="0"/>
          <w:divBdr>
            <w:top w:val="none" w:sz="0" w:space="0" w:color="auto"/>
            <w:left w:val="none" w:sz="0" w:space="0" w:color="auto"/>
            <w:bottom w:val="none" w:sz="0" w:space="0" w:color="auto"/>
            <w:right w:val="none" w:sz="0" w:space="0" w:color="auto"/>
          </w:divBdr>
        </w:div>
        <w:div w:id="1988510565">
          <w:marLeft w:val="640"/>
          <w:marRight w:val="0"/>
          <w:marTop w:val="0"/>
          <w:marBottom w:val="0"/>
          <w:divBdr>
            <w:top w:val="none" w:sz="0" w:space="0" w:color="auto"/>
            <w:left w:val="none" w:sz="0" w:space="0" w:color="auto"/>
            <w:bottom w:val="none" w:sz="0" w:space="0" w:color="auto"/>
            <w:right w:val="none" w:sz="0" w:space="0" w:color="auto"/>
          </w:divBdr>
        </w:div>
        <w:div w:id="141317757">
          <w:marLeft w:val="640"/>
          <w:marRight w:val="0"/>
          <w:marTop w:val="0"/>
          <w:marBottom w:val="0"/>
          <w:divBdr>
            <w:top w:val="none" w:sz="0" w:space="0" w:color="auto"/>
            <w:left w:val="none" w:sz="0" w:space="0" w:color="auto"/>
            <w:bottom w:val="none" w:sz="0" w:space="0" w:color="auto"/>
            <w:right w:val="none" w:sz="0" w:space="0" w:color="auto"/>
          </w:divBdr>
        </w:div>
        <w:div w:id="197426499">
          <w:marLeft w:val="640"/>
          <w:marRight w:val="0"/>
          <w:marTop w:val="0"/>
          <w:marBottom w:val="0"/>
          <w:divBdr>
            <w:top w:val="none" w:sz="0" w:space="0" w:color="auto"/>
            <w:left w:val="none" w:sz="0" w:space="0" w:color="auto"/>
            <w:bottom w:val="none" w:sz="0" w:space="0" w:color="auto"/>
            <w:right w:val="none" w:sz="0" w:space="0" w:color="auto"/>
          </w:divBdr>
        </w:div>
        <w:div w:id="401102014">
          <w:marLeft w:val="640"/>
          <w:marRight w:val="0"/>
          <w:marTop w:val="0"/>
          <w:marBottom w:val="0"/>
          <w:divBdr>
            <w:top w:val="none" w:sz="0" w:space="0" w:color="auto"/>
            <w:left w:val="none" w:sz="0" w:space="0" w:color="auto"/>
            <w:bottom w:val="none" w:sz="0" w:space="0" w:color="auto"/>
            <w:right w:val="none" w:sz="0" w:space="0" w:color="auto"/>
          </w:divBdr>
        </w:div>
        <w:div w:id="661541875">
          <w:marLeft w:val="640"/>
          <w:marRight w:val="0"/>
          <w:marTop w:val="0"/>
          <w:marBottom w:val="0"/>
          <w:divBdr>
            <w:top w:val="none" w:sz="0" w:space="0" w:color="auto"/>
            <w:left w:val="none" w:sz="0" w:space="0" w:color="auto"/>
            <w:bottom w:val="none" w:sz="0" w:space="0" w:color="auto"/>
            <w:right w:val="none" w:sz="0" w:space="0" w:color="auto"/>
          </w:divBdr>
        </w:div>
        <w:div w:id="1093278831">
          <w:marLeft w:val="640"/>
          <w:marRight w:val="0"/>
          <w:marTop w:val="0"/>
          <w:marBottom w:val="0"/>
          <w:divBdr>
            <w:top w:val="none" w:sz="0" w:space="0" w:color="auto"/>
            <w:left w:val="none" w:sz="0" w:space="0" w:color="auto"/>
            <w:bottom w:val="none" w:sz="0" w:space="0" w:color="auto"/>
            <w:right w:val="none" w:sz="0" w:space="0" w:color="auto"/>
          </w:divBdr>
        </w:div>
        <w:div w:id="1380713495">
          <w:marLeft w:val="640"/>
          <w:marRight w:val="0"/>
          <w:marTop w:val="0"/>
          <w:marBottom w:val="0"/>
          <w:divBdr>
            <w:top w:val="none" w:sz="0" w:space="0" w:color="auto"/>
            <w:left w:val="none" w:sz="0" w:space="0" w:color="auto"/>
            <w:bottom w:val="none" w:sz="0" w:space="0" w:color="auto"/>
            <w:right w:val="none" w:sz="0" w:space="0" w:color="auto"/>
          </w:divBdr>
        </w:div>
        <w:div w:id="1684815825">
          <w:marLeft w:val="640"/>
          <w:marRight w:val="0"/>
          <w:marTop w:val="0"/>
          <w:marBottom w:val="0"/>
          <w:divBdr>
            <w:top w:val="none" w:sz="0" w:space="0" w:color="auto"/>
            <w:left w:val="none" w:sz="0" w:space="0" w:color="auto"/>
            <w:bottom w:val="none" w:sz="0" w:space="0" w:color="auto"/>
            <w:right w:val="none" w:sz="0" w:space="0" w:color="auto"/>
          </w:divBdr>
        </w:div>
        <w:div w:id="1254584827">
          <w:marLeft w:val="640"/>
          <w:marRight w:val="0"/>
          <w:marTop w:val="0"/>
          <w:marBottom w:val="0"/>
          <w:divBdr>
            <w:top w:val="none" w:sz="0" w:space="0" w:color="auto"/>
            <w:left w:val="none" w:sz="0" w:space="0" w:color="auto"/>
            <w:bottom w:val="none" w:sz="0" w:space="0" w:color="auto"/>
            <w:right w:val="none" w:sz="0" w:space="0" w:color="auto"/>
          </w:divBdr>
        </w:div>
        <w:div w:id="1148206599">
          <w:marLeft w:val="640"/>
          <w:marRight w:val="0"/>
          <w:marTop w:val="0"/>
          <w:marBottom w:val="0"/>
          <w:divBdr>
            <w:top w:val="none" w:sz="0" w:space="0" w:color="auto"/>
            <w:left w:val="none" w:sz="0" w:space="0" w:color="auto"/>
            <w:bottom w:val="none" w:sz="0" w:space="0" w:color="auto"/>
            <w:right w:val="none" w:sz="0" w:space="0" w:color="auto"/>
          </w:divBdr>
        </w:div>
        <w:div w:id="1001858893">
          <w:marLeft w:val="640"/>
          <w:marRight w:val="0"/>
          <w:marTop w:val="0"/>
          <w:marBottom w:val="0"/>
          <w:divBdr>
            <w:top w:val="none" w:sz="0" w:space="0" w:color="auto"/>
            <w:left w:val="none" w:sz="0" w:space="0" w:color="auto"/>
            <w:bottom w:val="none" w:sz="0" w:space="0" w:color="auto"/>
            <w:right w:val="none" w:sz="0" w:space="0" w:color="auto"/>
          </w:divBdr>
        </w:div>
        <w:div w:id="1387988336">
          <w:marLeft w:val="640"/>
          <w:marRight w:val="0"/>
          <w:marTop w:val="0"/>
          <w:marBottom w:val="0"/>
          <w:divBdr>
            <w:top w:val="none" w:sz="0" w:space="0" w:color="auto"/>
            <w:left w:val="none" w:sz="0" w:space="0" w:color="auto"/>
            <w:bottom w:val="none" w:sz="0" w:space="0" w:color="auto"/>
            <w:right w:val="none" w:sz="0" w:space="0" w:color="auto"/>
          </w:divBdr>
        </w:div>
        <w:div w:id="359013236">
          <w:marLeft w:val="640"/>
          <w:marRight w:val="0"/>
          <w:marTop w:val="0"/>
          <w:marBottom w:val="0"/>
          <w:divBdr>
            <w:top w:val="none" w:sz="0" w:space="0" w:color="auto"/>
            <w:left w:val="none" w:sz="0" w:space="0" w:color="auto"/>
            <w:bottom w:val="none" w:sz="0" w:space="0" w:color="auto"/>
            <w:right w:val="none" w:sz="0" w:space="0" w:color="auto"/>
          </w:divBdr>
        </w:div>
        <w:div w:id="1209298332">
          <w:marLeft w:val="640"/>
          <w:marRight w:val="0"/>
          <w:marTop w:val="0"/>
          <w:marBottom w:val="0"/>
          <w:divBdr>
            <w:top w:val="none" w:sz="0" w:space="0" w:color="auto"/>
            <w:left w:val="none" w:sz="0" w:space="0" w:color="auto"/>
            <w:bottom w:val="none" w:sz="0" w:space="0" w:color="auto"/>
            <w:right w:val="none" w:sz="0" w:space="0" w:color="auto"/>
          </w:divBdr>
        </w:div>
        <w:div w:id="677853605">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73668817">
          <w:marLeft w:val="640"/>
          <w:marRight w:val="0"/>
          <w:marTop w:val="0"/>
          <w:marBottom w:val="0"/>
          <w:divBdr>
            <w:top w:val="none" w:sz="0" w:space="0" w:color="auto"/>
            <w:left w:val="none" w:sz="0" w:space="0" w:color="auto"/>
            <w:bottom w:val="none" w:sz="0" w:space="0" w:color="auto"/>
            <w:right w:val="none" w:sz="0" w:space="0" w:color="auto"/>
          </w:divBdr>
        </w:div>
        <w:div w:id="315453686">
          <w:marLeft w:val="640"/>
          <w:marRight w:val="0"/>
          <w:marTop w:val="0"/>
          <w:marBottom w:val="0"/>
          <w:divBdr>
            <w:top w:val="none" w:sz="0" w:space="0" w:color="auto"/>
            <w:left w:val="none" w:sz="0" w:space="0" w:color="auto"/>
            <w:bottom w:val="none" w:sz="0" w:space="0" w:color="auto"/>
            <w:right w:val="none" w:sz="0" w:space="0" w:color="auto"/>
          </w:divBdr>
        </w:div>
        <w:div w:id="626350631">
          <w:marLeft w:val="640"/>
          <w:marRight w:val="0"/>
          <w:marTop w:val="0"/>
          <w:marBottom w:val="0"/>
          <w:divBdr>
            <w:top w:val="none" w:sz="0" w:space="0" w:color="auto"/>
            <w:left w:val="none" w:sz="0" w:space="0" w:color="auto"/>
            <w:bottom w:val="none" w:sz="0" w:space="0" w:color="auto"/>
            <w:right w:val="none" w:sz="0" w:space="0" w:color="auto"/>
          </w:divBdr>
        </w:div>
        <w:div w:id="784815113">
          <w:marLeft w:val="640"/>
          <w:marRight w:val="0"/>
          <w:marTop w:val="0"/>
          <w:marBottom w:val="0"/>
          <w:divBdr>
            <w:top w:val="none" w:sz="0" w:space="0" w:color="auto"/>
            <w:left w:val="none" w:sz="0" w:space="0" w:color="auto"/>
            <w:bottom w:val="none" w:sz="0" w:space="0" w:color="auto"/>
            <w:right w:val="none" w:sz="0" w:space="0" w:color="auto"/>
          </w:divBdr>
        </w:div>
        <w:div w:id="216479665">
          <w:marLeft w:val="640"/>
          <w:marRight w:val="0"/>
          <w:marTop w:val="0"/>
          <w:marBottom w:val="0"/>
          <w:divBdr>
            <w:top w:val="none" w:sz="0" w:space="0" w:color="auto"/>
            <w:left w:val="none" w:sz="0" w:space="0" w:color="auto"/>
            <w:bottom w:val="none" w:sz="0" w:space="0" w:color="auto"/>
            <w:right w:val="none" w:sz="0" w:space="0" w:color="auto"/>
          </w:divBdr>
        </w:div>
        <w:div w:id="576281968">
          <w:marLeft w:val="640"/>
          <w:marRight w:val="0"/>
          <w:marTop w:val="0"/>
          <w:marBottom w:val="0"/>
          <w:divBdr>
            <w:top w:val="none" w:sz="0" w:space="0" w:color="auto"/>
            <w:left w:val="none" w:sz="0" w:space="0" w:color="auto"/>
            <w:bottom w:val="none" w:sz="0" w:space="0" w:color="auto"/>
            <w:right w:val="none" w:sz="0" w:space="0" w:color="auto"/>
          </w:divBdr>
        </w:div>
        <w:div w:id="1086926893">
          <w:marLeft w:val="640"/>
          <w:marRight w:val="0"/>
          <w:marTop w:val="0"/>
          <w:marBottom w:val="0"/>
          <w:divBdr>
            <w:top w:val="none" w:sz="0" w:space="0" w:color="auto"/>
            <w:left w:val="none" w:sz="0" w:space="0" w:color="auto"/>
            <w:bottom w:val="none" w:sz="0" w:space="0" w:color="auto"/>
            <w:right w:val="none" w:sz="0" w:space="0" w:color="auto"/>
          </w:divBdr>
        </w:div>
      </w:divsChild>
    </w:div>
    <w:div w:id="1520704159">
      <w:bodyDiv w:val="1"/>
      <w:marLeft w:val="0"/>
      <w:marRight w:val="0"/>
      <w:marTop w:val="0"/>
      <w:marBottom w:val="0"/>
      <w:divBdr>
        <w:top w:val="none" w:sz="0" w:space="0" w:color="auto"/>
        <w:left w:val="none" w:sz="0" w:space="0" w:color="auto"/>
        <w:bottom w:val="none" w:sz="0" w:space="0" w:color="auto"/>
        <w:right w:val="none" w:sz="0" w:space="0" w:color="auto"/>
      </w:divBdr>
      <w:divsChild>
        <w:div w:id="398477438">
          <w:marLeft w:val="640"/>
          <w:marRight w:val="0"/>
          <w:marTop w:val="0"/>
          <w:marBottom w:val="0"/>
          <w:divBdr>
            <w:top w:val="none" w:sz="0" w:space="0" w:color="auto"/>
            <w:left w:val="none" w:sz="0" w:space="0" w:color="auto"/>
            <w:bottom w:val="none" w:sz="0" w:space="0" w:color="auto"/>
            <w:right w:val="none" w:sz="0" w:space="0" w:color="auto"/>
          </w:divBdr>
        </w:div>
        <w:div w:id="482161983">
          <w:marLeft w:val="640"/>
          <w:marRight w:val="0"/>
          <w:marTop w:val="0"/>
          <w:marBottom w:val="0"/>
          <w:divBdr>
            <w:top w:val="none" w:sz="0" w:space="0" w:color="auto"/>
            <w:left w:val="none" w:sz="0" w:space="0" w:color="auto"/>
            <w:bottom w:val="none" w:sz="0" w:space="0" w:color="auto"/>
            <w:right w:val="none" w:sz="0" w:space="0" w:color="auto"/>
          </w:divBdr>
        </w:div>
        <w:div w:id="1489856961">
          <w:marLeft w:val="640"/>
          <w:marRight w:val="0"/>
          <w:marTop w:val="0"/>
          <w:marBottom w:val="0"/>
          <w:divBdr>
            <w:top w:val="none" w:sz="0" w:space="0" w:color="auto"/>
            <w:left w:val="none" w:sz="0" w:space="0" w:color="auto"/>
            <w:bottom w:val="none" w:sz="0" w:space="0" w:color="auto"/>
            <w:right w:val="none" w:sz="0" w:space="0" w:color="auto"/>
          </w:divBdr>
        </w:div>
        <w:div w:id="921137146">
          <w:marLeft w:val="640"/>
          <w:marRight w:val="0"/>
          <w:marTop w:val="0"/>
          <w:marBottom w:val="0"/>
          <w:divBdr>
            <w:top w:val="none" w:sz="0" w:space="0" w:color="auto"/>
            <w:left w:val="none" w:sz="0" w:space="0" w:color="auto"/>
            <w:bottom w:val="none" w:sz="0" w:space="0" w:color="auto"/>
            <w:right w:val="none" w:sz="0" w:space="0" w:color="auto"/>
          </w:divBdr>
        </w:div>
        <w:div w:id="1918585841">
          <w:marLeft w:val="640"/>
          <w:marRight w:val="0"/>
          <w:marTop w:val="0"/>
          <w:marBottom w:val="0"/>
          <w:divBdr>
            <w:top w:val="none" w:sz="0" w:space="0" w:color="auto"/>
            <w:left w:val="none" w:sz="0" w:space="0" w:color="auto"/>
            <w:bottom w:val="none" w:sz="0" w:space="0" w:color="auto"/>
            <w:right w:val="none" w:sz="0" w:space="0" w:color="auto"/>
          </w:divBdr>
        </w:div>
        <w:div w:id="13533033">
          <w:marLeft w:val="640"/>
          <w:marRight w:val="0"/>
          <w:marTop w:val="0"/>
          <w:marBottom w:val="0"/>
          <w:divBdr>
            <w:top w:val="none" w:sz="0" w:space="0" w:color="auto"/>
            <w:left w:val="none" w:sz="0" w:space="0" w:color="auto"/>
            <w:bottom w:val="none" w:sz="0" w:space="0" w:color="auto"/>
            <w:right w:val="none" w:sz="0" w:space="0" w:color="auto"/>
          </w:divBdr>
        </w:div>
        <w:div w:id="494229125">
          <w:marLeft w:val="640"/>
          <w:marRight w:val="0"/>
          <w:marTop w:val="0"/>
          <w:marBottom w:val="0"/>
          <w:divBdr>
            <w:top w:val="none" w:sz="0" w:space="0" w:color="auto"/>
            <w:left w:val="none" w:sz="0" w:space="0" w:color="auto"/>
            <w:bottom w:val="none" w:sz="0" w:space="0" w:color="auto"/>
            <w:right w:val="none" w:sz="0" w:space="0" w:color="auto"/>
          </w:divBdr>
        </w:div>
        <w:div w:id="1171874628">
          <w:marLeft w:val="640"/>
          <w:marRight w:val="0"/>
          <w:marTop w:val="0"/>
          <w:marBottom w:val="0"/>
          <w:divBdr>
            <w:top w:val="none" w:sz="0" w:space="0" w:color="auto"/>
            <w:left w:val="none" w:sz="0" w:space="0" w:color="auto"/>
            <w:bottom w:val="none" w:sz="0" w:space="0" w:color="auto"/>
            <w:right w:val="none" w:sz="0" w:space="0" w:color="auto"/>
          </w:divBdr>
        </w:div>
        <w:div w:id="1366559082">
          <w:marLeft w:val="640"/>
          <w:marRight w:val="0"/>
          <w:marTop w:val="0"/>
          <w:marBottom w:val="0"/>
          <w:divBdr>
            <w:top w:val="none" w:sz="0" w:space="0" w:color="auto"/>
            <w:left w:val="none" w:sz="0" w:space="0" w:color="auto"/>
            <w:bottom w:val="none" w:sz="0" w:space="0" w:color="auto"/>
            <w:right w:val="none" w:sz="0" w:space="0" w:color="auto"/>
          </w:divBdr>
        </w:div>
        <w:div w:id="899632909">
          <w:marLeft w:val="640"/>
          <w:marRight w:val="0"/>
          <w:marTop w:val="0"/>
          <w:marBottom w:val="0"/>
          <w:divBdr>
            <w:top w:val="none" w:sz="0" w:space="0" w:color="auto"/>
            <w:left w:val="none" w:sz="0" w:space="0" w:color="auto"/>
            <w:bottom w:val="none" w:sz="0" w:space="0" w:color="auto"/>
            <w:right w:val="none" w:sz="0" w:space="0" w:color="auto"/>
          </w:divBdr>
        </w:div>
        <w:div w:id="976573183">
          <w:marLeft w:val="640"/>
          <w:marRight w:val="0"/>
          <w:marTop w:val="0"/>
          <w:marBottom w:val="0"/>
          <w:divBdr>
            <w:top w:val="none" w:sz="0" w:space="0" w:color="auto"/>
            <w:left w:val="none" w:sz="0" w:space="0" w:color="auto"/>
            <w:bottom w:val="none" w:sz="0" w:space="0" w:color="auto"/>
            <w:right w:val="none" w:sz="0" w:space="0" w:color="auto"/>
          </w:divBdr>
        </w:div>
        <w:div w:id="796143062">
          <w:marLeft w:val="640"/>
          <w:marRight w:val="0"/>
          <w:marTop w:val="0"/>
          <w:marBottom w:val="0"/>
          <w:divBdr>
            <w:top w:val="none" w:sz="0" w:space="0" w:color="auto"/>
            <w:left w:val="none" w:sz="0" w:space="0" w:color="auto"/>
            <w:bottom w:val="none" w:sz="0" w:space="0" w:color="auto"/>
            <w:right w:val="none" w:sz="0" w:space="0" w:color="auto"/>
          </w:divBdr>
        </w:div>
        <w:div w:id="1837836833">
          <w:marLeft w:val="640"/>
          <w:marRight w:val="0"/>
          <w:marTop w:val="0"/>
          <w:marBottom w:val="0"/>
          <w:divBdr>
            <w:top w:val="none" w:sz="0" w:space="0" w:color="auto"/>
            <w:left w:val="none" w:sz="0" w:space="0" w:color="auto"/>
            <w:bottom w:val="none" w:sz="0" w:space="0" w:color="auto"/>
            <w:right w:val="none" w:sz="0" w:space="0" w:color="auto"/>
          </w:divBdr>
        </w:div>
        <w:div w:id="975911012">
          <w:marLeft w:val="640"/>
          <w:marRight w:val="0"/>
          <w:marTop w:val="0"/>
          <w:marBottom w:val="0"/>
          <w:divBdr>
            <w:top w:val="none" w:sz="0" w:space="0" w:color="auto"/>
            <w:left w:val="none" w:sz="0" w:space="0" w:color="auto"/>
            <w:bottom w:val="none" w:sz="0" w:space="0" w:color="auto"/>
            <w:right w:val="none" w:sz="0" w:space="0" w:color="auto"/>
          </w:divBdr>
        </w:div>
        <w:div w:id="1513837543">
          <w:marLeft w:val="640"/>
          <w:marRight w:val="0"/>
          <w:marTop w:val="0"/>
          <w:marBottom w:val="0"/>
          <w:divBdr>
            <w:top w:val="none" w:sz="0" w:space="0" w:color="auto"/>
            <w:left w:val="none" w:sz="0" w:space="0" w:color="auto"/>
            <w:bottom w:val="none" w:sz="0" w:space="0" w:color="auto"/>
            <w:right w:val="none" w:sz="0" w:space="0" w:color="auto"/>
          </w:divBdr>
        </w:div>
        <w:div w:id="1460806482">
          <w:marLeft w:val="640"/>
          <w:marRight w:val="0"/>
          <w:marTop w:val="0"/>
          <w:marBottom w:val="0"/>
          <w:divBdr>
            <w:top w:val="none" w:sz="0" w:space="0" w:color="auto"/>
            <w:left w:val="none" w:sz="0" w:space="0" w:color="auto"/>
            <w:bottom w:val="none" w:sz="0" w:space="0" w:color="auto"/>
            <w:right w:val="none" w:sz="0" w:space="0" w:color="auto"/>
          </w:divBdr>
        </w:div>
        <w:div w:id="8800203">
          <w:marLeft w:val="640"/>
          <w:marRight w:val="0"/>
          <w:marTop w:val="0"/>
          <w:marBottom w:val="0"/>
          <w:divBdr>
            <w:top w:val="none" w:sz="0" w:space="0" w:color="auto"/>
            <w:left w:val="none" w:sz="0" w:space="0" w:color="auto"/>
            <w:bottom w:val="none" w:sz="0" w:space="0" w:color="auto"/>
            <w:right w:val="none" w:sz="0" w:space="0" w:color="auto"/>
          </w:divBdr>
        </w:div>
        <w:div w:id="1157068444">
          <w:marLeft w:val="640"/>
          <w:marRight w:val="0"/>
          <w:marTop w:val="0"/>
          <w:marBottom w:val="0"/>
          <w:divBdr>
            <w:top w:val="none" w:sz="0" w:space="0" w:color="auto"/>
            <w:left w:val="none" w:sz="0" w:space="0" w:color="auto"/>
            <w:bottom w:val="none" w:sz="0" w:space="0" w:color="auto"/>
            <w:right w:val="none" w:sz="0" w:space="0" w:color="auto"/>
          </w:divBdr>
        </w:div>
        <w:div w:id="1466853174">
          <w:marLeft w:val="640"/>
          <w:marRight w:val="0"/>
          <w:marTop w:val="0"/>
          <w:marBottom w:val="0"/>
          <w:divBdr>
            <w:top w:val="none" w:sz="0" w:space="0" w:color="auto"/>
            <w:left w:val="none" w:sz="0" w:space="0" w:color="auto"/>
            <w:bottom w:val="none" w:sz="0" w:space="0" w:color="auto"/>
            <w:right w:val="none" w:sz="0" w:space="0" w:color="auto"/>
          </w:divBdr>
        </w:div>
        <w:div w:id="822232218">
          <w:marLeft w:val="640"/>
          <w:marRight w:val="0"/>
          <w:marTop w:val="0"/>
          <w:marBottom w:val="0"/>
          <w:divBdr>
            <w:top w:val="none" w:sz="0" w:space="0" w:color="auto"/>
            <w:left w:val="none" w:sz="0" w:space="0" w:color="auto"/>
            <w:bottom w:val="none" w:sz="0" w:space="0" w:color="auto"/>
            <w:right w:val="none" w:sz="0" w:space="0" w:color="auto"/>
          </w:divBdr>
        </w:div>
        <w:div w:id="1740054117">
          <w:marLeft w:val="640"/>
          <w:marRight w:val="0"/>
          <w:marTop w:val="0"/>
          <w:marBottom w:val="0"/>
          <w:divBdr>
            <w:top w:val="none" w:sz="0" w:space="0" w:color="auto"/>
            <w:left w:val="none" w:sz="0" w:space="0" w:color="auto"/>
            <w:bottom w:val="none" w:sz="0" w:space="0" w:color="auto"/>
            <w:right w:val="none" w:sz="0" w:space="0" w:color="auto"/>
          </w:divBdr>
        </w:div>
        <w:div w:id="607394844">
          <w:marLeft w:val="640"/>
          <w:marRight w:val="0"/>
          <w:marTop w:val="0"/>
          <w:marBottom w:val="0"/>
          <w:divBdr>
            <w:top w:val="none" w:sz="0" w:space="0" w:color="auto"/>
            <w:left w:val="none" w:sz="0" w:space="0" w:color="auto"/>
            <w:bottom w:val="none" w:sz="0" w:space="0" w:color="auto"/>
            <w:right w:val="none" w:sz="0" w:space="0" w:color="auto"/>
          </w:divBdr>
        </w:div>
        <w:div w:id="1733310551">
          <w:marLeft w:val="640"/>
          <w:marRight w:val="0"/>
          <w:marTop w:val="0"/>
          <w:marBottom w:val="0"/>
          <w:divBdr>
            <w:top w:val="none" w:sz="0" w:space="0" w:color="auto"/>
            <w:left w:val="none" w:sz="0" w:space="0" w:color="auto"/>
            <w:bottom w:val="none" w:sz="0" w:space="0" w:color="auto"/>
            <w:right w:val="none" w:sz="0" w:space="0" w:color="auto"/>
          </w:divBdr>
        </w:div>
        <w:div w:id="1950818140">
          <w:marLeft w:val="640"/>
          <w:marRight w:val="0"/>
          <w:marTop w:val="0"/>
          <w:marBottom w:val="0"/>
          <w:divBdr>
            <w:top w:val="none" w:sz="0" w:space="0" w:color="auto"/>
            <w:left w:val="none" w:sz="0" w:space="0" w:color="auto"/>
            <w:bottom w:val="none" w:sz="0" w:space="0" w:color="auto"/>
            <w:right w:val="none" w:sz="0" w:space="0" w:color="auto"/>
          </w:divBdr>
        </w:div>
        <w:div w:id="517545502">
          <w:marLeft w:val="640"/>
          <w:marRight w:val="0"/>
          <w:marTop w:val="0"/>
          <w:marBottom w:val="0"/>
          <w:divBdr>
            <w:top w:val="none" w:sz="0" w:space="0" w:color="auto"/>
            <w:left w:val="none" w:sz="0" w:space="0" w:color="auto"/>
            <w:bottom w:val="none" w:sz="0" w:space="0" w:color="auto"/>
            <w:right w:val="none" w:sz="0" w:space="0" w:color="auto"/>
          </w:divBdr>
        </w:div>
        <w:div w:id="1998654837">
          <w:marLeft w:val="640"/>
          <w:marRight w:val="0"/>
          <w:marTop w:val="0"/>
          <w:marBottom w:val="0"/>
          <w:divBdr>
            <w:top w:val="none" w:sz="0" w:space="0" w:color="auto"/>
            <w:left w:val="none" w:sz="0" w:space="0" w:color="auto"/>
            <w:bottom w:val="none" w:sz="0" w:space="0" w:color="auto"/>
            <w:right w:val="none" w:sz="0" w:space="0" w:color="auto"/>
          </w:divBdr>
        </w:div>
        <w:div w:id="1415780658">
          <w:marLeft w:val="640"/>
          <w:marRight w:val="0"/>
          <w:marTop w:val="0"/>
          <w:marBottom w:val="0"/>
          <w:divBdr>
            <w:top w:val="none" w:sz="0" w:space="0" w:color="auto"/>
            <w:left w:val="none" w:sz="0" w:space="0" w:color="auto"/>
            <w:bottom w:val="none" w:sz="0" w:space="0" w:color="auto"/>
            <w:right w:val="none" w:sz="0" w:space="0" w:color="auto"/>
          </w:divBdr>
        </w:div>
        <w:div w:id="480192679">
          <w:marLeft w:val="640"/>
          <w:marRight w:val="0"/>
          <w:marTop w:val="0"/>
          <w:marBottom w:val="0"/>
          <w:divBdr>
            <w:top w:val="none" w:sz="0" w:space="0" w:color="auto"/>
            <w:left w:val="none" w:sz="0" w:space="0" w:color="auto"/>
            <w:bottom w:val="none" w:sz="0" w:space="0" w:color="auto"/>
            <w:right w:val="none" w:sz="0" w:space="0" w:color="auto"/>
          </w:divBdr>
        </w:div>
        <w:div w:id="779109105">
          <w:marLeft w:val="640"/>
          <w:marRight w:val="0"/>
          <w:marTop w:val="0"/>
          <w:marBottom w:val="0"/>
          <w:divBdr>
            <w:top w:val="none" w:sz="0" w:space="0" w:color="auto"/>
            <w:left w:val="none" w:sz="0" w:space="0" w:color="auto"/>
            <w:bottom w:val="none" w:sz="0" w:space="0" w:color="auto"/>
            <w:right w:val="none" w:sz="0" w:space="0" w:color="auto"/>
          </w:divBdr>
        </w:div>
        <w:div w:id="692418578">
          <w:marLeft w:val="640"/>
          <w:marRight w:val="0"/>
          <w:marTop w:val="0"/>
          <w:marBottom w:val="0"/>
          <w:divBdr>
            <w:top w:val="none" w:sz="0" w:space="0" w:color="auto"/>
            <w:left w:val="none" w:sz="0" w:space="0" w:color="auto"/>
            <w:bottom w:val="none" w:sz="0" w:space="0" w:color="auto"/>
            <w:right w:val="none" w:sz="0" w:space="0" w:color="auto"/>
          </w:divBdr>
        </w:div>
        <w:div w:id="1886521072">
          <w:marLeft w:val="640"/>
          <w:marRight w:val="0"/>
          <w:marTop w:val="0"/>
          <w:marBottom w:val="0"/>
          <w:divBdr>
            <w:top w:val="none" w:sz="0" w:space="0" w:color="auto"/>
            <w:left w:val="none" w:sz="0" w:space="0" w:color="auto"/>
            <w:bottom w:val="none" w:sz="0" w:space="0" w:color="auto"/>
            <w:right w:val="none" w:sz="0" w:space="0" w:color="auto"/>
          </w:divBdr>
        </w:div>
        <w:div w:id="975598671">
          <w:marLeft w:val="640"/>
          <w:marRight w:val="0"/>
          <w:marTop w:val="0"/>
          <w:marBottom w:val="0"/>
          <w:divBdr>
            <w:top w:val="none" w:sz="0" w:space="0" w:color="auto"/>
            <w:left w:val="none" w:sz="0" w:space="0" w:color="auto"/>
            <w:bottom w:val="none" w:sz="0" w:space="0" w:color="auto"/>
            <w:right w:val="none" w:sz="0" w:space="0" w:color="auto"/>
          </w:divBdr>
        </w:div>
        <w:div w:id="348411361">
          <w:marLeft w:val="640"/>
          <w:marRight w:val="0"/>
          <w:marTop w:val="0"/>
          <w:marBottom w:val="0"/>
          <w:divBdr>
            <w:top w:val="none" w:sz="0" w:space="0" w:color="auto"/>
            <w:left w:val="none" w:sz="0" w:space="0" w:color="auto"/>
            <w:bottom w:val="none" w:sz="0" w:space="0" w:color="auto"/>
            <w:right w:val="none" w:sz="0" w:space="0" w:color="auto"/>
          </w:divBdr>
        </w:div>
        <w:div w:id="708650632">
          <w:marLeft w:val="640"/>
          <w:marRight w:val="0"/>
          <w:marTop w:val="0"/>
          <w:marBottom w:val="0"/>
          <w:divBdr>
            <w:top w:val="none" w:sz="0" w:space="0" w:color="auto"/>
            <w:left w:val="none" w:sz="0" w:space="0" w:color="auto"/>
            <w:bottom w:val="none" w:sz="0" w:space="0" w:color="auto"/>
            <w:right w:val="none" w:sz="0" w:space="0" w:color="auto"/>
          </w:divBdr>
        </w:div>
        <w:div w:id="842014360">
          <w:marLeft w:val="640"/>
          <w:marRight w:val="0"/>
          <w:marTop w:val="0"/>
          <w:marBottom w:val="0"/>
          <w:divBdr>
            <w:top w:val="none" w:sz="0" w:space="0" w:color="auto"/>
            <w:left w:val="none" w:sz="0" w:space="0" w:color="auto"/>
            <w:bottom w:val="none" w:sz="0" w:space="0" w:color="auto"/>
            <w:right w:val="none" w:sz="0" w:space="0" w:color="auto"/>
          </w:divBdr>
        </w:div>
        <w:div w:id="917980793">
          <w:marLeft w:val="640"/>
          <w:marRight w:val="0"/>
          <w:marTop w:val="0"/>
          <w:marBottom w:val="0"/>
          <w:divBdr>
            <w:top w:val="none" w:sz="0" w:space="0" w:color="auto"/>
            <w:left w:val="none" w:sz="0" w:space="0" w:color="auto"/>
            <w:bottom w:val="none" w:sz="0" w:space="0" w:color="auto"/>
            <w:right w:val="none" w:sz="0" w:space="0" w:color="auto"/>
          </w:divBdr>
        </w:div>
        <w:div w:id="482626080">
          <w:marLeft w:val="640"/>
          <w:marRight w:val="0"/>
          <w:marTop w:val="0"/>
          <w:marBottom w:val="0"/>
          <w:divBdr>
            <w:top w:val="none" w:sz="0" w:space="0" w:color="auto"/>
            <w:left w:val="none" w:sz="0" w:space="0" w:color="auto"/>
            <w:bottom w:val="none" w:sz="0" w:space="0" w:color="auto"/>
            <w:right w:val="none" w:sz="0" w:space="0" w:color="auto"/>
          </w:divBdr>
        </w:div>
        <w:div w:id="963735144">
          <w:marLeft w:val="640"/>
          <w:marRight w:val="0"/>
          <w:marTop w:val="0"/>
          <w:marBottom w:val="0"/>
          <w:divBdr>
            <w:top w:val="none" w:sz="0" w:space="0" w:color="auto"/>
            <w:left w:val="none" w:sz="0" w:space="0" w:color="auto"/>
            <w:bottom w:val="none" w:sz="0" w:space="0" w:color="auto"/>
            <w:right w:val="none" w:sz="0" w:space="0" w:color="auto"/>
          </w:divBdr>
        </w:div>
        <w:div w:id="806779214">
          <w:marLeft w:val="640"/>
          <w:marRight w:val="0"/>
          <w:marTop w:val="0"/>
          <w:marBottom w:val="0"/>
          <w:divBdr>
            <w:top w:val="none" w:sz="0" w:space="0" w:color="auto"/>
            <w:left w:val="none" w:sz="0" w:space="0" w:color="auto"/>
            <w:bottom w:val="none" w:sz="0" w:space="0" w:color="auto"/>
            <w:right w:val="none" w:sz="0" w:space="0" w:color="auto"/>
          </w:divBdr>
        </w:div>
        <w:div w:id="1282303849">
          <w:marLeft w:val="640"/>
          <w:marRight w:val="0"/>
          <w:marTop w:val="0"/>
          <w:marBottom w:val="0"/>
          <w:divBdr>
            <w:top w:val="none" w:sz="0" w:space="0" w:color="auto"/>
            <w:left w:val="none" w:sz="0" w:space="0" w:color="auto"/>
            <w:bottom w:val="none" w:sz="0" w:space="0" w:color="auto"/>
            <w:right w:val="none" w:sz="0" w:space="0" w:color="auto"/>
          </w:divBdr>
        </w:div>
      </w:divsChild>
    </w:div>
    <w:div w:id="1531532813">
      <w:bodyDiv w:val="1"/>
      <w:marLeft w:val="0"/>
      <w:marRight w:val="0"/>
      <w:marTop w:val="0"/>
      <w:marBottom w:val="0"/>
      <w:divBdr>
        <w:top w:val="none" w:sz="0" w:space="0" w:color="auto"/>
        <w:left w:val="none" w:sz="0" w:space="0" w:color="auto"/>
        <w:bottom w:val="none" w:sz="0" w:space="0" w:color="auto"/>
        <w:right w:val="none" w:sz="0" w:space="0" w:color="auto"/>
      </w:divBdr>
      <w:divsChild>
        <w:div w:id="1016269847">
          <w:marLeft w:val="640"/>
          <w:marRight w:val="0"/>
          <w:marTop w:val="0"/>
          <w:marBottom w:val="0"/>
          <w:divBdr>
            <w:top w:val="none" w:sz="0" w:space="0" w:color="auto"/>
            <w:left w:val="none" w:sz="0" w:space="0" w:color="auto"/>
            <w:bottom w:val="none" w:sz="0" w:space="0" w:color="auto"/>
            <w:right w:val="none" w:sz="0" w:space="0" w:color="auto"/>
          </w:divBdr>
        </w:div>
        <w:div w:id="1526793604">
          <w:marLeft w:val="640"/>
          <w:marRight w:val="0"/>
          <w:marTop w:val="0"/>
          <w:marBottom w:val="0"/>
          <w:divBdr>
            <w:top w:val="none" w:sz="0" w:space="0" w:color="auto"/>
            <w:left w:val="none" w:sz="0" w:space="0" w:color="auto"/>
            <w:bottom w:val="none" w:sz="0" w:space="0" w:color="auto"/>
            <w:right w:val="none" w:sz="0" w:space="0" w:color="auto"/>
          </w:divBdr>
        </w:div>
        <w:div w:id="771779585">
          <w:marLeft w:val="640"/>
          <w:marRight w:val="0"/>
          <w:marTop w:val="0"/>
          <w:marBottom w:val="0"/>
          <w:divBdr>
            <w:top w:val="none" w:sz="0" w:space="0" w:color="auto"/>
            <w:left w:val="none" w:sz="0" w:space="0" w:color="auto"/>
            <w:bottom w:val="none" w:sz="0" w:space="0" w:color="auto"/>
            <w:right w:val="none" w:sz="0" w:space="0" w:color="auto"/>
          </w:divBdr>
        </w:div>
        <w:div w:id="2026858079">
          <w:marLeft w:val="640"/>
          <w:marRight w:val="0"/>
          <w:marTop w:val="0"/>
          <w:marBottom w:val="0"/>
          <w:divBdr>
            <w:top w:val="none" w:sz="0" w:space="0" w:color="auto"/>
            <w:left w:val="none" w:sz="0" w:space="0" w:color="auto"/>
            <w:bottom w:val="none" w:sz="0" w:space="0" w:color="auto"/>
            <w:right w:val="none" w:sz="0" w:space="0" w:color="auto"/>
          </w:divBdr>
        </w:div>
        <w:div w:id="1614633406">
          <w:marLeft w:val="640"/>
          <w:marRight w:val="0"/>
          <w:marTop w:val="0"/>
          <w:marBottom w:val="0"/>
          <w:divBdr>
            <w:top w:val="none" w:sz="0" w:space="0" w:color="auto"/>
            <w:left w:val="none" w:sz="0" w:space="0" w:color="auto"/>
            <w:bottom w:val="none" w:sz="0" w:space="0" w:color="auto"/>
            <w:right w:val="none" w:sz="0" w:space="0" w:color="auto"/>
          </w:divBdr>
        </w:div>
        <w:div w:id="2091727840">
          <w:marLeft w:val="640"/>
          <w:marRight w:val="0"/>
          <w:marTop w:val="0"/>
          <w:marBottom w:val="0"/>
          <w:divBdr>
            <w:top w:val="none" w:sz="0" w:space="0" w:color="auto"/>
            <w:left w:val="none" w:sz="0" w:space="0" w:color="auto"/>
            <w:bottom w:val="none" w:sz="0" w:space="0" w:color="auto"/>
            <w:right w:val="none" w:sz="0" w:space="0" w:color="auto"/>
          </w:divBdr>
        </w:div>
        <w:div w:id="151071751">
          <w:marLeft w:val="640"/>
          <w:marRight w:val="0"/>
          <w:marTop w:val="0"/>
          <w:marBottom w:val="0"/>
          <w:divBdr>
            <w:top w:val="none" w:sz="0" w:space="0" w:color="auto"/>
            <w:left w:val="none" w:sz="0" w:space="0" w:color="auto"/>
            <w:bottom w:val="none" w:sz="0" w:space="0" w:color="auto"/>
            <w:right w:val="none" w:sz="0" w:space="0" w:color="auto"/>
          </w:divBdr>
        </w:div>
        <w:div w:id="735203186">
          <w:marLeft w:val="640"/>
          <w:marRight w:val="0"/>
          <w:marTop w:val="0"/>
          <w:marBottom w:val="0"/>
          <w:divBdr>
            <w:top w:val="none" w:sz="0" w:space="0" w:color="auto"/>
            <w:left w:val="none" w:sz="0" w:space="0" w:color="auto"/>
            <w:bottom w:val="none" w:sz="0" w:space="0" w:color="auto"/>
            <w:right w:val="none" w:sz="0" w:space="0" w:color="auto"/>
          </w:divBdr>
        </w:div>
        <w:div w:id="2059469159">
          <w:marLeft w:val="640"/>
          <w:marRight w:val="0"/>
          <w:marTop w:val="0"/>
          <w:marBottom w:val="0"/>
          <w:divBdr>
            <w:top w:val="none" w:sz="0" w:space="0" w:color="auto"/>
            <w:left w:val="none" w:sz="0" w:space="0" w:color="auto"/>
            <w:bottom w:val="none" w:sz="0" w:space="0" w:color="auto"/>
            <w:right w:val="none" w:sz="0" w:space="0" w:color="auto"/>
          </w:divBdr>
        </w:div>
        <w:div w:id="1361660484">
          <w:marLeft w:val="640"/>
          <w:marRight w:val="0"/>
          <w:marTop w:val="0"/>
          <w:marBottom w:val="0"/>
          <w:divBdr>
            <w:top w:val="none" w:sz="0" w:space="0" w:color="auto"/>
            <w:left w:val="none" w:sz="0" w:space="0" w:color="auto"/>
            <w:bottom w:val="none" w:sz="0" w:space="0" w:color="auto"/>
            <w:right w:val="none" w:sz="0" w:space="0" w:color="auto"/>
          </w:divBdr>
        </w:div>
        <w:div w:id="737360168">
          <w:marLeft w:val="640"/>
          <w:marRight w:val="0"/>
          <w:marTop w:val="0"/>
          <w:marBottom w:val="0"/>
          <w:divBdr>
            <w:top w:val="none" w:sz="0" w:space="0" w:color="auto"/>
            <w:left w:val="none" w:sz="0" w:space="0" w:color="auto"/>
            <w:bottom w:val="none" w:sz="0" w:space="0" w:color="auto"/>
            <w:right w:val="none" w:sz="0" w:space="0" w:color="auto"/>
          </w:divBdr>
        </w:div>
        <w:div w:id="1453866837">
          <w:marLeft w:val="640"/>
          <w:marRight w:val="0"/>
          <w:marTop w:val="0"/>
          <w:marBottom w:val="0"/>
          <w:divBdr>
            <w:top w:val="none" w:sz="0" w:space="0" w:color="auto"/>
            <w:left w:val="none" w:sz="0" w:space="0" w:color="auto"/>
            <w:bottom w:val="none" w:sz="0" w:space="0" w:color="auto"/>
            <w:right w:val="none" w:sz="0" w:space="0" w:color="auto"/>
          </w:divBdr>
        </w:div>
        <w:div w:id="1168712604">
          <w:marLeft w:val="640"/>
          <w:marRight w:val="0"/>
          <w:marTop w:val="0"/>
          <w:marBottom w:val="0"/>
          <w:divBdr>
            <w:top w:val="none" w:sz="0" w:space="0" w:color="auto"/>
            <w:left w:val="none" w:sz="0" w:space="0" w:color="auto"/>
            <w:bottom w:val="none" w:sz="0" w:space="0" w:color="auto"/>
            <w:right w:val="none" w:sz="0" w:space="0" w:color="auto"/>
          </w:divBdr>
        </w:div>
        <w:div w:id="401635551">
          <w:marLeft w:val="640"/>
          <w:marRight w:val="0"/>
          <w:marTop w:val="0"/>
          <w:marBottom w:val="0"/>
          <w:divBdr>
            <w:top w:val="none" w:sz="0" w:space="0" w:color="auto"/>
            <w:left w:val="none" w:sz="0" w:space="0" w:color="auto"/>
            <w:bottom w:val="none" w:sz="0" w:space="0" w:color="auto"/>
            <w:right w:val="none" w:sz="0" w:space="0" w:color="auto"/>
          </w:divBdr>
        </w:div>
        <w:div w:id="899710468">
          <w:marLeft w:val="640"/>
          <w:marRight w:val="0"/>
          <w:marTop w:val="0"/>
          <w:marBottom w:val="0"/>
          <w:divBdr>
            <w:top w:val="none" w:sz="0" w:space="0" w:color="auto"/>
            <w:left w:val="none" w:sz="0" w:space="0" w:color="auto"/>
            <w:bottom w:val="none" w:sz="0" w:space="0" w:color="auto"/>
            <w:right w:val="none" w:sz="0" w:space="0" w:color="auto"/>
          </w:divBdr>
        </w:div>
        <w:div w:id="385420353">
          <w:marLeft w:val="640"/>
          <w:marRight w:val="0"/>
          <w:marTop w:val="0"/>
          <w:marBottom w:val="0"/>
          <w:divBdr>
            <w:top w:val="none" w:sz="0" w:space="0" w:color="auto"/>
            <w:left w:val="none" w:sz="0" w:space="0" w:color="auto"/>
            <w:bottom w:val="none" w:sz="0" w:space="0" w:color="auto"/>
            <w:right w:val="none" w:sz="0" w:space="0" w:color="auto"/>
          </w:divBdr>
        </w:div>
        <w:div w:id="639848342">
          <w:marLeft w:val="640"/>
          <w:marRight w:val="0"/>
          <w:marTop w:val="0"/>
          <w:marBottom w:val="0"/>
          <w:divBdr>
            <w:top w:val="none" w:sz="0" w:space="0" w:color="auto"/>
            <w:left w:val="none" w:sz="0" w:space="0" w:color="auto"/>
            <w:bottom w:val="none" w:sz="0" w:space="0" w:color="auto"/>
            <w:right w:val="none" w:sz="0" w:space="0" w:color="auto"/>
          </w:divBdr>
        </w:div>
        <w:div w:id="1167404596">
          <w:marLeft w:val="640"/>
          <w:marRight w:val="0"/>
          <w:marTop w:val="0"/>
          <w:marBottom w:val="0"/>
          <w:divBdr>
            <w:top w:val="none" w:sz="0" w:space="0" w:color="auto"/>
            <w:left w:val="none" w:sz="0" w:space="0" w:color="auto"/>
            <w:bottom w:val="none" w:sz="0" w:space="0" w:color="auto"/>
            <w:right w:val="none" w:sz="0" w:space="0" w:color="auto"/>
          </w:divBdr>
        </w:div>
        <w:div w:id="289671354">
          <w:marLeft w:val="640"/>
          <w:marRight w:val="0"/>
          <w:marTop w:val="0"/>
          <w:marBottom w:val="0"/>
          <w:divBdr>
            <w:top w:val="none" w:sz="0" w:space="0" w:color="auto"/>
            <w:left w:val="none" w:sz="0" w:space="0" w:color="auto"/>
            <w:bottom w:val="none" w:sz="0" w:space="0" w:color="auto"/>
            <w:right w:val="none" w:sz="0" w:space="0" w:color="auto"/>
          </w:divBdr>
        </w:div>
        <w:div w:id="1438600989">
          <w:marLeft w:val="640"/>
          <w:marRight w:val="0"/>
          <w:marTop w:val="0"/>
          <w:marBottom w:val="0"/>
          <w:divBdr>
            <w:top w:val="none" w:sz="0" w:space="0" w:color="auto"/>
            <w:left w:val="none" w:sz="0" w:space="0" w:color="auto"/>
            <w:bottom w:val="none" w:sz="0" w:space="0" w:color="auto"/>
            <w:right w:val="none" w:sz="0" w:space="0" w:color="auto"/>
          </w:divBdr>
        </w:div>
        <w:div w:id="997075896">
          <w:marLeft w:val="640"/>
          <w:marRight w:val="0"/>
          <w:marTop w:val="0"/>
          <w:marBottom w:val="0"/>
          <w:divBdr>
            <w:top w:val="none" w:sz="0" w:space="0" w:color="auto"/>
            <w:left w:val="none" w:sz="0" w:space="0" w:color="auto"/>
            <w:bottom w:val="none" w:sz="0" w:space="0" w:color="auto"/>
            <w:right w:val="none" w:sz="0" w:space="0" w:color="auto"/>
          </w:divBdr>
        </w:div>
        <w:div w:id="1373925492">
          <w:marLeft w:val="640"/>
          <w:marRight w:val="0"/>
          <w:marTop w:val="0"/>
          <w:marBottom w:val="0"/>
          <w:divBdr>
            <w:top w:val="none" w:sz="0" w:space="0" w:color="auto"/>
            <w:left w:val="none" w:sz="0" w:space="0" w:color="auto"/>
            <w:bottom w:val="none" w:sz="0" w:space="0" w:color="auto"/>
            <w:right w:val="none" w:sz="0" w:space="0" w:color="auto"/>
          </w:divBdr>
        </w:div>
        <w:div w:id="867328053">
          <w:marLeft w:val="640"/>
          <w:marRight w:val="0"/>
          <w:marTop w:val="0"/>
          <w:marBottom w:val="0"/>
          <w:divBdr>
            <w:top w:val="none" w:sz="0" w:space="0" w:color="auto"/>
            <w:left w:val="none" w:sz="0" w:space="0" w:color="auto"/>
            <w:bottom w:val="none" w:sz="0" w:space="0" w:color="auto"/>
            <w:right w:val="none" w:sz="0" w:space="0" w:color="auto"/>
          </w:divBdr>
        </w:div>
        <w:div w:id="100229372">
          <w:marLeft w:val="640"/>
          <w:marRight w:val="0"/>
          <w:marTop w:val="0"/>
          <w:marBottom w:val="0"/>
          <w:divBdr>
            <w:top w:val="none" w:sz="0" w:space="0" w:color="auto"/>
            <w:left w:val="none" w:sz="0" w:space="0" w:color="auto"/>
            <w:bottom w:val="none" w:sz="0" w:space="0" w:color="auto"/>
            <w:right w:val="none" w:sz="0" w:space="0" w:color="auto"/>
          </w:divBdr>
        </w:div>
        <w:div w:id="1424380090">
          <w:marLeft w:val="640"/>
          <w:marRight w:val="0"/>
          <w:marTop w:val="0"/>
          <w:marBottom w:val="0"/>
          <w:divBdr>
            <w:top w:val="none" w:sz="0" w:space="0" w:color="auto"/>
            <w:left w:val="none" w:sz="0" w:space="0" w:color="auto"/>
            <w:bottom w:val="none" w:sz="0" w:space="0" w:color="auto"/>
            <w:right w:val="none" w:sz="0" w:space="0" w:color="auto"/>
          </w:divBdr>
        </w:div>
        <w:div w:id="284846893">
          <w:marLeft w:val="640"/>
          <w:marRight w:val="0"/>
          <w:marTop w:val="0"/>
          <w:marBottom w:val="0"/>
          <w:divBdr>
            <w:top w:val="none" w:sz="0" w:space="0" w:color="auto"/>
            <w:left w:val="none" w:sz="0" w:space="0" w:color="auto"/>
            <w:bottom w:val="none" w:sz="0" w:space="0" w:color="auto"/>
            <w:right w:val="none" w:sz="0" w:space="0" w:color="auto"/>
          </w:divBdr>
        </w:div>
        <w:div w:id="1348288462">
          <w:marLeft w:val="640"/>
          <w:marRight w:val="0"/>
          <w:marTop w:val="0"/>
          <w:marBottom w:val="0"/>
          <w:divBdr>
            <w:top w:val="none" w:sz="0" w:space="0" w:color="auto"/>
            <w:left w:val="none" w:sz="0" w:space="0" w:color="auto"/>
            <w:bottom w:val="none" w:sz="0" w:space="0" w:color="auto"/>
            <w:right w:val="none" w:sz="0" w:space="0" w:color="auto"/>
          </w:divBdr>
        </w:div>
        <w:div w:id="1779257604">
          <w:marLeft w:val="640"/>
          <w:marRight w:val="0"/>
          <w:marTop w:val="0"/>
          <w:marBottom w:val="0"/>
          <w:divBdr>
            <w:top w:val="none" w:sz="0" w:space="0" w:color="auto"/>
            <w:left w:val="none" w:sz="0" w:space="0" w:color="auto"/>
            <w:bottom w:val="none" w:sz="0" w:space="0" w:color="auto"/>
            <w:right w:val="none" w:sz="0" w:space="0" w:color="auto"/>
          </w:divBdr>
        </w:div>
        <w:div w:id="689723019">
          <w:marLeft w:val="640"/>
          <w:marRight w:val="0"/>
          <w:marTop w:val="0"/>
          <w:marBottom w:val="0"/>
          <w:divBdr>
            <w:top w:val="none" w:sz="0" w:space="0" w:color="auto"/>
            <w:left w:val="none" w:sz="0" w:space="0" w:color="auto"/>
            <w:bottom w:val="none" w:sz="0" w:space="0" w:color="auto"/>
            <w:right w:val="none" w:sz="0" w:space="0" w:color="auto"/>
          </w:divBdr>
        </w:div>
        <w:div w:id="983506032">
          <w:marLeft w:val="640"/>
          <w:marRight w:val="0"/>
          <w:marTop w:val="0"/>
          <w:marBottom w:val="0"/>
          <w:divBdr>
            <w:top w:val="none" w:sz="0" w:space="0" w:color="auto"/>
            <w:left w:val="none" w:sz="0" w:space="0" w:color="auto"/>
            <w:bottom w:val="none" w:sz="0" w:space="0" w:color="auto"/>
            <w:right w:val="none" w:sz="0" w:space="0" w:color="auto"/>
          </w:divBdr>
        </w:div>
        <w:div w:id="321086979">
          <w:marLeft w:val="640"/>
          <w:marRight w:val="0"/>
          <w:marTop w:val="0"/>
          <w:marBottom w:val="0"/>
          <w:divBdr>
            <w:top w:val="none" w:sz="0" w:space="0" w:color="auto"/>
            <w:left w:val="none" w:sz="0" w:space="0" w:color="auto"/>
            <w:bottom w:val="none" w:sz="0" w:space="0" w:color="auto"/>
            <w:right w:val="none" w:sz="0" w:space="0" w:color="auto"/>
          </w:divBdr>
        </w:div>
        <w:div w:id="920136824">
          <w:marLeft w:val="640"/>
          <w:marRight w:val="0"/>
          <w:marTop w:val="0"/>
          <w:marBottom w:val="0"/>
          <w:divBdr>
            <w:top w:val="none" w:sz="0" w:space="0" w:color="auto"/>
            <w:left w:val="none" w:sz="0" w:space="0" w:color="auto"/>
            <w:bottom w:val="none" w:sz="0" w:space="0" w:color="auto"/>
            <w:right w:val="none" w:sz="0" w:space="0" w:color="auto"/>
          </w:divBdr>
        </w:div>
        <w:div w:id="242879998">
          <w:marLeft w:val="640"/>
          <w:marRight w:val="0"/>
          <w:marTop w:val="0"/>
          <w:marBottom w:val="0"/>
          <w:divBdr>
            <w:top w:val="none" w:sz="0" w:space="0" w:color="auto"/>
            <w:left w:val="none" w:sz="0" w:space="0" w:color="auto"/>
            <w:bottom w:val="none" w:sz="0" w:space="0" w:color="auto"/>
            <w:right w:val="none" w:sz="0" w:space="0" w:color="auto"/>
          </w:divBdr>
        </w:div>
        <w:div w:id="1166440727">
          <w:marLeft w:val="640"/>
          <w:marRight w:val="0"/>
          <w:marTop w:val="0"/>
          <w:marBottom w:val="0"/>
          <w:divBdr>
            <w:top w:val="none" w:sz="0" w:space="0" w:color="auto"/>
            <w:left w:val="none" w:sz="0" w:space="0" w:color="auto"/>
            <w:bottom w:val="none" w:sz="0" w:space="0" w:color="auto"/>
            <w:right w:val="none" w:sz="0" w:space="0" w:color="auto"/>
          </w:divBdr>
        </w:div>
        <w:div w:id="153182562">
          <w:marLeft w:val="640"/>
          <w:marRight w:val="0"/>
          <w:marTop w:val="0"/>
          <w:marBottom w:val="0"/>
          <w:divBdr>
            <w:top w:val="none" w:sz="0" w:space="0" w:color="auto"/>
            <w:left w:val="none" w:sz="0" w:space="0" w:color="auto"/>
            <w:bottom w:val="none" w:sz="0" w:space="0" w:color="auto"/>
            <w:right w:val="none" w:sz="0" w:space="0" w:color="auto"/>
          </w:divBdr>
        </w:div>
        <w:div w:id="38018693">
          <w:marLeft w:val="640"/>
          <w:marRight w:val="0"/>
          <w:marTop w:val="0"/>
          <w:marBottom w:val="0"/>
          <w:divBdr>
            <w:top w:val="none" w:sz="0" w:space="0" w:color="auto"/>
            <w:left w:val="none" w:sz="0" w:space="0" w:color="auto"/>
            <w:bottom w:val="none" w:sz="0" w:space="0" w:color="auto"/>
            <w:right w:val="none" w:sz="0" w:space="0" w:color="auto"/>
          </w:divBdr>
        </w:div>
        <w:div w:id="1721129746">
          <w:marLeft w:val="640"/>
          <w:marRight w:val="0"/>
          <w:marTop w:val="0"/>
          <w:marBottom w:val="0"/>
          <w:divBdr>
            <w:top w:val="none" w:sz="0" w:space="0" w:color="auto"/>
            <w:left w:val="none" w:sz="0" w:space="0" w:color="auto"/>
            <w:bottom w:val="none" w:sz="0" w:space="0" w:color="auto"/>
            <w:right w:val="none" w:sz="0" w:space="0" w:color="auto"/>
          </w:divBdr>
        </w:div>
        <w:div w:id="1628657612">
          <w:marLeft w:val="640"/>
          <w:marRight w:val="0"/>
          <w:marTop w:val="0"/>
          <w:marBottom w:val="0"/>
          <w:divBdr>
            <w:top w:val="none" w:sz="0" w:space="0" w:color="auto"/>
            <w:left w:val="none" w:sz="0" w:space="0" w:color="auto"/>
            <w:bottom w:val="none" w:sz="0" w:space="0" w:color="auto"/>
            <w:right w:val="none" w:sz="0" w:space="0" w:color="auto"/>
          </w:divBdr>
        </w:div>
        <w:div w:id="1321695427">
          <w:marLeft w:val="640"/>
          <w:marRight w:val="0"/>
          <w:marTop w:val="0"/>
          <w:marBottom w:val="0"/>
          <w:divBdr>
            <w:top w:val="none" w:sz="0" w:space="0" w:color="auto"/>
            <w:left w:val="none" w:sz="0" w:space="0" w:color="auto"/>
            <w:bottom w:val="none" w:sz="0" w:space="0" w:color="auto"/>
            <w:right w:val="none" w:sz="0" w:space="0" w:color="auto"/>
          </w:divBdr>
        </w:div>
        <w:div w:id="224722976">
          <w:marLeft w:val="640"/>
          <w:marRight w:val="0"/>
          <w:marTop w:val="0"/>
          <w:marBottom w:val="0"/>
          <w:divBdr>
            <w:top w:val="none" w:sz="0" w:space="0" w:color="auto"/>
            <w:left w:val="none" w:sz="0" w:space="0" w:color="auto"/>
            <w:bottom w:val="none" w:sz="0" w:space="0" w:color="auto"/>
            <w:right w:val="none" w:sz="0" w:space="0" w:color="auto"/>
          </w:divBdr>
        </w:div>
        <w:div w:id="1451780696">
          <w:marLeft w:val="640"/>
          <w:marRight w:val="0"/>
          <w:marTop w:val="0"/>
          <w:marBottom w:val="0"/>
          <w:divBdr>
            <w:top w:val="none" w:sz="0" w:space="0" w:color="auto"/>
            <w:left w:val="none" w:sz="0" w:space="0" w:color="auto"/>
            <w:bottom w:val="none" w:sz="0" w:space="0" w:color="auto"/>
            <w:right w:val="none" w:sz="0" w:space="0" w:color="auto"/>
          </w:divBdr>
        </w:div>
      </w:divsChild>
    </w:div>
    <w:div w:id="1614290388">
      <w:bodyDiv w:val="1"/>
      <w:marLeft w:val="0"/>
      <w:marRight w:val="0"/>
      <w:marTop w:val="0"/>
      <w:marBottom w:val="0"/>
      <w:divBdr>
        <w:top w:val="none" w:sz="0" w:space="0" w:color="auto"/>
        <w:left w:val="none" w:sz="0" w:space="0" w:color="auto"/>
        <w:bottom w:val="none" w:sz="0" w:space="0" w:color="auto"/>
        <w:right w:val="none" w:sz="0" w:space="0" w:color="auto"/>
      </w:divBdr>
      <w:divsChild>
        <w:div w:id="1646861416">
          <w:marLeft w:val="640"/>
          <w:marRight w:val="0"/>
          <w:marTop w:val="0"/>
          <w:marBottom w:val="0"/>
          <w:divBdr>
            <w:top w:val="none" w:sz="0" w:space="0" w:color="auto"/>
            <w:left w:val="none" w:sz="0" w:space="0" w:color="auto"/>
            <w:bottom w:val="none" w:sz="0" w:space="0" w:color="auto"/>
            <w:right w:val="none" w:sz="0" w:space="0" w:color="auto"/>
          </w:divBdr>
        </w:div>
        <w:div w:id="1110276328">
          <w:marLeft w:val="640"/>
          <w:marRight w:val="0"/>
          <w:marTop w:val="0"/>
          <w:marBottom w:val="0"/>
          <w:divBdr>
            <w:top w:val="none" w:sz="0" w:space="0" w:color="auto"/>
            <w:left w:val="none" w:sz="0" w:space="0" w:color="auto"/>
            <w:bottom w:val="none" w:sz="0" w:space="0" w:color="auto"/>
            <w:right w:val="none" w:sz="0" w:space="0" w:color="auto"/>
          </w:divBdr>
        </w:div>
        <w:div w:id="1997106541">
          <w:marLeft w:val="640"/>
          <w:marRight w:val="0"/>
          <w:marTop w:val="0"/>
          <w:marBottom w:val="0"/>
          <w:divBdr>
            <w:top w:val="none" w:sz="0" w:space="0" w:color="auto"/>
            <w:left w:val="none" w:sz="0" w:space="0" w:color="auto"/>
            <w:bottom w:val="none" w:sz="0" w:space="0" w:color="auto"/>
            <w:right w:val="none" w:sz="0" w:space="0" w:color="auto"/>
          </w:divBdr>
        </w:div>
        <w:div w:id="560823980">
          <w:marLeft w:val="640"/>
          <w:marRight w:val="0"/>
          <w:marTop w:val="0"/>
          <w:marBottom w:val="0"/>
          <w:divBdr>
            <w:top w:val="none" w:sz="0" w:space="0" w:color="auto"/>
            <w:left w:val="none" w:sz="0" w:space="0" w:color="auto"/>
            <w:bottom w:val="none" w:sz="0" w:space="0" w:color="auto"/>
            <w:right w:val="none" w:sz="0" w:space="0" w:color="auto"/>
          </w:divBdr>
        </w:div>
        <w:div w:id="1122575823">
          <w:marLeft w:val="640"/>
          <w:marRight w:val="0"/>
          <w:marTop w:val="0"/>
          <w:marBottom w:val="0"/>
          <w:divBdr>
            <w:top w:val="none" w:sz="0" w:space="0" w:color="auto"/>
            <w:left w:val="none" w:sz="0" w:space="0" w:color="auto"/>
            <w:bottom w:val="none" w:sz="0" w:space="0" w:color="auto"/>
            <w:right w:val="none" w:sz="0" w:space="0" w:color="auto"/>
          </w:divBdr>
        </w:div>
        <w:div w:id="449322638">
          <w:marLeft w:val="640"/>
          <w:marRight w:val="0"/>
          <w:marTop w:val="0"/>
          <w:marBottom w:val="0"/>
          <w:divBdr>
            <w:top w:val="none" w:sz="0" w:space="0" w:color="auto"/>
            <w:left w:val="none" w:sz="0" w:space="0" w:color="auto"/>
            <w:bottom w:val="none" w:sz="0" w:space="0" w:color="auto"/>
            <w:right w:val="none" w:sz="0" w:space="0" w:color="auto"/>
          </w:divBdr>
        </w:div>
        <w:div w:id="1020008795">
          <w:marLeft w:val="640"/>
          <w:marRight w:val="0"/>
          <w:marTop w:val="0"/>
          <w:marBottom w:val="0"/>
          <w:divBdr>
            <w:top w:val="none" w:sz="0" w:space="0" w:color="auto"/>
            <w:left w:val="none" w:sz="0" w:space="0" w:color="auto"/>
            <w:bottom w:val="none" w:sz="0" w:space="0" w:color="auto"/>
            <w:right w:val="none" w:sz="0" w:space="0" w:color="auto"/>
          </w:divBdr>
        </w:div>
        <w:div w:id="1414356723">
          <w:marLeft w:val="640"/>
          <w:marRight w:val="0"/>
          <w:marTop w:val="0"/>
          <w:marBottom w:val="0"/>
          <w:divBdr>
            <w:top w:val="none" w:sz="0" w:space="0" w:color="auto"/>
            <w:left w:val="none" w:sz="0" w:space="0" w:color="auto"/>
            <w:bottom w:val="none" w:sz="0" w:space="0" w:color="auto"/>
            <w:right w:val="none" w:sz="0" w:space="0" w:color="auto"/>
          </w:divBdr>
        </w:div>
        <w:div w:id="651715159">
          <w:marLeft w:val="640"/>
          <w:marRight w:val="0"/>
          <w:marTop w:val="0"/>
          <w:marBottom w:val="0"/>
          <w:divBdr>
            <w:top w:val="none" w:sz="0" w:space="0" w:color="auto"/>
            <w:left w:val="none" w:sz="0" w:space="0" w:color="auto"/>
            <w:bottom w:val="none" w:sz="0" w:space="0" w:color="auto"/>
            <w:right w:val="none" w:sz="0" w:space="0" w:color="auto"/>
          </w:divBdr>
        </w:div>
        <w:div w:id="1516924929">
          <w:marLeft w:val="640"/>
          <w:marRight w:val="0"/>
          <w:marTop w:val="0"/>
          <w:marBottom w:val="0"/>
          <w:divBdr>
            <w:top w:val="none" w:sz="0" w:space="0" w:color="auto"/>
            <w:left w:val="none" w:sz="0" w:space="0" w:color="auto"/>
            <w:bottom w:val="none" w:sz="0" w:space="0" w:color="auto"/>
            <w:right w:val="none" w:sz="0" w:space="0" w:color="auto"/>
          </w:divBdr>
        </w:div>
        <w:div w:id="22825005">
          <w:marLeft w:val="640"/>
          <w:marRight w:val="0"/>
          <w:marTop w:val="0"/>
          <w:marBottom w:val="0"/>
          <w:divBdr>
            <w:top w:val="none" w:sz="0" w:space="0" w:color="auto"/>
            <w:left w:val="none" w:sz="0" w:space="0" w:color="auto"/>
            <w:bottom w:val="none" w:sz="0" w:space="0" w:color="auto"/>
            <w:right w:val="none" w:sz="0" w:space="0" w:color="auto"/>
          </w:divBdr>
        </w:div>
        <w:div w:id="135034365">
          <w:marLeft w:val="640"/>
          <w:marRight w:val="0"/>
          <w:marTop w:val="0"/>
          <w:marBottom w:val="0"/>
          <w:divBdr>
            <w:top w:val="none" w:sz="0" w:space="0" w:color="auto"/>
            <w:left w:val="none" w:sz="0" w:space="0" w:color="auto"/>
            <w:bottom w:val="none" w:sz="0" w:space="0" w:color="auto"/>
            <w:right w:val="none" w:sz="0" w:space="0" w:color="auto"/>
          </w:divBdr>
        </w:div>
        <w:div w:id="359287103">
          <w:marLeft w:val="640"/>
          <w:marRight w:val="0"/>
          <w:marTop w:val="0"/>
          <w:marBottom w:val="0"/>
          <w:divBdr>
            <w:top w:val="none" w:sz="0" w:space="0" w:color="auto"/>
            <w:left w:val="none" w:sz="0" w:space="0" w:color="auto"/>
            <w:bottom w:val="none" w:sz="0" w:space="0" w:color="auto"/>
            <w:right w:val="none" w:sz="0" w:space="0" w:color="auto"/>
          </w:divBdr>
        </w:div>
        <w:div w:id="223107138">
          <w:marLeft w:val="640"/>
          <w:marRight w:val="0"/>
          <w:marTop w:val="0"/>
          <w:marBottom w:val="0"/>
          <w:divBdr>
            <w:top w:val="none" w:sz="0" w:space="0" w:color="auto"/>
            <w:left w:val="none" w:sz="0" w:space="0" w:color="auto"/>
            <w:bottom w:val="none" w:sz="0" w:space="0" w:color="auto"/>
            <w:right w:val="none" w:sz="0" w:space="0" w:color="auto"/>
          </w:divBdr>
        </w:div>
        <w:div w:id="2092698116">
          <w:marLeft w:val="640"/>
          <w:marRight w:val="0"/>
          <w:marTop w:val="0"/>
          <w:marBottom w:val="0"/>
          <w:divBdr>
            <w:top w:val="none" w:sz="0" w:space="0" w:color="auto"/>
            <w:left w:val="none" w:sz="0" w:space="0" w:color="auto"/>
            <w:bottom w:val="none" w:sz="0" w:space="0" w:color="auto"/>
            <w:right w:val="none" w:sz="0" w:space="0" w:color="auto"/>
          </w:divBdr>
        </w:div>
        <w:div w:id="1193304485">
          <w:marLeft w:val="640"/>
          <w:marRight w:val="0"/>
          <w:marTop w:val="0"/>
          <w:marBottom w:val="0"/>
          <w:divBdr>
            <w:top w:val="none" w:sz="0" w:space="0" w:color="auto"/>
            <w:left w:val="none" w:sz="0" w:space="0" w:color="auto"/>
            <w:bottom w:val="none" w:sz="0" w:space="0" w:color="auto"/>
            <w:right w:val="none" w:sz="0" w:space="0" w:color="auto"/>
          </w:divBdr>
        </w:div>
        <w:div w:id="590283565">
          <w:marLeft w:val="640"/>
          <w:marRight w:val="0"/>
          <w:marTop w:val="0"/>
          <w:marBottom w:val="0"/>
          <w:divBdr>
            <w:top w:val="none" w:sz="0" w:space="0" w:color="auto"/>
            <w:left w:val="none" w:sz="0" w:space="0" w:color="auto"/>
            <w:bottom w:val="none" w:sz="0" w:space="0" w:color="auto"/>
            <w:right w:val="none" w:sz="0" w:space="0" w:color="auto"/>
          </w:divBdr>
        </w:div>
        <w:div w:id="1432356496">
          <w:marLeft w:val="640"/>
          <w:marRight w:val="0"/>
          <w:marTop w:val="0"/>
          <w:marBottom w:val="0"/>
          <w:divBdr>
            <w:top w:val="none" w:sz="0" w:space="0" w:color="auto"/>
            <w:left w:val="none" w:sz="0" w:space="0" w:color="auto"/>
            <w:bottom w:val="none" w:sz="0" w:space="0" w:color="auto"/>
            <w:right w:val="none" w:sz="0" w:space="0" w:color="auto"/>
          </w:divBdr>
        </w:div>
        <w:div w:id="1254389923">
          <w:marLeft w:val="640"/>
          <w:marRight w:val="0"/>
          <w:marTop w:val="0"/>
          <w:marBottom w:val="0"/>
          <w:divBdr>
            <w:top w:val="none" w:sz="0" w:space="0" w:color="auto"/>
            <w:left w:val="none" w:sz="0" w:space="0" w:color="auto"/>
            <w:bottom w:val="none" w:sz="0" w:space="0" w:color="auto"/>
            <w:right w:val="none" w:sz="0" w:space="0" w:color="auto"/>
          </w:divBdr>
        </w:div>
        <w:div w:id="814563661">
          <w:marLeft w:val="640"/>
          <w:marRight w:val="0"/>
          <w:marTop w:val="0"/>
          <w:marBottom w:val="0"/>
          <w:divBdr>
            <w:top w:val="none" w:sz="0" w:space="0" w:color="auto"/>
            <w:left w:val="none" w:sz="0" w:space="0" w:color="auto"/>
            <w:bottom w:val="none" w:sz="0" w:space="0" w:color="auto"/>
            <w:right w:val="none" w:sz="0" w:space="0" w:color="auto"/>
          </w:divBdr>
        </w:div>
        <w:div w:id="1344017588">
          <w:marLeft w:val="640"/>
          <w:marRight w:val="0"/>
          <w:marTop w:val="0"/>
          <w:marBottom w:val="0"/>
          <w:divBdr>
            <w:top w:val="none" w:sz="0" w:space="0" w:color="auto"/>
            <w:left w:val="none" w:sz="0" w:space="0" w:color="auto"/>
            <w:bottom w:val="none" w:sz="0" w:space="0" w:color="auto"/>
            <w:right w:val="none" w:sz="0" w:space="0" w:color="auto"/>
          </w:divBdr>
        </w:div>
        <w:div w:id="1035036494">
          <w:marLeft w:val="640"/>
          <w:marRight w:val="0"/>
          <w:marTop w:val="0"/>
          <w:marBottom w:val="0"/>
          <w:divBdr>
            <w:top w:val="none" w:sz="0" w:space="0" w:color="auto"/>
            <w:left w:val="none" w:sz="0" w:space="0" w:color="auto"/>
            <w:bottom w:val="none" w:sz="0" w:space="0" w:color="auto"/>
            <w:right w:val="none" w:sz="0" w:space="0" w:color="auto"/>
          </w:divBdr>
        </w:div>
        <w:div w:id="1427964114">
          <w:marLeft w:val="640"/>
          <w:marRight w:val="0"/>
          <w:marTop w:val="0"/>
          <w:marBottom w:val="0"/>
          <w:divBdr>
            <w:top w:val="none" w:sz="0" w:space="0" w:color="auto"/>
            <w:left w:val="none" w:sz="0" w:space="0" w:color="auto"/>
            <w:bottom w:val="none" w:sz="0" w:space="0" w:color="auto"/>
            <w:right w:val="none" w:sz="0" w:space="0" w:color="auto"/>
          </w:divBdr>
        </w:div>
        <w:div w:id="46808667">
          <w:marLeft w:val="640"/>
          <w:marRight w:val="0"/>
          <w:marTop w:val="0"/>
          <w:marBottom w:val="0"/>
          <w:divBdr>
            <w:top w:val="none" w:sz="0" w:space="0" w:color="auto"/>
            <w:left w:val="none" w:sz="0" w:space="0" w:color="auto"/>
            <w:bottom w:val="none" w:sz="0" w:space="0" w:color="auto"/>
            <w:right w:val="none" w:sz="0" w:space="0" w:color="auto"/>
          </w:divBdr>
        </w:div>
        <w:div w:id="1408961770">
          <w:marLeft w:val="640"/>
          <w:marRight w:val="0"/>
          <w:marTop w:val="0"/>
          <w:marBottom w:val="0"/>
          <w:divBdr>
            <w:top w:val="none" w:sz="0" w:space="0" w:color="auto"/>
            <w:left w:val="none" w:sz="0" w:space="0" w:color="auto"/>
            <w:bottom w:val="none" w:sz="0" w:space="0" w:color="auto"/>
            <w:right w:val="none" w:sz="0" w:space="0" w:color="auto"/>
          </w:divBdr>
        </w:div>
        <w:div w:id="1759134241">
          <w:marLeft w:val="640"/>
          <w:marRight w:val="0"/>
          <w:marTop w:val="0"/>
          <w:marBottom w:val="0"/>
          <w:divBdr>
            <w:top w:val="none" w:sz="0" w:space="0" w:color="auto"/>
            <w:left w:val="none" w:sz="0" w:space="0" w:color="auto"/>
            <w:bottom w:val="none" w:sz="0" w:space="0" w:color="auto"/>
            <w:right w:val="none" w:sz="0" w:space="0" w:color="auto"/>
          </w:divBdr>
        </w:div>
        <w:div w:id="443159516">
          <w:marLeft w:val="640"/>
          <w:marRight w:val="0"/>
          <w:marTop w:val="0"/>
          <w:marBottom w:val="0"/>
          <w:divBdr>
            <w:top w:val="none" w:sz="0" w:space="0" w:color="auto"/>
            <w:left w:val="none" w:sz="0" w:space="0" w:color="auto"/>
            <w:bottom w:val="none" w:sz="0" w:space="0" w:color="auto"/>
            <w:right w:val="none" w:sz="0" w:space="0" w:color="auto"/>
          </w:divBdr>
        </w:div>
        <w:div w:id="2073889337">
          <w:marLeft w:val="640"/>
          <w:marRight w:val="0"/>
          <w:marTop w:val="0"/>
          <w:marBottom w:val="0"/>
          <w:divBdr>
            <w:top w:val="none" w:sz="0" w:space="0" w:color="auto"/>
            <w:left w:val="none" w:sz="0" w:space="0" w:color="auto"/>
            <w:bottom w:val="none" w:sz="0" w:space="0" w:color="auto"/>
            <w:right w:val="none" w:sz="0" w:space="0" w:color="auto"/>
          </w:divBdr>
        </w:div>
        <w:div w:id="1122920605">
          <w:marLeft w:val="640"/>
          <w:marRight w:val="0"/>
          <w:marTop w:val="0"/>
          <w:marBottom w:val="0"/>
          <w:divBdr>
            <w:top w:val="none" w:sz="0" w:space="0" w:color="auto"/>
            <w:left w:val="none" w:sz="0" w:space="0" w:color="auto"/>
            <w:bottom w:val="none" w:sz="0" w:space="0" w:color="auto"/>
            <w:right w:val="none" w:sz="0" w:space="0" w:color="auto"/>
          </w:divBdr>
        </w:div>
        <w:div w:id="14505895">
          <w:marLeft w:val="640"/>
          <w:marRight w:val="0"/>
          <w:marTop w:val="0"/>
          <w:marBottom w:val="0"/>
          <w:divBdr>
            <w:top w:val="none" w:sz="0" w:space="0" w:color="auto"/>
            <w:left w:val="none" w:sz="0" w:space="0" w:color="auto"/>
            <w:bottom w:val="none" w:sz="0" w:space="0" w:color="auto"/>
            <w:right w:val="none" w:sz="0" w:space="0" w:color="auto"/>
          </w:divBdr>
        </w:div>
        <w:div w:id="1160384655">
          <w:marLeft w:val="640"/>
          <w:marRight w:val="0"/>
          <w:marTop w:val="0"/>
          <w:marBottom w:val="0"/>
          <w:divBdr>
            <w:top w:val="none" w:sz="0" w:space="0" w:color="auto"/>
            <w:left w:val="none" w:sz="0" w:space="0" w:color="auto"/>
            <w:bottom w:val="none" w:sz="0" w:space="0" w:color="auto"/>
            <w:right w:val="none" w:sz="0" w:space="0" w:color="auto"/>
          </w:divBdr>
        </w:div>
        <w:div w:id="1441491406">
          <w:marLeft w:val="640"/>
          <w:marRight w:val="0"/>
          <w:marTop w:val="0"/>
          <w:marBottom w:val="0"/>
          <w:divBdr>
            <w:top w:val="none" w:sz="0" w:space="0" w:color="auto"/>
            <w:left w:val="none" w:sz="0" w:space="0" w:color="auto"/>
            <w:bottom w:val="none" w:sz="0" w:space="0" w:color="auto"/>
            <w:right w:val="none" w:sz="0" w:space="0" w:color="auto"/>
          </w:divBdr>
        </w:div>
        <w:div w:id="583489014">
          <w:marLeft w:val="640"/>
          <w:marRight w:val="0"/>
          <w:marTop w:val="0"/>
          <w:marBottom w:val="0"/>
          <w:divBdr>
            <w:top w:val="none" w:sz="0" w:space="0" w:color="auto"/>
            <w:left w:val="none" w:sz="0" w:space="0" w:color="auto"/>
            <w:bottom w:val="none" w:sz="0" w:space="0" w:color="auto"/>
            <w:right w:val="none" w:sz="0" w:space="0" w:color="auto"/>
          </w:divBdr>
        </w:div>
        <w:div w:id="1332104292">
          <w:marLeft w:val="640"/>
          <w:marRight w:val="0"/>
          <w:marTop w:val="0"/>
          <w:marBottom w:val="0"/>
          <w:divBdr>
            <w:top w:val="none" w:sz="0" w:space="0" w:color="auto"/>
            <w:left w:val="none" w:sz="0" w:space="0" w:color="auto"/>
            <w:bottom w:val="none" w:sz="0" w:space="0" w:color="auto"/>
            <w:right w:val="none" w:sz="0" w:space="0" w:color="auto"/>
          </w:divBdr>
        </w:div>
        <w:div w:id="873886338">
          <w:marLeft w:val="640"/>
          <w:marRight w:val="0"/>
          <w:marTop w:val="0"/>
          <w:marBottom w:val="0"/>
          <w:divBdr>
            <w:top w:val="none" w:sz="0" w:space="0" w:color="auto"/>
            <w:left w:val="none" w:sz="0" w:space="0" w:color="auto"/>
            <w:bottom w:val="none" w:sz="0" w:space="0" w:color="auto"/>
            <w:right w:val="none" w:sz="0" w:space="0" w:color="auto"/>
          </w:divBdr>
        </w:div>
        <w:div w:id="524026317">
          <w:marLeft w:val="640"/>
          <w:marRight w:val="0"/>
          <w:marTop w:val="0"/>
          <w:marBottom w:val="0"/>
          <w:divBdr>
            <w:top w:val="none" w:sz="0" w:space="0" w:color="auto"/>
            <w:left w:val="none" w:sz="0" w:space="0" w:color="auto"/>
            <w:bottom w:val="none" w:sz="0" w:space="0" w:color="auto"/>
            <w:right w:val="none" w:sz="0" w:space="0" w:color="auto"/>
          </w:divBdr>
        </w:div>
        <w:div w:id="503936046">
          <w:marLeft w:val="640"/>
          <w:marRight w:val="0"/>
          <w:marTop w:val="0"/>
          <w:marBottom w:val="0"/>
          <w:divBdr>
            <w:top w:val="none" w:sz="0" w:space="0" w:color="auto"/>
            <w:left w:val="none" w:sz="0" w:space="0" w:color="auto"/>
            <w:bottom w:val="none" w:sz="0" w:space="0" w:color="auto"/>
            <w:right w:val="none" w:sz="0" w:space="0" w:color="auto"/>
          </w:divBdr>
        </w:div>
        <w:div w:id="735280921">
          <w:marLeft w:val="640"/>
          <w:marRight w:val="0"/>
          <w:marTop w:val="0"/>
          <w:marBottom w:val="0"/>
          <w:divBdr>
            <w:top w:val="none" w:sz="0" w:space="0" w:color="auto"/>
            <w:left w:val="none" w:sz="0" w:space="0" w:color="auto"/>
            <w:bottom w:val="none" w:sz="0" w:space="0" w:color="auto"/>
            <w:right w:val="none" w:sz="0" w:space="0" w:color="auto"/>
          </w:divBdr>
        </w:div>
        <w:div w:id="229539010">
          <w:marLeft w:val="640"/>
          <w:marRight w:val="0"/>
          <w:marTop w:val="0"/>
          <w:marBottom w:val="0"/>
          <w:divBdr>
            <w:top w:val="none" w:sz="0" w:space="0" w:color="auto"/>
            <w:left w:val="none" w:sz="0" w:space="0" w:color="auto"/>
            <w:bottom w:val="none" w:sz="0" w:space="0" w:color="auto"/>
            <w:right w:val="none" w:sz="0" w:space="0" w:color="auto"/>
          </w:divBdr>
        </w:div>
        <w:div w:id="1258052223">
          <w:marLeft w:val="640"/>
          <w:marRight w:val="0"/>
          <w:marTop w:val="0"/>
          <w:marBottom w:val="0"/>
          <w:divBdr>
            <w:top w:val="none" w:sz="0" w:space="0" w:color="auto"/>
            <w:left w:val="none" w:sz="0" w:space="0" w:color="auto"/>
            <w:bottom w:val="none" w:sz="0" w:space="0" w:color="auto"/>
            <w:right w:val="none" w:sz="0" w:space="0" w:color="auto"/>
          </w:divBdr>
        </w:div>
        <w:div w:id="1815372861">
          <w:marLeft w:val="640"/>
          <w:marRight w:val="0"/>
          <w:marTop w:val="0"/>
          <w:marBottom w:val="0"/>
          <w:divBdr>
            <w:top w:val="none" w:sz="0" w:space="0" w:color="auto"/>
            <w:left w:val="none" w:sz="0" w:space="0" w:color="auto"/>
            <w:bottom w:val="none" w:sz="0" w:space="0" w:color="auto"/>
            <w:right w:val="none" w:sz="0" w:space="0" w:color="auto"/>
          </w:divBdr>
        </w:div>
        <w:div w:id="445007322">
          <w:marLeft w:val="640"/>
          <w:marRight w:val="0"/>
          <w:marTop w:val="0"/>
          <w:marBottom w:val="0"/>
          <w:divBdr>
            <w:top w:val="none" w:sz="0" w:space="0" w:color="auto"/>
            <w:left w:val="none" w:sz="0" w:space="0" w:color="auto"/>
            <w:bottom w:val="none" w:sz="0" w:space="0" w:color="auto"/>
            <w:right w:val="none" w:sz="0" w:space="0" w:color="auto"/>
          </w:divBdr>
        </w:div>
        <w:div w:id="1254244424">
          <w:marLeft w:val="640"/>
          <w:marRight w:val="0"/>
          <w:marTop w:val="0"/>
          <w:marBottom w:val="0"/>
          <w:divBdr>
            <w:top w:val="none" w:sz="0" w:space="0" w:color="auto"/>
            <w:left w:val="none" w:sz="0" w:space="0" w:color="auto"/>
            <w:bottom w:val="none" w:sz="0" w:space="0" w:color="auto"/>
            <w:right w:val="none" w:sz="0" w:space="0" w:color="auto"/>
          </w:divBdr>
        </w:div>
        <w:div w:id="576864300">
          <w:marLeft w:val="640"/>
          <w:marRight w:val="0"/>
          <w:marTop w:val="0"/>
          <w:marBottom w:val="0"/>
          <w:divBdr>
            <w:top w:val="none" w:sz="0" w:space="0" w:color="auto"/>
            <w:left w:val="none" w:sz="0" w:space="0" w:color="auto"/>
            <w:bottom w:val="none" w:sz="0" w:space="0" w:color="auto"/>
            <w:right w:val="none" w:sz="0" w:space="0" w:color="auto"/>
          </w:divBdr>
        </w:div>
        <w:div w:id="1620574908">
          <w:marLeft w:val="640"/>
          <w:marRight w:val="0"/>
          <w:marTop w:val="0"/>
          <w:marBottom w:val="0"/>
          <w:divBdr>
            <w:top w:val="none" w:sz="0" w:space="0" w:color="auto"/>
            <w:left w:val="none" w:sz="0" w:space="0" w:color="auto"/>
            <w:bottom w:val="none" w:sz="0" w:space="0" w:color="auto"/>
            <w:right w:val="none" w:sz="0" w:space="0" w:color="auto"/>
          </w:divBdr>
        </w:div>
      </w:divsChild>
    </w:div>
    <w:div w:id="1625043728">
      <w:bodyDiv w:val="1"/>
      <w:marLeft w:val="0"/>
      <w:marRight w:val="0"/>
      <w:marTop w:val="0"/>
      <w:marBottom w:val="0"/>
      <w:divBdr>
        <w:top w:val="none" w:sz="0" w:space="0" w:color="auto"/>
        <w:left w:val="none" w:sz="0" w:space="0" w:color="auto"/>
        <w:bottom w:val="none" w:sz="0" w:space="0" w:color="auto"/>
        <w:right w:val="none" w:sz="0" w:space="0" w:color="auto"/>
      </w:divBdr>
      <w:divsChild>
        <w:div w:id="1157649181">
          <w:marLeft w:val="640"/>
          <w:marRight w:val="0"/>
          <w:marTop w:val="0"/>
          <w:marBottom w:val="0"/>
          <w:divBdr>
            <w:top w:val="none" w:sz="0" w:space="0" w:color="auto"/>
            <w:left w:val="none" w:sz="0" w:space="0" w:color="auto"/>
            <w:bottom w:val="none" w:sz="0" w:space="0" w:color="auto"/>
            <w:right w:val="none" w:sz="0" w:space="0" w:color="auto"/>
          </w:divBdr>
        </w:div>
        <w:div w:id="596208965">
          <w:marLeft w:val="640"/>
          <w:marRight w:val="0"/>
          <w:marTop w:val="0"/>
          <w:marBottom w:val="0"/>
          <w:divBdr>
            <w:top w:val="none" w:sz="0" w:space="0" w:color="auto"/>
            <w:left w:val="none" w:sz="0" w:space="0" w:color="auto"/>
            <w:bottom w:val="none" w:sz="0" w:space="0" w:color="auto"/>
            <w:right w:val="none" w:sz="0" w:space="0" w:color="auto"/>
          </w:divBdr>
        </w:div>
        <w:div w:id="416630938">
          <w:marLeft w:val="640"/>
          <w:marRight w:val="0"/>
          <w:marTop w:val="0"/>
          <w:marBottom w:val="0"/>
          <w:divBdr>
            <w:top w:val="none" w:sz="0" w:space="0" w:color="auto"/>
            <w:left w:val="none" w:sz="0" w:space="0" w:color="auto"/>
            <w:bottom w:val="none" w:sz="0" w:space="0" w:color="auto"/>
            <w:right w:val="none" w:sz="0" w:space="0" w:color="auto"/>
          </w:divBdr>
        </w:div>
        <w:div w:id="1338072700">
          <w:marLeft w:val="640"/>
          <w:marRight w:val="0"/>
          <w:marTop w:val="0"/>
          <w:marBottom w:val="0"/>
          <w:divBdr>
            <w:top w:val="none" w:sz="0" w:space="0" w:color="auto"/>
            <w:left w:val="none" w:sz="0" w:space="0" w:color="auto"/>
            <w:bottom w:val="none" w:sz="0" w:space="0" w:color="auto"/>
            <w:right w:val="none" w:sz="0" w:space="0" w:color="auto"/>
          </w:divBdr>
        </w:div>
        <w:div w:id="1508210295">
          <w:marLeft w:val="640"/>
          <w:marRight w:val="0"/>
          <w:marTop w:val="0"/>
          <w:marBottom w:val="0"/>
          <w:divBdr>
            <w:top w:val="none" w:sz="0" w:space="0" w:color="auto"/>
            <w:left w:val="none" w:sz="0" w:space="0" w:color="auto"/>
            <w:bottom w:val="none" w:sz="0" w:space="0" w:color="auto"/>
            <w:right w:val="none" w:sz="0" w:space="0" w:color="auto"/>
          </w:divBdr>
        </w:div>
        <w:div w:id="1587377613">
          <w:marLeft w:val="640"/>
          <w:marRight w:val="0"/>
          <w:marTop w:val="0"/>
          <w:marBottom w:val="0"/>
          <w:divBdr>
            <w:top w:val="none" w:sz="0" w:space="0" w:color="auto"/>
            <w:left w:val="none" w:sz="0" w:space="0" w:color="auto"/>
            <w:bottom w:val="none" w:sz="0" w:space="0" w:color="auto"/>
            <w:right w:val="none" w:sz="0" w:space="0" w:color="auto"/>
          </w:divBdr>
        </w:div>
        <w:div w:id="1929805465">
          <w:marLeft w:val="640"/>
          <w:marRight w:val="0"/>
          <w:marTop w:val="0"/>
          <w:marBottom w:val="0"/>
          <w:divBdr>
            <w:top w:val="none" w:sz="0" w:space="0" w:color="auto"/>
            <w:left w:val="none" w:sz="0" w:space="0" w:color="auto"/>
            <w:bottom w:val="none" w:sz="0" w:space="0" w:color="auto"/>
            <w:right w:val="none" w:sz="0" w:space="0" w:color="auto"/>
          </w:divBdr>
        </w:div>
        <w:div w:id="1783181986">
          <w:marLeft w:val="640"/>
          <w:marRight w:val="0"/>
          <w:marTop w:val="0"/>
          <w:marBottom w:val="0"/>
          <w:divBdr>
            <w:top w:val="none" w:sz="0" w:space="0" w:color="auto"/>
            <w:left w:val="none" w:sz="0" w:space="0" w:color="auto"/>
            <w:bottom w:val="none" w:sz="0" w:space="0" w:color="auto"/>
            <w:right w:val="none" w:sz="0" w:space="0" w:color="auto"/>
          </w:divBdr>
        </w:div>
        <w:div w:id="280065856">
          <w:marLeft w:val="640"/>
          <w:marRight w:val="0"/>
          <w:marTop w:val="0"/>
          <w:marBottom w:val="0"/>
          <w:divBdr>
            <w:top w:val="none" w:sz="0" w:space="0" w:color="auto"/>
            <w:left w:val="none" w:sz="0" w:space="0" w:color="auto"/>
            <w:bottom w:val="none" w:sz="0" w:space="0" w:color="auto"/>
            <w:right w:val="none" w:sz="0" w:space="0" w:color="auto"/>
          </w:divBdr>
        </w:div>
        <w:div w:id="266889099">
          <w:marLeft w:val="640"/>
          <w:marRight w:val="0"/>
          <w:marTop w:val="0"/>
          <w:marBottom w:val="0"/>
          <w:divBdr>
            <w:top w:val="none" w:sz="0" w:space="0" w:color="auto"/>
            <w:left w:val="none" w:sz="0" w:space="0" w:color="auto"/>
            <w:bottom w:val="none" w:sz="0" w:space="0" w:color="auto"/>
            <w:right w:val="none" w:sz="0" w:space="0" w:color="auto"/>
          </w:divBdr>
        </w:div>
        <w:div w:id="1802917592">
          <w:marLeft w:val="640"/>
          <w:marRight w:val="0"/>
          <w:marTop w:val="0"/>
          <w:marBottom w:val="0"/>
          <w:divBdr>
            <w:top w:val="none" w:sz="0" w:space="0" w:color="auto"/>
            <w:left w:val="none" w:sz="0" w:space="0" w:color="auto"/>
            <w:bottom w:val="none" w:sz="0" w:space="0" w:color="auto"/>
            <w:right w:val="none" w:sz="0" w:space="0" w:color="auto"/>
          </w:divBdr>
        </w:div>
        <w:div w:id="1003436826">
          <w:marLeft w:val="640"/>
          <w:marRight w:val="0"/>
          <w:marTop w:val="0"/>
          <w:marBottom w:val="0"/>
          <w:divBdr>
            <w:top w:val="none" w:sz="0" w:space="0" w:color="auto"/>
            <w:left w:val="none" w:sz="0" w:space="0" w:color="auto"/>
            <w:bottom w:val="none" w:sz="0" w:space="0" w:color="auto"/>
            <w:right w:val="none" w:sz="0" w:space="0" w:color="auto"/>
          </w:divBdr>
        </w:div>
        <w:div w:id="2029525030">
          <w:marLeft w:val="640"/>
          <w:marRight w:val="0"/>
          <w:marTop w:val="0"/>
          <w:marBottom w:val="0"/>
          <w:divBdr>
            <w:top w:val="none" w:sz="0" w:space="0" w:color="auto"/>
            <w:left w:val="none" w:sz="0" w:space="0" w:color="auto"/>
            <w:bottom w:val="none" w:sz="0" w:space="0" w:color="auto"/>
            <w:right w:val="none" w:sz="0" w:space="0" w:color="auto"/>
          </w:divBdr>
        </w:div>
        <w:div w:id="29694249">
          <w:marLeft w:val="640"/>
          <w:marRight w:val="0"/>
          <w:marTop w:val="0"/>
          <w:marBottom w:val="0"/>
          <w:divBdr>
            <w:top w:val="none" w:sz="0" w:space="0" w:color="auto"/>
            <w:left w:val="none" w:sz="0" w:space="0" w:color="auto"/>
            <w:bottom w:val="none" w:sz="0" w:space="0" w:color="auto"/>
            <w:right w:val="none" w:sz="0" w:space="0" w:color="auto"/>
          </w:divBdr>
        </w:div>
        <w:div w:id="1367177517">
          <w:marLeft w:val="640"/>
          <w:marRight w:val="0"/>
          <w:marTop w:val="0"/>
          <w:marBottom w:val="0"/>
          <w:divBdr>
            <w:top w:val="none" w:sz="0" w:space="0" w:color="auto"/>
            <w:left w:val="none" w:sz="0" w:space="0" w:color="auto"/>
            <w:bottom w:val="none" w:sz="0" w:space="0" w:color="auto"/>
            <w:right w:val="none" w:sz="0" w:space="0" w:color="auto"/>
          </w:divBdr>
        </w:div>
        <w:div w:id="1663971564">
          <w:marLeft w:val="640"/>
          <w:marRight w:val="0"/>
          <w:marTop w:val="0"/>
          <w:marBottom w:val="0"/>
          <w:divBdr>
            <w:top w:val="none" w:sz="0" w:space="0" w:color="auto"/>
            <w:left w:val="none" w:sz="0" w:space="0" w:color="auto"/>
            <w:bottom w:val="none" w:sz="0" w:space="0" w:color="auto"/>
            <w:right w:val="none" w:sz="0" w:space="0" w:color="auto"/>
          </w:divBdr>
        </w:div>
        <w:div w:id="1968195413">
          <w:marLeft w:val="640"/>
          <w:marRight w:val="0"/>
          <w:marTop w:val="0"/>
          <w:marBottom w:val="0"/>
          <w:divBdr>
            <w:top w:val="none" w:sz="0" w:space="0" w:color="auto"/>
            <w:left w:val="none" w:sz="0" w:space="0" w:color="auto"/>
            <w:bottom w:val="none" w:sz="0" w:space="0" w:color="auto"/>
            <w:right w:val="none" w:sz="0" w:space="0" w:color="auto"/>
          </w:divBdr>
        </w:div>
        <w:div w:id="837891087">
          <w:marLeft w:val="640"/>
          <w:marRight w:val="0"/>
          <w:marTop w:val="0"/>
          <w:marBottom w:val="0"/>
          <w:divBdr>
            <w:top w:val="none" w:sz="0" w:space="0" w:color="auto"/>
            <w:left w:val="none" w:sz="0" w:space="0" w:color="auto"/>
            <w:bottom w:val="none" w:sz="0" w:space="0" w:color="auto"/>
            <w:right w:val="none" w:sz="0" w:space="0" w:color="auto"/>
          </w:divBdr>
        </w:div>
        <w:div w:id="1224026675">
          <w:marLeft w:val="640"/>
          <w:marRight w:val="0"/>
          <w:marTop w:val="0"/>
          <w:marBottom w:val="0"/>
          <w:divBdr>
            <w:top w:val="none" w:sz="0" w:space="0" w:color="auto"/>
            <w:left w:val="none" w:sz="0" w:space="0" w:color="auto"/>
            <w:bottom w:val="none" w:sz="0" w:space="0" w:color="auto"/>
            <w:right w:val="none" w:sz="0" w:space="0" w:color="auto"/>
          </w:divBdr>
        </w:div>
        <w:div w:id="1824665060">
          <w:marLeft w:val="640"/>
          <w:marRight w:val="0"/>
          <w:marTop w:val="0"/>
          <w:marBottom w:val="0"/>
          <w:divBdr>
            <w:top w:val="none" w:sz="0" w:space="0" w:color="auto"/>
            <w:left w:val="none" w:sz="0" w:space="0" w:color="auto"/>
            <w:bottom w:val="none" w:sz="0" w:space="0" w:color="auto"/>
            <w:right w:val="none" w:sz="0" w:space="0" w:color="auto"/>
          </w:divBdr>
        </w:div>
        <w:div w:id="738215714">
          <w:marLeft w:val="640"/>
          <w:marRight w:val="0"/>
          <w:marTop w:val="0"/>
          <w:marBottom w:val="0"/>
          <w:divBdr>
            <w:top w:val="none" w:sz="0" w:space="0" w:color="auto"/>
            <w:left w:val="none" w:sz="0" w:space="0" w:color="auto"/>
            <w:bottom w:val="none" w:sz="0" w:space="0" w:color="auto"/>
            <w:right w:val="none" w:sz="0" w:space="0" w:color="auto"/>
          </w:divBdr>
        </w:div>
        <w:div w:id="2012098704">
          <w:marLeft w:val="640"/>
          <w:marRight w:val="0"/>
          <w:marTop w:val="0"/>
          <w:marBottom w:val="0"/>
          <w:divBdr>
            <w:top w:val="none" w:sz="0" w:space="0" w:color="auto"/>
            <w:left w:val="none" w:sz="0" w:space="0" w:color="auto"/>
            <w:bottom w:val="none" w:sz="0" w:space="0" w:color="auto"/>
            <w:right w:val="none" w:sz="0" w:space="0" w:color="auto"/>
          </w:divBdr>
        </w:div>
        <w:div w:id="638926174">
          <w:marLeft w:val="640"/>
          <w:marRight w:val="0"/>
          <w:marTop w:val="0"/>
          <w:marBottom w:val="0"/>
          <w:divBdr>
            <w:top w:val="none" w:sz="0" w:space="0" w:color="auto"/>
            <w:left w:val="none" w:sz="0" w:space="0" w:color="auto"/>
            <w:bottom w:val="none" w:sz="0" w:space="0" w:color="auto"/>
            <w:right w:val="none" w:sz="0" w:space="0" w:color="auto"/>
          </w:divBdr>
        </w:div>
        <w:div w:id="1706559998">
          <w:marLeft w:val="640"/>
          <w:marRight w:val="0"/>
          <w:marTop w:val="0"/>
          <w:marBottom w:val="0"/>
          <w:divBdr>
            <w:top w:val="none" w:sz="0" w:space="0" w:color="auto"/>
            <w:left w:val="none" w:sz="0" w:space="0" w:color="auto"/>
            <w:bottom w:val="none" w:sz="0" w:space="0" w:color="auto"/>
            <w:right w:val="none" w:sz="0" w:space="0" w:color="auto"/>
          </w:divBdr>
        </w:div>
        <w:div w:id="1861047354">
          <w:marLeft w:val="640"/>
          <w:marRight w:val="0"/>
          <w:marTop w:val="0"/>
          <w:marBottom w:val="0"/>
          <w:divBdr>
            <w:top w:val="none" w:sz="0" w:space="0" w:color="auto"/>
            <w:left w:val="none" w:sz="0" w:space="0" w:color="auto"/>
            <w:bottom w:val="none" w:sz="0" w:space="0" w:color="auto"/>
            <w:right w:val="none" w:sz="0" w:space="0" w:color="auto"/>
          </w:divBdr>
        </w:div>
        <w:div w:id="1139036981">
          <w:marLeft w:val="640"/>
          <w:marRight w:val="0"/>
          <w:marTop w:val="0"/>
          <w:marBottom w:val="0"/>
          <w:divBdr>
            <w:top w:val="none" w:sz="0" w:space="0" w:color="auto"/>
            <w:left w:val="none" w:sz="0" w:space="0" w:color="auto"/>
            <w:bottom w:val="none" w:sz="0" w:space="0" w:color="auto"/>
            <w:right w:val="none" w:sz="0" w:space="0" w:color="auto"/>
          </w:divBdr>
        </w:div>
        <w:div w:id="706223229">
          <w:marLeft w:val="640"/>
          <w:marRight w:val="0"/>
          <w:marTop w:val="0"/>
          <w:marBottom w:val="0"/>
          <w:divBdr>
            <w:top w:val="none" w:sz="0" w:space="0" w:color="auto"/>
            <w:left w:val="none" w:sz="0" w:space="0" w:color="auto"/>
            <w:bottom w:val="none" w:sz="0" w:space="0" w:color="auto"/>
            <w:right w:val="none" w:sz="0" w:space="0" w:color="auto"/>
          </w:divBdr>
        </w:div>
        <w:div w:id="52776067">
          <w:marLeft w:val="640"/>
          <w:marRight w:val="0"/>
          <w:marTop w:val="0"/>
          <w:marBottom w:val="0"/>
          <w:divBdr>
            <w:top w:val="none" w:sz="0" w:space="0" w:color="auto"/>
            <w:left w:val="none" w:sz="0" w:space="0" w:color="auto"/>
            <w:bottom w:val="none" w:sz="0" w:space="0" w:color="auto"/>
            <w:right w:val="none" w:sz="0" w:space="0" w:color="auto"/>
          </w:divBdr>
        </w:div>
        <w:div w:id="1415007801">
          <w:marLeft w:val="640"/>
          <w:marRight w:val="0"/>
          <w:marTop w:val="0"/>
          <w:marBottom w:val="0"/>
          <w:divBdr>
            <w:top w:val="none" w:sz="0" w:space="0" w:color="auto"/>
            <w:left w:val="none" w:sz="0" w:space="0" w:color="auto"/>
            <w:bottom w:val="none" w:sz="0" w:space="0" w:color="auto"/>
            <w:right w:val="none" w:sz="0" w:space="0" w:color="auto"/>
          </w:divBdr>
        </w:div>
        <w:div w:id="2129931775">
          <w:marLeft w:val="640"/>
          <w:marRight w:val="0"/>
          <w:marTop w:val="0"/>
          <w:marBottom w:val="0"/>
          <w:divBdr>
            <w:top w:val="none" w:sz="0" w:space="0" w:color="auto"/>
            <w:left w:val="none" w:sz="0" w:space="0" w:color="auto"/>
            <w:bottom w:val="none" w:sz="0" w:space="0" w:color="auto"/>
            <w:right w:val="none" w:sz="0" w:space="0" w:color="auto"/>
          </w:divBdr>
        </w:div>
        <w:div w:id="497698163">
          <w:marLeft w:val="640"/>
          <w:marRight w:val="0"/>
          <w:marTop w:val="0"/>
          <w:marBottom w:val="0"/>
          <w:divBdr>
            <w:top w:val="none" w:sz="0" w:space="0" w:color="auto"/>
            <w:left w:val="none" w:sz="0" w:space="0" w:color="auto"/>
            <w:bottom w:val="none" w:sz="0" w:space="0" w:color="auto"/>
            <w:right w:val="none" w:sz="0" w:space="0" w:color="auto"/>
          </w:divBdr>
        </w:div>
        <w:div w:id="1450928390">
          <w:marLeft w:val="640"/>
          <w:marRight w:val="0"/>
          <w:marTop w:val="0"/>
          <w:marBottom w:val="0"/>
          <w:divBdr>
            <w:top w:val="none" w:sz="0" w:space="0" w:color="auto"/>
            <w:left w:val="none" w:sz="0" w:space="0" w:color="auto"/>
            <w:bottom w:val="none" w:sz="0" w:space="0" w:color="auto"/>
            <w:right w:val="none" w:sz="0" w:space="0" w:color="auto"/>
          </w:divBdr>
        </w:div>
        <w:div w:id="808937955">
          <w:marLeft w:val="640"/>
          <w:marRight w:val="0"/>
          <w:marTop w:val="0"/>
          <w:marBottom w:val="0"/>
          <w:divBdr>
            <w:top w:val="none" w:sz="0" w:space="0" w:color="auto"/>
            <w:left w:val="none" w:sz="0" w:space="0" w:color="auto"/>
            <w:bottom w:val="none" w:sz="0" w:space="0" w:color="auto"/>
            <w:right w:val="none" w:sz="0" w:space="0" w:color="auto"/>
          </w:divBdr>
        </w:div>
        <w:div w:id="1304312859">
          <w:marLeft w:val="640"/>
          <w:marRight w:val="0"/>
          <w:marTop w:val="0"/>
          <w:marBottom w:val="0"/>
          <w:divBdr>
            <w:top w:val="none" w:sz="0" w:space="0" w:color="auto"/>
            <w:left w:val="none" w:sz="0" w:space="0" w:color="auto"/>
            <w:bottom w:val="none" w:sz="0" w:space="0" w:color="auto"/>
            <w:right w:val="none" w:sz="0" w:space="0" w:color="auto"/>
          </w:divBdr>
        </w:div>
        <w:div w:id="2053070819">
          <w:marLeft w:val="640"/>
          <w:marRight w:val="0"/>
          <w:marTop w:val="0"/>
          <w:marBottom w:val="0"/>
          <w:divBdr>
            <w:top w:val="none" w:sz="0" w:space="0" w:color="auto"/>
            <w:left w:val="none" w:sz="0" w:space="0" w:color="auto"/>
            <w:bottom w:val="none" w:sz="0" w:space="0" w:color="auto"/>
            <w:right w:val="none" w:sz="0" w:space="0" w:color="auto"/>
          </w:divBdr>
        </w:div>
        <w:div w:id="791284880">
          <w:marLeft w:val="640"/>
          <w:marRight w:val="0"/>
          <w:marTop w:val="0"/>
          <w:marBottom w:val="0"/>
          <w:divBdr>
            <w:top w:val="none" w:sz="0" w:space="0" w:color="auto"/>
            <w:left w:val="none" w:sz="0" w:space="0" w:color="auto"/>
            <w:bottom w:val="none" w:sz="0" w:space="0" w:color="auto"/>
            <w:right w:val="none" w:sz="0" w:space="0" w:color="auto"/>
          </w:divBdr>
        </w:div>
        <w:div w:id="173736142">
          <w:marLeft w:val="640"/>
          <w:marRight w:val="0"/>
          <w:marTop w:val="0"/>
          <w:marBottom w:val="0"/>
          <w:divBdr>
            <w:top w:val="none" w:sz="0" w:space="0" w:color="auto"/>
            <w:left w:val="none" w:sz="0" w:space="0" w:color="auto"/>
            <w:bottom w:val="none" w:sz="0" w:space="0" w:color="auto"/>
            <w:right w:val="none" w:sz="0" w:space="0" w:color="auto"/>
          </w:divBdr>
        </w:div>
        <w:div w:id="1529248296">
          <w:marLeft w:val="640"/>
          <w:marRight w:val="0"/>
          <w:marTop w:val="0"/>
          <w:marBottom w:val="0"/>
          <w:divBdr>
            <w:top w:val="none" w:sz="0" w:space="0" w:color="auto"/>
            <w:left w:val="none" w:sz="0" w:space="0" w:color="auto"/>
            <w:bottom w:val="none" w:sz="0" w:space="0" w:color="auto"/>
            <w:right w:val="none" w:sz="0" w:space="0" w:color="auto"/>
          </w:divBdr>
        </w:div>
        <w:div w:id="47918565">
          <w:marLeft w:val="640"/>
          <w:marRight w:val="0"/>
          <w:marTop w:val="0"/>
          <w:marBottom w:val="0"/>
          <w:divBdr>
            <w:top w:val="none" w:sz="0" w:space="0" w:color="auto"/>
            <w:left w:val="none" w:sz="0" w:space="0" w:color="auto"/>
            <w:bottom w:val="none" w:sz="0" w:space="0" w:color="auto"/>
            <w:right w:val="none" w:sz="0" w:space="0" w:color="auto"/>
          </w:divBdr>
        </w:div>
        <w:div w:id="1117020068">
          <w:marLeft w:val="640"/>
          <w:marRight w:val="0"/>
          <w:marTop w:val="0"/>
          <w:marBottom w:val="0"/>
          <w:divBdr>
            <w:top w:val="none" w:sz="0" w:space="0" w:color="auto"/>
            <w:left w:val="none" w:sz="0" w:space="0" w:color="auto"/>
            <w:bottom w:val="none" w:sz="0" w:space="0" w:color="auto"/>
            <w:right w:val="none" w:sz="0" w:space="0" w:color="auto"/>
          </w:divBdr>
        </w:div>
        <w:div w:id="935401704">
          <w:marLeft w:val="640"/>
          <w:marRight w:val="0"/>
          <w:marTop w:val="0"/>
          <w:marBottom w:val="0"/>
          <w:divBdr>
            <w:top w:val="none" w:sz="0" w:space="0" w:color="auto"/>
            <w:left w:val="none" w:sz="0" w:space="0" w:color="auto"/>
            <w:bottom w:val="none" w:sz="0" w:space="0" w:color="auto"/>
            <w:right w:val="none" w:sz="0" w:space="0" w:color="auto"/>
          </w:divBdr>
        </w:div>
        <w:div w:id="217087977">
          <w:marLeft w:val="640"/>
          <w:marRight w:val="0"/>
          <w:marTop w:val="0"/>
          <w:marBottom w:val="0"/>
          <w:divBdr>
            <w:top w:val="none" w:sz="0" w:space="0" w:color="auto"/>
            <w:left w:val="none" w:sz="0" w:space="0" w:color="auto"/>
            <w:bottom w:val="none" w:sz="0" w:space="0" w:color="auto"/>
            <w:right w:val="none" w:sz="0" w:space="0" w:color="auto"/>
          </w:divBdr>
        </w:div>
        <w:div w:id="1288438066">
          <w:marLeft w:val="640"/>
          <w:marRight w:val="0"/>
          <w:marTop w:val="0"/>
          <w:marBottom w:val="0"/>
          <w:divBdr>
            <w:top w:val="none" w:sz="0" w:space="0" w:color="auto"/>
            <w:left w:val="none" w:sz="0" w:space="0" w:color="auto"/>
            <w:bottom w:val="none" w:sz="0" w:space="0" w:color="auto"/>
            <w:right w:val="none" w:sz="0" w:space="0" w:color="auto"/>
          </w:divBdr>
        </w:div>
      </w:divsChild>
    </w:div>
    <w:div w:id="1634408087">
      <w:bodyDiv w:val="1"/>
      <w:marLeft w:val="0"/>
      <w:marRight w:val="0"/>
      <w:marTop w:val="0"/>
      <w:marBottom w:val="0"/>
      <w:divBdr>
        <w:top w:val="none" w:sz="0" w:space="0" w:color="auto"/>
        <w:left w:val="none" w:sz="0" w:space="0" w:color="auto"/>
        <w:bottom w:val="none" w:sz="0" w:space="0" w:color="auto"/>
        <w:right w:val="none" w:sz="0" w:space="0" w:color="auto"/>
      </w:divBdr>
      <w:divsChild>
        <w:div w:id="1728067929">
          <w:marLeft w:val="640"/>
          <w:marRight w:val="0"/>
          <w:marTop w:val="0"/>
          <w:marBottom w:val="0"/>
          <w:divBdr>
            <w:top w:val="none" w:sz="0" w:space="0" w:color="auto"/>
            <w:left w:val="none" w:sz="0" w:space="0" w:color="auto"/>
            <w:bottom w:val="none" w:sz="0" w:space="0" w:color="auto"/>
            <w:right w:val="none" w:sz="0" w:space="0" w:color="auto"/>
          </w:divBdr>
        </w:div>
        <w:div w:id="878083508">
          <w:marLeft w:val="640"/>
          <w:marRight w:val="0"/>
          <w:marTop w:val="0"/>
          <w:marBottom w:val="0"/>
          <w:divBdr>
            <w:top w:val="none" w:sz="0" w:space="0" w:color="auto"/>
            <w:left w:val="none" w:sz="0" w:space="0" w:color="auto"/>
            <w:bottom w:val="none" w:sz="0" w:space="0" w:color="auto"/>
            <w:right w:val="none" w:sz="0" w:space="0" w:color="auto"/>
          </w:divBdr>
        </w:div>
        <w:div w:id="117602178">
          <w:marLeft w:val="640"/>
          <w:marRight w:val="0"/>
          <w:marTop w:val="0"/>
          <w:marBottom w:val="0"/>
          <w:divBdr>
            <w:top w:val="none" w:sz="0" w:space="0" w:color="auto"/>
            <w:left w:val="none" w:sz="0" w:space="0" w:color="auto"/>
            <w:bottom w:val="none" w:sz="0" w:space="0" w:color="auto"/>
            <w:right w:val="none" w:sz="0" w:space="0" w:color="auto"/>
          </w:divBdr>
        </w:div>
        <w:div w:id="1564676265">
          <w:marLeft w:val="640"/>
          <w:marRight w:val="0"/>
          <w:marTop w:val="0"/>
          <w:marBottom w:val="0"/>
          <w:divBdr>
            <w:top w:val="none" w:sz="0" w:space="0" w:color="auto"/>
            <w:left w:val="none" w:sz="0" w:space="0" w:color="auto"/>
            <w:bottom w:val="none" w:sz="0" w:space="0" w:color="auto"/>
            <w:right w:val="none" w:sz="0" w:space="0" w:color="auto"/>
          </w:divBdr>
        </w:div>
        <w:div w:id="624820321">
          <w:marLeft w:val="640"/>
          <w:marRight w:val="0"/>
          <w:marTop w:val="0"/>
          <w:marBottom w:val="0"/>
          <w:divBdr>
            <w:top w:val="none" w:sz="0" w:space="0" w:color="auto"/>
            <w:left w:val="none" w:sz="0" w:space="0" w:color="auto"/>
            <w:bottom w:val="none" w:sz="0" w:space="0" w:color="auto"/>
            <w:right w:val="none" w:sz="0" w:space="0" w:color="auto"/>
          </w:divBdr>
        </w:div>
        <w:div w:id="595207625">
          <w:marLeft w:val="640"/>
          <w:marRight w:val="0"/>
          <w:marTop w:val="0"/>
          <w:marBottom w:val="0"/>
          <w:divBdr>
            <w:top w:val="none" w:sz="0" w:space="0" w:color="auto"/>
            <w:left w:val="none" w:sz="0" w:space="0" w:color="auto"/>
            <w:bottom w:val="none" w:sz="0" w:space="0" w:color="auto"/>
            <w:right w:val="none" w:sz="0" w:space="0" w:color="auto"/>
          </w:divBdr>
        </w:div>
        <w:div w:id="710610244">
          <w:marLeft w:val="640"/>
          <w:marRight w:val="0"/>
          <w:marTop w:val="0"/>
          <w:marBottom w:val="0"/>
          <w:divBdr>
            <w:top w:val="none" w:sz="0" w:space="0" w:color="auto"/>
            <w:left w:val="none" w:sz="0" w:space="0" w:color="auto"/>
            <w:bottom w:val="none" w:sz="0" w:space="0" w:color="auto"/>
            <w:right w:val="none" w:sz="0" w:space="0" w:color="auto"/>
          </w:divBdr>
        </w:div>
        <w:div w:id="1907447636">
          <w:marLeft w:val="640"/>
          <w:marRight w:val="0"/>
          <w:marTop w:val="0"/>
          <w:marBottom w:val="0"/>
          <w:divBdr>
            <w:top w:val="none" w:sz="0" w:space="0" w:color="auto"/>
            <w:left w:val="none" w:sz="0" w:space="0" w:color="auto"/>
            <w:bottom w:val="none" w:sz="0" w:space="0" w:color="auto"/>
            <w:right w:val="none" w:sz="0" w:space="0" w:color="auto"/>
          </w:divBdr>
        </w:div>
        <w:div w:id="1285429995">
          <w:marLeft w:val="640"/>
          <w:marRight w:val="0"/>
          <w:marTop w:val="0"/>
          <w:marBottom w:val="0"/>
          <w:divBdr>
            <w:top w:val="none" w:sz="0" w:space="0" w:color="auto"/>
            <w:left w:val="none" w:sz="0" w:space="0" w:color="auto"/>
            <w:bottom w:val="none" w:sz="0" w:space="0" w:color="auto"/>
            <w:right w:val="none" w:sz="0" w:space="0" w:color="auto"/>
          </w:divBdr>
        </w:div>
        <w:div w:id="970483089">
          <w:marLeft w:val="640"/>
          <w:marRight w:val="0"/>
          <w:marTop w:val="0"/>
          <w:marBottom w:val="0"/>
          <w:divBdr>
            <w:top w:val="none" w:sz="0" w:space="0" w:color="auto"/>
            <w:left w:val="none" w:sz="0" w:space="0" w:color="auto"/>
            <w:bottom w:val="none" w:sz="0" w:space="0" w:color="auto"/>
            <w:right w:val="none" w:sz="0" w:space="0" w:color="auto"/>
          </w:divBdr>
        </w:div>
        <w:div w:id="36663810">
          <w:marLeft w:val="640"/>
          <w:marRight w:val="0"/>
          <w:marTop w:val="0"/>
          <w:marBottom w:val="0"/>
          <w:divBdr>
            <w:top w:val="none" w:sz="0" w:space="0" w:color="auto"/>
            <w:left w:val="none" w:sz="0" w:space="0" w:color="auto"/>
            <w:bottom w:val="none" w:sz="0" w:space="0" w:color="auto"/>
            <w:right w:val="none" w:sz="0" w:space="0" w:color="auto"/>
          </w:divBdr>
        </w:div>
        <w:div w:id="1784375154">
          <w:marLeft w:val="640"/>
          <w:marRight w:val="0"/>
          <w:marTop w:val="0"/>
          <w:marBottom w:val="0"/>
          <w:divBdr>
            <w:top w:val="none" w:sz="0" w:space="0" w:color="auto"/>
            <w:left w:val="none" w:sz="0" w:space="0" w:color="auto"/>
            <w:bottom w:val="none" w:sz="0" w:space="0" w:color="auto"/>
            <w:right w:val="none" w:sz="0" w:space="0" w:color="auto"/>
          </w:divBdr>
        </w:div>
        <w:div w:id="602615356">
          <w:marLeft w:val="640"/>
          <w:marRight w:val="0"/>
          <w:marTop w:val="0"/>
          <w:marBottom w:val="0"/>
          <w:divBdr>
            <w:top w:val="none" w:sz="0" w:space="0" w:color="auto"/>
            <w:left w:val="none" w:sz="0" w:space="0" w:color="auto"/>
            <w:bottom w:val="none" w:sz="0" w:space="0" w:color="auto"/>
            <w:right w:val="none" w:sz="0" w:space="0" w:color="auto"/>
          </w:divBdr>
        </w:div>
        <w:div w:id="1340694631">
          <w:marLeft w:val="640"/>
          <w:marRight w:val="0"/>
          <w:marTop w:val="0"/>
          <w:marBottom w:val="0"/>
          <w:divBdr>
            <w:top w:val="none" w:sz="0" w:space="0" w:color="auto"/>
            <w:left w:val="none" w:sz="0" w:space="0" w:color="auto"/>
            <w:bottom w:val="none" w:sz="0" w:space="0" w:color="auto"/>
            <w:right w:val="none" w:sz="0" w:space="0" w:color="auto"/>
          </w:divBdr>
        </w:div>
        <w:div w:id="1934628761">
          <w:marLeft w:val="640"/>
          <w:marRight w:val="0"/>
          <w:marTop w:val="0"/>
          <w:marBottom w:val="0"/>
          <w:divBdr>
            <w:top w:val="none" w:sz="0" w:space="0" w:color="auto"/>
            <w:left w:val="none" w:sz="0" w:space="0" w:color="auto"/>
            <w:bottom w:val="none" w:sz="0" w:space="0" w:color="auto"/>
            <w:right w:val="none" w:sz="0" w:space="0" w:color="auto"/>
          </w:divBdr>
        </w:div>
        <w:div w:id="1699312163">
          <w:marLeft w:val="640"/>
          <w:marRight w:val="0"/>
          <w:marTop w:val="0"/>
          <w:marBottom w:val="0"/>
          <w:divBdr>
            <w:top w:val="none" w:sz="0" w:space="0" w:color="auto"/>
            <w:left w:val="none" w:sz="0" w:space="0" w:color="auto"/>
            <w:bottom w:val="none" w:sz="0" w:space="0" w:color="auto"/>
            <w:right w:val="none" w:sz="0" w:space="0" w:color="auto"/>
          </w:divBdr>
        </w:div>
        <w:div w:id="1366521250">
          <w:marLeft w:val="640"/>
          <w:marRight w:val="0"/>
          <w:marTop w:val="0"/>
          <w:marBottom w:val="0"/>
          <w:divBdr>
            <w:top w:val="none" w:sz="0" w:space="0" w:color="auto"/>
            <w:left w:val="none" w:sz="0" w:space="0" w:color="auto"/>
            <w:bottom w:val="none" w:sz="0" w:space="0" w:color="auto"/>
            <w:right w:val="none" w:sz="0" w:space="0" w:color="auto"/>
          </w:divBdr>
        </w:div>
        <w:div w:id="1794904783">
          <w:marLeft w:val="640"/>
          <w:marRight w:val="0"/>
          <w:marTop w:val="0"/>
          <w:marBottom w:val="0"/>
          <w:divBdr>
            <w:top w:val="none" w:sz="0" w:space="0" w:color="auto"/>
            <w:left w:val="none" w:sz="0" w:space="0" w:color="auto"/>
            <w:bottom w:val="none" w:sz="0" w:space="0" w:color="auto"/>
            <w:right w:val="none" w:sz="0" w:space="0" w:color="auto"/>
          </w:divBdr>
        </w:div>
        <w:div w:id="319580613">
          <w:marLeft w:val="640"/>
          <w:marRight w:val="0"/>
          <w:marTop w:val="0"/>
          <w:marBottom w:val="0"/>
          <w:divBdr>
            <w:top w:val="none" w:sz="0" w:space="0" w:color="auto"/>
            <w:left w:val="none" w:sz="0" w:space="0" w:color="auto"/>
            <w:bottom w:val="none" w:sz="0" w:space="0" w:color="auto"/>
            <w:right w:val="none" w:sz="0" w:space="0" w:color="auto"/>
          </w:divBdr>
        </w:div>
        <w:div w:id="1357197410">
          <w:marLeft w:val="640"/>
          <w:marRight w:val="0"/>
          <w:marTop w:val="0"/>
          <w:marBottom w:val="0"/>
          <w:divBdr>
            <w:top w:val="none" w:sz="0" w:space="0" w:color="auto"/>
            <w:left w:val="none" w:sz="0" w:space="0" w:color="auto"/>
            <w:bottom w:val="none" w:sz="0" w:space="0" w:color="auto"/>
            <w:right w:val="none" w:sz="0" w:space="0" w:color="auto"/>
          </w:divBdr>
        </w:div>
        <w:div w:id="706370384">
          <w:marLeft w:val="640"/>
          <w:marRight w:val="0"/>
          <w:marTop w:val="0"/>
          <w:marBottom w:val="0"/>
          <w:divBdr>
            <w:top w:val="none" w:sz="0" w:space="0" w:color="auto"/>
            <w:left w:val="none" w:sz="0" w:space="0" w:color="auto"/>
            <w:bottom w:val="none" w:sz="0" w:space="0" w:color="auto"/>
            <w:right w:val="none" w:sz="0" w:space="0" w:color="auto"/>
          </w:divBdr>
        </w:div>
        <w:div w:id="1002705391">
          <w:marLeft w:val="640"/>
          <w:marRight w:val="0"/>
          <w:marTop w:val="0"/>
          <w:marBottom w:val="0"/>
          <w:divBdr>
            <w:top w:val="none" w:sz="0" w:space="0" w:color="auto"/>
            <w:left w:val="none" w:sz="0" w:space="0" w:color="auto"/>
            <w:bottom w:val="none" w:sz="0" w:space="0" w:color="auto"/>
            <w:right w:val="none" w:sz="0" w:space="0" w:color="auto"/>
          </w:divBdr>
        </w:div>
        <w:div w:id="2046951725">
          <w:marLeft w:val="640"/>
          <w:marRight w:val="0"/>
          <w:marTop w:val="0"/>
          <w:marBottom w:val="0"/>
          <w:divBdr>
            <w:top w:val="none" w:sz="0" w:space="0" w:color="auto"/>
            <w:left w:val="none" w:sz="0" w:space="0" w:color="auto"/>
            <w:bottom w:val="none" w:sz="0" w:space="0" w:color="auto"/>
            <w:right w:val="none" w:sz="0" w:space="0" w:color="auto"/>
          </w:divBdr>
        </w:div>
        <w:div w:id="729614372">
          <w:marLeft w:val="640"/>
          <w:marRight w:val="0"/>
          <w:marTop w:val="0"/>
          <w:marBottom w:val="0"/>
          <w:divBdr>
            <w:top w:val="none" w:sz="0" w:space="0" w:color="auto"/>
            <w:left w:val="none" w:sz="0" w:space="0" w:color="auto"/>
            <w:bottom w:val="none" w:sz="0" w:space="0" w:color="auto"/>
            <w:right w:val="none" w:sz="0" w:space="0" w:color="auto"/>
          </w:divBdr>
        </w:div>
        <w:div w:id="1410619111">
          <w:marLeft w:val="640"/>
          <w:marRight w:val="0"/>
          <w:marTop w:val="0"/>
          <w:marBottom w:val="0"/>
          <w:divBdr>
            <w:top w:val="none" w:sz="0" w:space="0" w:color="auto"/>
            <w:left w:val="none" w:sz="0" w:space="0" w:color="auto"/>
            <w:bottom w:val="none" w:sz="0" w:space="0" w:color="auto"/>
            <w:right w:val="none" w:sz="0" w:space="0" w:color="auto"/>
          </w:divBdr>
        </w:div>
        <w:div w:id="275478830">
          <w:marLeft w:val="640"/>
          <w:marRight w:val="0"/>
          <w:marTop w:val="0"/>
          <w:marBottom w:val="0"/>
          <w:divBdr>
            <w:top w:val="none" w:sz="0" w:space="0" w:color="auto"/>
            <w:left w:val="none" w:sz="0" w:space="0" w:color="auto"/>
            <w:bottom w:val="none" w:sz="0" w:space="0" w:color="auto"/>
            <w:right w:val="none" w:sz="0" w:space="0" w:color="auto"/>
          </w:divBdr>
        </w:div>
        <w:div w:id="63575063">
          <w:marLeft w:val="640"/>
          <w:marRight w:val="0"/>
          <w:marTop w:val="0"/>
          <w:marBottom w:val="0"/>
          <w:divBdr>
            <w:top w:val="none" w:sz="0" w:space="0" w:color="auto"/>
            <w:left w:val="none" w:sz="0" w:space="0" w:color="auto"/>
            <w:bottom w:val="none" w:sz="0" w:space="0" w:color="auto"/>
            <w:right w:val="none" w:sz="0" w:space="0" w:color="auto"/>
          </w:divBdr>
        </w:div>
        <w:div w:id="1394814013">
          <w:marLeft w:val="640"/>
          <w:marRight w:val="0"/>
          <w:marTop w:val="0"/>
          <w:marBottom w:val="0"/>
          <w:divBdr>
            <w:top w:val="none" w:sz="0" w:space="0" w:color="auto"/>
            <w:left w:val="none" w:sz="0" w:space="0" w:color="auto"/>
            <w:bottom w:val="none" w:sz="0" w:space="0" w:color="auto"/>
            <w:right w:val="none" w:sz="0" w:space="0" w:color="auto"/>
          </w:divBdr>
        </w:div>
        <w:div w:id="1100221235">
          <w:marLeft w:val="640"/>
          <w:marRight w:val="0"/>
          <w:marTop w:val="0"/>
          <w:marBottom w:val="0"/>
          <w:divBdr>
            <w:top w:val="none" w:sz="0" w:space="0" w:color="auto"/>
            <w:left w:val="none" w:sz="0" w:space="0" w:color="auto"/>
            <w:bottom w:val="none" w:sz="0" w:space="0" w:color="auto"/>
            <w:right w:val="none" w:sz="0" w:space="0" w:color="auto"/>
          </w:divBdr>
        </w:div>
        <w:div w:id="685403523">
          <w:marLeft w:val="640"/>
          <w:marRight w:val="0"/>
          <w:marTop w:val="0"/>
          <w:marBottom w:val="0"/>
          <w:divBdr>
            <w:top w:val="none" w:sz="0" w:space="0" w:color="auto"/>
            <w:left w:val="none" w:sz="0" w:space="0" w:color="auto"/>
            <w:bottom w:val="none" w:sz="0" w:space="0" w:color="auto"/>
            <w:right w:val="none" w:sz="0" w:space="0" w:color="auto"/>
          </w:divBdr>
        </w:div>
        <w:div w:id="1962608104">
          <w:marLeft w:val="640"/>
          <w:marRight w:val="0"/>
          <w:marTop w:val="0"/>
          <w:marBottom w:val="0"/>
          <w:divBdr>
            <w:top w:val="none" w:sz="0" w:space="0" w:color="auto"/>
            <w:left w:val="none" w:sz="0" w:space="0" w:color="auto"/>
            <w:bottom w:val="none" w:sz="0" w:space="0" w:color="auto"/>
            <w:right w:val="none" w:sz="0" w:space="0" w:color="auto"/>
          </w:divBdr>
        </w:div>
        <w:div w:id="458576551">
          <w:marLeft w:val="640"/>
          <w:marRight w:val="0"/>
          <w:marTop w:val="0"/>
          <w:marBottom w:val="0"/>
          <w:divBdr>
            <w:top w:val="none" w:sz="0" w:space="0" w:color="auto"/>
            <w:left w:val="none" w:sz="0" w:space="0" w:color="auto"/>
            <w:bottom w:val="none" w:sz="0" w:space="0" w:color="auto"/>
            <w:right w:val="none" w:sz="0" w:space="0" w:color="auto"/>
          </w:divBdr>
        </w:div>
        <w:div w:id="43675257">
          <w:marLeft w:val="640"/>
          <w:marRight w:val="0"/>
          <w:marTop w:val="0"/>
          <w:marBottom w:val="0"/>
          <w:divBdr>
            <w:top w:val="none" w:sz="0" w:space="0" w:color="auto"/>
            <w:left w:val="none" w:sz="0" w:space="0" w:color="auto"/>
            <w:bottom w:val="none" w:sz="0" w:space="0" w:color="auto"/>
            <w:right w:val="none" w:sz="0" w:space="0" w:color="auto"/>
          </w:divBdr>
        </w:div>
        <w:div w:id="1007557721">
          <w:marLeft w:val="640"/>
          <w:marRight w:val="0"/>
          <w:marTop w:val="0"/>
          <w:marBottom w:val="0"/>
          <w:divBdr>
            <w:top w:val="none" w:sz="0" w:space="0" w:color="auto"/>
            <w:left w:val="none" w:sz="0" w:space="0" w:color="auto"/>
            <w:bottom w:val="none" w:sz="0" w:space="0" w:color="auto"/>
            <w:right w:val="none" w:sz="0" w:space="0" w:color="auto"/>
          </w:divBdr>
        </w:div>
        <w:div w:id="189421767">
          <w:marLeft w:val="640"/>
          <w:marRight w:val="0"/>
          <w:marTop w:val="0"/>
          <w:marBottom w:val="0"/>
          <w:divBdr>
            <w:top w:val="none" w:sz="0" w:space="0" w:color="auto"/>
            <w:left w:val="none" w:sz="0" w:space="0" w:color="auto"/>
            <w:bottom w:val="none" w:sz="0" w:space="0" w:color="auto"/>
            <w:right w:val="none" w:sz="0" w:space="0" w:color="auto"/>
          </w:divBdr>
        </w:div>
        <w:div w:id="1703819295">
          <w:marLeft w:val="640"/>
          <w:marRight w:val="0"/>
          <w:marTop w:val="0"/>
          <w:marBottom w:val="0"/>
          <w:divBdr>
            <w:top w:val="none" w:sz="0" w:space="0" w:color="auto"/>
            <w:left w:val="none" w:sz="0" w:space="0" w:color="auto"/>
            <w:bottom w:val="none" w:sz="0" w:space="0" w:color="auto"/>
            <w:right w:val="none" w:sz="0" w:space="0" w:color="auto"/>
          </w:divBdr>
        </w:div>
        <w:div w:id="338847456">
          <w:marLeft w:val="640"/>
          <w:marRight w:val="0"/>
          <w:marTop w:val="0"/>
          <w:marBottom w:val="0"/>
          <w:divBdr>
            <w:top w:val="none" w:sz="0" w:space="0" w:color="auto"/>
            <w:left w:val="none" w:sz="0" w:space="0" w:color="auto"/>
            <w:bottom w:val="none" w:sz="0" w:space="0" w:color="auto"/>
            <w:right w:val="none" w:sz="0" w:space="0" w:color="auto"/>
          </w:divBdr>
        </w:div>
        <w:div w:id="1142575831">
          <w:marLeft w:val="640"/>
          <w:marRight w:val="0"/>
          <w:marTop w:val="0"/>
          <w:marBottom w:val="0"/>
          <w:divBdr>
            <w:top w:val="none" w:sz="0" w:space="0" w:color="auto"/>
            <w:left w:val="none" w:sz="0" w:space="0" w:color="auto"/>
            <w:bottom w:val="none" w:sz="0" w:space="0" w:color="auto"/>
            <w:right w:val="none" w:sz="0" w:space="0" w:color="auto"/>
          </w:divBdr>
        </w:div>
        <w:div w:id="863862058">
          <w:marLeft w:val="640"/>
          <w:marRight w:val="0"/>
          <w:marTop w:val="0"/>
          <w:marBottom w:val="0"/>
          <w:divBdr>
            <w:top w:val="none" w:sz="0" w:space="0" w:color="auto"/>
            <w:left w:val="none" w:sz="0" w:space="0" w:color="auto"/>
            <w:bottom w:val="none" w:sz="0" w:space="0" w:color="auto"/>
            <w:right w:val="none" w:sz="0" w:space="0" w:color="auto"/>
          </w:divBdr>
        </w:div>
        <w:div w:id="1360350843">
          <w:marLeft w:val="640"/>
          <w:marRight w:val="0"/>
          <w:marTop w:val="0"/>
          <w:marBottom w:val="0"/>
          <w:divBdr>
            <w:top w:val="none" w:sz="0" w:space="0" w:color="auto"/>
            <w:left w:val="none" w:sz="0" w:space="0" w:color="auto"/>
            <w:bottom w:val="none" w:sz="0" w:space="0" w:color="auto"/>
            <w:right w:val="none" w:sz="0" w:space="0" w:color="auto"/>
          </w:divBdr>
        </w:div>
        <w:div w:id="1387873591">
          <w:marLeft w:val="640"/>
          <w:marRight w:val="0"/>
          <w:marTop w:val="0"/>
          <w:marBottom w:val="0"/>
          <w:divBdr>
            <w:top w:val="none" w:sz="0" w:space="0" w:color="auto"/>
            <w:left w:val="none" w:sz="0" w:space="0" w:color="auto"/>
            <w:bottom w:val="none" w:sz="0" w:space="0" w:color="auto"/>
            <w:right w:val="none" w:sz="0" w:space="0" w:color="auto"/>
          </w:divBdr>
        </w:div>
      </w:divsChild>
    </w:div>
    <w:div w:id="1685281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22181">
      <w:bodyDiv w:val="1"/>
      <w:marLeft w:val="0"/>
      <w:marRight w:val="0"/>
      <w:marTop w:val="0"/>
      <w:marBottom w:val="0"/>
      <w:divBdr>
        <w:top w:val="none" w:sz="0" w:space="0" w:color="auto"/>
        <w:left w:val="none" w:sz="0" w:space="0" w:color="auto"/>
        <w:bottom w:val="none" w:sz="0" w:space="0" w:color="auto"/>
        <w:right w:val="none" w:sz="0" w:space="0" w:color="auto"/>
      </w:divBdr>
      <w:divsChild>
        <w:div w:id="1747066257">
          <w:marLeft w:val="640"/>
          <w:marRight w:val="0"/>
          <w:marTop w:val="0"/>
          <w:marBottom w:val="0"/>
          <w:divBdr>
            <w:top w:val="none" w:sz="0" w:space="0" w:color="auto"/>
            <w:left w:val="none" w:sz="0" w:space="0" w:color="auto"/>
            <w:bottom w:val="none" w:sz="0" w:space="0" w:color="auto"/>
            <w:right w:val="none" w:sz="0" w:space="0" w:color="auto"/>
          </w:divBdr>
        </w:div>
        <w:div w:id="1345787769">
          <w:marLeft w:val="640"/>
          <w:marRight w:val="0"/>
          <w:marTop w:val="0"/>
          <w:marBottom w:val="0"/>
          <w:divBdr>
            <w:top w:val="none" w:sz="0" w:space="0" w:color="auto"/>
            <w:left w:val="none" w:sz="0" w:space="0" w:color="auto"/>
            <w:bottom w:val="none" w:sz="0" w:space="0" w:color="auto"/>
            <w:right w:val="none" w:sz="0" w:space="0" w:color="auto"/>
          </w:divBdr>
        </w:div>
        <w:div w:id="223226422">
          <w:marLeft w:val="640"/>
          <w:marRight w:val="0"/>
          <w:marTop w:val="0"/>
          <w:marBottom w:val="0"/>
          <w:divBdr>
            <w:top w:val="none" w:sz="0" w:space="0" w:color="auto"/>
            <w:left w:val="none" w:sz="0" w:space="0" w:color="auto"/>
            <w:bottom w:val="none" w:sz="0" w:space="0" w:color="auto"/>
            <w:right w:val="none" w:sz="0" w:space="0" w:color="auto"/>
          </w:divBdr>
        </w:div>
        <w:div w:id="1965848631">
          <w:marLeft w:val="640"/>
          <w:marRight w:val="0"/>
          <w:marTop w:val="0"/>
          <w:marBottom w:val="0"/>
          <w:divBdr>
            <w:top w:val="none" w:sz="0" w:space="0" w:color="auto"/>
            <w:left w:val="none" w:sz="0" w:space="0" w:color="auto"/>
            <w:bottom w:val="none" w:sz="0" w:space="0" w:color="auto"/>
            <w:right w:val="none" w:sz="0" w:space="0" w:color="auto"/>
          </w:divBdr>
        </w:div>
        <w:div w:id="81537886">
          <w:marLeft w:val="640"/>
          <w:marRight w:val="0"/>
          <w:marTop w:val="0"/>
          <w:marBottom w:val="0"/>
          <w:divBdr>
            <w:top w:val="none" w:sz="0" w:space="0" w:color="auto"/>
            <w:left w:val="none" w:sz="0" w:space="0" w:color="auto"/>
            <w:bottom w:val="none" w:sz="0" w:space="0" w:color="auto"/>
            <w:right w:val="none" w:sz="0" w:space="0" w:color="auto"/>
          </w:divBdr>
        </w:div>
        <w:div w:id="1392772902">
          <w:marLeft w:val="640"/>
          <w:marRight w:val="0"/>
          <w:marTop w:val="0"/>
          <w:marBottom w:val="0"/>
          <w:divBdr>
            <w:top w:val="none" w:sz="0" w:space="0" w:color="auto"/>
            <w:left w:val="none" w:sz="0" w:space="0" w:color="auto"/>
            <w:bottom w:val="none" w:sz="0" w:space="0" w:color="auto"/>
            <w:right w:val="none" w:sz="0" w:space="0" w:color="auto"/>
          </w:divBdr>
        </w:div>
        <w:div w:id="1204713047">
          <w:marLeft w:val="640"/>
          <w:marRight w:val="0"/>
          <w:marTop w:val="0"/>
          <w:marBottom w:val="0"/>
          <w:divBdr>
            <w:top w:val="none" w:sz="0" w:space="0" w:color="auto"/>
            <w:left w:val="none" w:sz="0" w:space="0" w:color="auto"/>
            <w:bottom w:val="none" w:sz="0" w:space="0" w:color="auto"/>
            <w:right w:val="none" w:sz="0" w:space="0" w:color="auto"/>
          </w:divBdr>
        </w:div>
        <w:div w:id="448474376">
          <w:marLeft w:val="640"/>
          <w:marRight w:val="0"/>
          <w:marTop w:val="0"/>
          <w:marBottom w:val="0"/>
          <w:divBdr>
            <w:top w:val="none" w:sz="0" w:space="0" w:color="auto"/>
            <w:left w:val="none" w:sz="0" w:space="0" w:color="auto"/>
            <w:bottom w:val="none" w:sz="0" w:space="0" w:color="auto"/>
            <w:right w:val="none" w:sz="0" w:space="0" w:color="auto"/>
          </w:divBdr>
        </w:div>
        <w:div w:id="657998816">
          <w:marLeft w:val="640"/>
          <w:marRight w:val="0"/>
          <w:marTop w:val="0"/>
          <w:marBottom w:val="0"/>
          <w:divBdr>
            <w:top w:val="none" w:sz="0" w:space="0" w:color="auto"/>
            <w:left w:val="none" w:sz="0" w:space="0" w:color="auto"/>
            <w:bottom w:val="none" w:sz="0" w:space="0" w:color="auto"/>
            <w:right w:val="none" w:sz="0" w:space="0" w:color="auto"/>
          </w:divBdr>
        </w:div>
        <w:div w:id="346910505">
          <w:marLeft w:val="640"/>
          <w:marRight w:val="0"/>
          <w:marTop w:val="0"/>
          <w:marBottom w:val="0"/>
          <w:divBdr>
            <w:top w:val="none" w:sz="0" w:space="0" w:color="auto"/>
            <w:left w:val="none" w:sz="0" w:space="0" w:color="auto"/>
            <w:bottom w:val="none" w:sz="0" w:space="0" w:color="auto"/>
            <w:right w:val="none" w:sz="0" w:space="0" w:color="auto"/>
          </w:divBdr>
        </w:div>
        <w:div w:id="579142673">
          <w:marLeft w:val="640"/>
          <w:marRight w:val="0"/>
          <w:marTop w:val="0"/>
          <w:marBottom w:val="0"/>
          <w:divBdr>
            <w:top w:val="none" w:sz="0" w:space="0" w:color="auto"/>
            <w:left w:val="none" w:sz="0" w:space="0" w:color="auto"/>
            <w:bottom w:val="none" w:sz="0" w:space="0" w:color="auto"/>
            <w:right w:val="none" w:sz="0" w:space="0" w:color="auto"/>
          </w:divBdr>
        </w:div>
        <w:div w:id="279148104">
          <w:marLeft w:val="640"/>
          <w:marRight w:val="0"/>
          <w:marTop w:val="0"/>
          <w:marBottom w:val="0"/>
          <w:divBdr>
            <w:top w:val="none" w:sz="0" w:space="0" w:color="auto"/>
            <w:left w:val="none" w:sz="0" w:space="0" w:color="auto"/>
            <w:bottom w:val="none" w:sz="0" w:space="0" w:color="auto"/>
            <w:right w:val="none" w:sz="0" w:space="0" w:color="auto"/>
          </w:divBdr>
        </w:div>
        <w:div w:id="1166626575">
          <w:marLeft w:val="640"/>
          <w:marRight w:val="0"/>
          <w:marTop w:val="0"/>
          <w:marBottom w:val="0"/>
          <w:divBdr>
            <w:top w:val="none" w:sz="0" w:space="0" w:color="auto"/>
            <w:left w:val="none" w:sz="0" w:space="0" w:color="auto"/>
            <w:bottom w:val="none" w:sz="0" w:space="0" w:color="auto"/>
            <w:right w:val="none" w:sz="0" w:space="0" w:color="auto"/>
          </w:divBdr>
        </w:div>
        <w:div w:id="271014736">
          <w:marLeft w:val="640"/>
          <w:marRight w:val="0"/>
          <w:marTop w:val="0"/>
          <w:marBottom w:val="0"/>
          <w:divBdr>
            <w:top w:val="none" w:sz="0" w:space="0" w:color="auto"/>
            <w:left w:val="none" w:sz="0" w:space="0" w:color="auto"/>
            <w:bottom w:val="none" w:sz="0" w:space="0" w:color="auto"/>
            <w:right w:val="none" w:sz="0" w:space="0" w:color="auto"/>
          </w:divBdr>
        </w:div>
        <w:div w:id="1108619155">
          <w:marLeft w:val="640"/>
          <w:marRight w:val="0"/>
          <w:marTop w:val="0"/>
          <w:marBottom w:val="0"/>
          <w:divBdr>
            <w:top w:val="none" w:sz="0" w:space="0" w:color="auto"/>
            <w:left w:val="none" w:sz="0" w:space="0" w:color="auto"/>
            <w:bottom w:val="none" w:sz="0" w:space="0" w:color="auto"/>
            <w:right w:val="none" w:sz="0" w:space="0" w:color="auto"/>
          </w:divBdr>
        </w:div>
        <w:div w:id="713894087">
          <w:marLeft w:val="640"/>
          <w:marRight w:val="0"/>
          <w:marTop w:val="0"/>
          <w:marBottom w:val="0"/>
          <w:divBdr>
            <w:top w:val="none" w:sz="0" w:space="0" w:color="auto"/>
            <w:left w:val="none" w:sz="0" w:space="0" w:color="auto"/>
            <w:bottom w:val="none" w:sz="0" w:space="0" w:color="auto"/>
            <w:right w:val="none" w:sz="0" w:space="0" w:color="auto"/>
          </w:divBdr>
        </w:div>
        <w:div w:id="1697390318">
          <w:marLeft w:val="640"/>
          <w:marRight w:val="0"/>
          <w:marTop w:val="0"/>
          <w:marBottom w:val="0"/>
          <w:divBdr>
            <w:top w:val="none" w:sz="0" w:space="0" w:color="auto"/>
            <w:left w:val="none" w:sz="0" w:space="0" w:color="auto"/>
            <w:bottom w:val="none" w:sz="0" w:space="0" w:color="auto"/>
            <w:right w:val="none" w:sz="0" w:space="0" w:color="auto"/>
          </w:divBdr>
        </w:div>
        <w:div w:id="703477770">
          <w:marLeft w:val="640"/>
          <w:marRight w:val="0"/>
          <w:marTop w:val="0"/>
          <w:marBottom w:val="0"/>
          <w:divBdr>
            <w:top w:val="none" w:sz="0" w:space="0" w:color="auto"/>
            <w:left w:val="none" w:sz="0" w:space="0" w:color="auto"/>
            <w:bottom w:val="none" w:sz="0" w:space="0" w:color="auto"/>
            <w:right w:val="none" w:sz="0" w:space="0" w:color="auto"/>
          </w:divBdr>
        </w:div>
        <w:div w:id="2025281512">
          <w:marLeft w:val="640"/>
          <w:marRight w:val="0"/>
          <w:marTop w:val="0"/>
          <w:marBottom w:val="0"/>
          <w:divBdr>
            <w:top w:val="none" w:sz="0" w:space="0" w:color="auto"/>
            <w:left w:val="none" w:sz="0" w:space="0" w:color="auto"/>
            <w:bottom w:val="none" w:sz="0" w:space="0" w:color="auto"/>
            <w:right w:val="none" w:sz="0" w:space="0" w:color="auto"/>
          </w:divBdr>
        </w:div>
        <w:div w:id="2061854080">
          <w:marLeft w:val="640"/>
          <w:marRight w:val="0"/>
          <w:marTop w:val="0"/>
          <w:marBottom w:val="0"/>
          <w:divBdr>
            <w:top w:val="none" w:sz="0" w:space="0" w:color="auto"/>
            <w:left w:val="none" w:sz="0" w:space="0" w:color="auto"/>
            <w:bottom w:val="none" w:sz="0" w:space="0" w:color="auto"/>
            <w:right w:val="none" w:sz="0" w:space="0" w:color="auto"/>
          </w:divBdr>
        </w:div>
        <w:div w:id="1929390096">
          <w:marLeft w:val="640"/>
          <w:marRight w:val="0"/>
          <w:marTop w:val="0"/>
          <w:marBottom w:val="0"/>
          <w:divBdr>
            <w:top w:val="none" w:sz="0" w:space="0" w:color="auto"/>
            <w:left w:val="none" w:sz="0" w:space="0" w:color="auto"/>
            <w:bottom w:val="none" w:sz="0" w:space="0" w:color="auto"/>
            <w:right w:val="none" w:sz="0" w:space="0" w:color="auto"/>
          </w:divBdr>
        </w:div>
        <w:div w:id="27684202">
          <w:marLeft w:val="640"/>
          <w:marRight w:val="0"/>
          <w:marTop w:val="0"/>
          <w:marBottom w:val="0"/>
          <w:divBdr>
            <w:top w:val="none" w:sz="0" w:space="0" w:color="auto"/>
            <w:left w:val="none" w:sz="0" w:space="0" w:color="auto"/>
            <w:bottom w:val="none" w:sz="0" w:space="0" w:color="auto"/>
            <w:right w:val="none" w:sz="0" w:space="0" w:color="auto"/>
          </w:divBdr>
        </w:div>
        <w:div w:id="429161220">
          <w:marLeft w:val="640"/>
          <w:marRight w:val="0"/>
          <w:marTop w:val="0"/>
          <w:marBottom w:val="0"/>
          <w:divBdr>
            <w:top w:val="none" w:sz="0" w:space="0" w:color="auto"/>
            <w:left w:val="none" w:sz="0" w:space="0" w:color="auto"/>
            <w:bottom w:val="none" w:sz="0" w:space="0" w:color="auto"/>
            <w:right w:val="none" w:sz="0" w:space="0" w:color="auto"/>
          </w:divBdr>
        </w:div>
        <w:div w:id="1926842251">
          <w:marLeft w:val="640"/>
          <w:marRight w:val="0"/>
          <w:marTop w:val="0"/>
          <w:marBottom w:val="0"/>
          <w:divBdr>
            <w:top w:val="none" w:sz="0" w:space="0" w:color="auto"/>
            <w:left w:val="none" w:sz="0" w:space="0" w:color="auto"/>
            <w:bottom w:val="none" w:sz="0" w:space="0" w:color="auto"/>
            <w:right w:val="none" w:sz="0" w:space="0" w:color="auto"/>
          </w:divBdr>
        </w:div>
        <w:div w:id="1146126188">
          <w:marLeft w:val="640"/>
          <w:marRight w:val="0"/>
          <w:marTop w:val="0"/>
          <w:marBottom w:val="0"/>
          <w:divBdr>
            <w:top w:val="none" w:sz="0" w:space="0" w:color="auto"/>
            <w:left w:val="none" w:sz="0" w:space="0" w:color="auto"/>
            <w:bottom w:val="none" w:sz="0" w:space="0" w:color="auto"/>
            <w:right w:val="none" w:sz="0" w:space="0" w:color="auto"/>
          </w:divBdr>
        </w:div>
        <w:div w:id="211232389">
          <w:marLeft w:val="640"/>
          <w:marRight w:val="0"/>
          <w:marTop w:val="0"/>
          <w:marBottom w:val="0"/>
          <w:divBdr>
            <w:top w:val="none" w:sz="0" w:space="0" w:color="auto"/>
            <w:left w:val="none" w:sz="0" w:space="0" w:color="auto"/>
            <w:bottom w:val="none" w:sz="0" w:space="0" w:color="auto"/>
            <w:right w:val="none" w:sz="0" w:space="0" w:color="auto"/>
          </w:divBdr>
        </w:div>
        <w:div w:id="1516727675">
          <w:marLeft w:val="640"/>
          <w:marRight w:val="0"/>
          <w:marTop w:val="0"/>
          <w:marBottom w:val="0"/>
          <w:divBdr>
            <w:top w:val="none" w:sz="0" w:space="0" w:color="auto"/>
            <w:left w:val="none" w:sz="0" w:space="0" w:color="auto"/>
            <w:bottom w:val="none" w:sz="0" w:space="0" w:color="auto"/>
            <w:right w:val="none" w:sz="0" w:space="0" w:color="auto"/>
          </w:divBdr>
        </w:div>
        <w:div w:id="1023167466">
          <w:marLeft w:val="640"/>
          <w:marRight w:val="0"/>
          <w:marTop w:val="0"/>
          <w:marBottom w:val="0"/>
          <w:divBdr>
            <w:top w:val="none" w:sz="0" w:space="0" w:color="auto"/>
            <w:left w:val="none" w:sz="0" w:space="0" w:color="auto"/>
            <w:bottom w:val="none" w:sz="0" w:space="0" w:color="auto"/>
            <w:right w:val="none" w:sz="0" w:space="0" w:color="auto"/>
          </w:divBdr>
        </w:div>
        <w:div w:id="3214262">
          <w:marLeft w:val="640"/>
          <w:marRight w:val="0"/>
          <w:marTop w:val="0"/>
          <w:marBottom w:val="0"/>
          <w:divBdr>
            <w:top w:val="none" w:sz="0" w:space="0" w:color="auto"/>
            <w:left w:val="none" w:sz="0" w:space="0" w:color="auto"/>
            <w:bottom w:val="none" w:sz="0" w:space="0" w:color="auto"/>
            <w:right w:val="none" w:sz="0" w:space="0" w:color="auto"/>
          </w:divBdr>
        </w:div>
        <w:div w:id="1281838468">
          <w:marLeft w:val="640"/>
          <w:marRight w:val="0"/>
          <w:marTop w:val="0"/>
          <w:marBottom w:val="0"/>
          <w:divBdr>
            <w:top w:val="none" w:sz="0" w:space="0" w:color="auto"/>
            <w:left w:val="none" w:sz="0" w:space="0" w:color="auto"/>
            <w:bottom w:val="none" w:sz="0" w:space="0" w:color="auto"/>
            <w:right w:val="none" w:sz="0" w:space="0" w:color="auto"/>
          </w:divBdr>
        </w:div>
        <w:div w:id="1430003851">
          <w:marLeft w:val="640"/>
          <w:marRight w:val="0"/>
          <w:marTop w:val="0"/>
          <w:marBottom w:val="0"/>
          <w:divBdr>
            <w:top w:val="none" w:sz="0" w:space="0" w:color="auto"/>
            <w:left w:val="none" w:sz="0" w:space="0" w:color="auto"/>
            <w:bottom w:val="none" w:sz="0" w:space="0" w:color="auto"/>
            <w:right w:val="none" w:sz="0" w:space="0" w:color="auto"/>
          </w:divBdr>
        </w:div>
        <w:div w:id="33578785">
          <w:marLeft w:val="640"/>
          <w:marRight w:val="0"/>
          <w:marTop w:val="0"/>
          <w:marBottom w:val="0"/>
          <w:divBdr>
            <w:top w:val="none" w:sz="0" w:space="0" w:color="auto"/>
            <w:left w:val="none" w:sz="0" w:space="0" w:color="auto"/>
            <w:bottom w:val="none" w:sz="0" w:space="0" w:color="auto"/>
            <w:right w:val="none" w:sz="0" w:space="0" w:color="auto"/>
          </w:divBdr>
        </w:div>
        <w:div w:id="453253285">
          <w:marLeft w:val="640"/>
          <w:marRight w:val="0"/>
          <w:marTop w:val="0"/>
          <w:marBottom w:val="0"/>
          <w:divBdr>
            <w:top w:val="none" w:sz="0" w:space="0" w:color="auto"/>
            <w:left w:val="none" w:sz="0" w:space="0" w:color="auto"/>
            <w:bottom w:val="none" w:sz="0" w:space="0" w:color="auto"/>
            <w:right w:val="none" w:sz="0" w:space="0" w:color="auto"/>
          </w:divBdr>
        </w:div>
        <w:div w:id="108401301">
          <w:marLeft w:val="640"/>
          <w:marRight w:val="0"/>
          <w:marTop w:val="0"/>
          <w:marBottom w:val="0"/>
          <w:divBdr>
            <w:top w:val="none" w:sz="0" w:space="0" w:color="auto"/>
            <w:left w:val="none" w:sz="0" w:space="0" w:color="auto"/>
            <w:bottom w:val="none" w:sz="0" w:space="0" w:color="auto"/>
            <w:right w:val="none" w:sz="0" w:space="0" w:color="auto"/>
          </w:divBdr>
        </w:div>
        <w:div w:id="1568027437">
          <w:marLeft w:val="640"/>
          <w:marRight w:val="0"/>
          <w:marTop w:val="0"/>
          <w:marBottom w:val="0"/>
          <w:divBdr>
            <w:top w:val="none" w:sz="0" w:space="0" w:color="auto"/>
            <w:left w:val="none" w:sz="0" w:space="0" w:color="auto"/>
            <w:bottom w:val="none" w:sz="0" w:space="0" w:color="auto"/>
            <w:right w:val="none" w:sz="0" w:space="0" w:color="auto"/>
          </w:divBdr>
        </w:div>
        <w:div w:id="1343319801">
          <w:marLeft w:val="640"/>
          <w:marRight w:val="0"/>
          <w:marTop w:val="0"/>
          <w:marBottom w:val="0"/>
          <w:divBdr>
            <w:top w:val="none" w:sz="0" w:space="0" w:color="auto"/>
            <w:left w:val="none" w:sz="0" w:space="0" w:color="auto"/>
            <w:bottom w:val="none" w:sz="0" w:space="0" w:color="auto"/>
            <w:right w:val="none" w:sz="0" w:space="0" w:color="auto"/>
          </w:divBdr>
        </w:div>
        <w:div w:id="1630237406">
          <w:marLeft w:val="640"/>
          <w:marRight w:val="0"/>
          <w:marTop w:val="0"/>
          <w:marBottom w:val="0"/>
          <w:divBdr>
            <w:top w:val="none" w:sz="0" w:space="0" w:color="auto"/>
            <w:left w:val="none" w:sz="0" w:space="0" w:color="auto"/>
            <w:bottom w:val="none" w:sz="0" w:space="0" w:color="auto"/>
            <w:right w:val="none" w:sz="0" w:space="0" w:color="auto"/>
          </w:divBdr>
        </w:div>
        <w:div w:id="1346706883">
          <w:marLeft w:val="640"/>
          <w:marRight w:val="0"/>
          <w:marTop w:val="0"/>
          <w:marBottom w:val="0"/>
          <w:divBdr>
            <w:top w:val="none" w:sz="0" w:space="0" w:color="auto"/>
            <w:left w:val="none" w:sz="0" w:space="0" w:color="auto"/>
            <w:bottom w:val="none" w:sz="0" w:space="0" w:color="auto"/>
            <w:right w:val="none" w:sz="0" w:space="0" w:color="auto"/>
          </w:divBdr>
        </w:div>
        <w:div w:id="1313869986">
          <w:marLeft w:val="640"/>
          <w:marRight w:val="0"/>
          <w:marTop w:val="0"/>
          <w:marBottom w:val="0"/>
          <w:divBdr>
            <w:top w:val="none" w:sz="0" w:space="0" w:color="auto"/>
            <w:left w:val="none" w:sz="0" w:space="0" w:color="auto"/>
            <w:bottom w:val="none" w:sz="0" w:space="0" w:color="auto"/>
            <w:right w:val="none" w:sz="0" w:space="0" w:color="auto"/>
          </w:divBdr>
        </w:div>
        <w:div w:id="579369542">
          <w:marLeft w:val="640"/>
          <w:marRight w:val="0"/>
          <w:marTop w:val="0"/>
          <w:marBottom w:val="0"/>
          <w:divBdr>
            <w:top w:val="none" w:sz="0" w:space="0" w:color="auto"/>
            <w:left w:val="none" w:sz="0" w:space="0" w:color="auto"/>
            <w:bottom w:val="none" w:sz="0" w:space="0" w:color="auto"/>
            <w:right w:val="none" w:sz="0" w:space="0" w:color="auto"/>
          </w:divBdr>
        </w:div>
        <w:div w:id="68817800">
          <w:marLeft w:val="640"/>
          <w:marRight w:val="0"/>
          <w:marTop w:val="0"/>
          <w:marBottom w:val="0"/>
          <w:divBdr>
            <w:top w:val="none" w:sz="0" w:space="0" w:color="auto"/>
            <w:left w:val="none" w:sz="0" w:space="0" w:color="auto"/>
            <w:bottom w:val="none" w:sz="0" w:space="0" w:color="auto"/>
            <w:right w:val="none" w:sz="0" w:space="0" w:color="auto"/>
          </w:divBdr>
        </w:div>
        <w:div w:id="1693604307">
          <w:marLeft w:val="640"/>
          <w:marRight w:val="0"/>
          <w:marTop w:val="0"/>
          <w:marBottom w:val="0"/>
          <w:divBdr>
            <w:top w:val="none" w:sz="0" w:space="0" w:color="auto"/>
            <w:left w:val="none" w:sz="0" w:space="0" w:color="auto"/>
            <w:bottom w:val="none" w:sz="0" w:space="0" w:color="auto"/>
            <w:right w:val="none" w:sz="0" w:space="0" w:color="auto"/>
          </w:divBdr>
        </w:div>
        <w:div w:id="494614774">
          <w:marLeft w:val="640"/>
          <w:marRight w:val="0"/>
          <w:marTop w:val="0"/>
          <w:marBottom w:val="0"/>
          <w:divBdr>
            <w:top w:val="none" w:sz="0" w:space="0" w:color="auto"/>
            <w:left w:val="none" w:sz="0" w:space="0" w:color="auto"/>
            <w:bottom w:val="none" w:sz="0" w:space="0" w:color="auto"/>
            <w:right w:val="none" w:sz="0" w:space="0" w:color="auto"/>
          </w:divBdr>
        </w:div>
        <w:div w:id="1560019584">
          <w:marLeft w:val="640"/>
          <w:marRight w:val="0"/>
          <w:marTop w:val="0"/>
          <w:marBottom w:val="0"/>
          <w:divBdr>
            <w:top w:val="none" w:sz="0" w:space="0" w:color="auto"/>
            <w:left w:val="none" w:sz="0" w:space="0" w:color="auto"/>
            <w:bottom w:val="none" w:sz="0" w:space="0" w:color="auto"/>
            <w:right w:val="none" w:sz="0" w:space="0" w:color="auto"/>
          </w:divBdr>
        </w:div>
      </w:divsChild>
    </w:div>
    <w:div w:id="1781727435">
      <w:bodyDiv w:val="1"/>
      <w:marLeft w:val="0"/>
      <w:marRight w:val="0"/>
      <w:marTop w:val="0"/>
      <w:marBottom w:val="0"/>
      <w:divBdr>
        <w:top w:val="none" w:sz="0" w:space="0" w:color="auto"/>
        <w:left w:val="none" w:sz="0" w:space="0" w:color="auto"/>
        <w:bottom w:val="none" w:sz="0" w:space="0" w:color="auto"/>
        <w:right w:val="none" w:sz="0" w:space="0" w:color="auto"/>
      </w:divBdr>
      <w:divsChild>
        <w:div w:id="345133148">
          <w:marLeft w:val="640"/>
          <w:marRight w:val="0"/>
          <w:marTop w:val="0"/>
          <w:marBottom w:val="0"/>
          <w:divBdr>
            <w:top w:val="none" w:sz="0" w:space="0" w:color="auto"/>
            <w:left w:val="none" w:sz="0" w:space="0" w:color="auto"/>
            <w:bottom w:val="none" w:sz="0" w:space="0" w:color="auto"/>
            <w:right w:val="none" w:sz="0" w:space="0" w:color="auto"/>
          </w:divBdr>
        </w:div>
        <w:div w:id="1805584125">
          <w:marLeft w:val="640"/>
          <w:marRight w:val="0"/>
          <w:marTop w:val="0"/>
          <w:marBottom w:val="0"/>
          <w:divBdr>
            <w:top w:val="none" w:sz="0" w:space="0" w:color="auto"/>
            <w:left w:val="none" w:sz="0" w:space="0" w:color="auto"/>
            <w:bottom w:val="none" w:sz="0" w:space="0" w:color="auto"/>
            <w:right w:val="none" w:sz="0" w:space="0" w:color="auto"/>
          </w:divBdr>
        </w:div>
        <w:div w:id="868377072">
          <w:marLeft w:val="640"/>
          <w:marRight w:val="0"/>
          <w:marTop w:val="0"/>
          <w:marBottom w:val="0"/>
          <w:divBdr>
            <w:top w:val="none" w:sz="0" w:space="0" w:color="auto"/>
            <w:left w:val="none" w:sz="0" w:space="0" w:color="auto"/>
            <w:bottom w:val="none" w:sz="0" w:space="0" w:color="auto"/>
            <w:right w:val="none" w:sz="0" w:space="0" w:color="auto"/>
          </w:divBdr>
        </w:div>
        <w:div w:id="1307974555">
          <w:marLeft w:val="640"/>
          <w:marRight w:val="0"/>
          <w:marTop w:val="0"/>
          <w:marBottom w:val="0"/>
          <w:divBdr>
            <w:top w:val="none" w:sz="0" w:space="0" w:color="auto"/>
            <w:left w:val="none" w:sz="0" w:space="0" w:color="auto"/>
            <w:bottom w:val="none" w:sz="0" w:space="0" w:color="auto"/>
            <w:right w:val="none" w:sz="0" w:space="0" w:color="auto"/>
          </w:divBdr>
        </w:div>
        <w:div w:id="201525793">
          <w:marLeft w:val="640"/>
          <w:marRight w:val="0"/>
          <w:marTop w:val="0"/>
          <w:marBottom w:val="0"/>
          <w:divBdr>
            <w:top w:val="none" w:sz="0" w:space="0" w:color="auto"/>
            <w:left w:val="none" w:sz="0" w:space="0" w:color="auto"/>
            <w:bottom w:val="none" w:sz="0" w:space="0" w:color="auto"/>
            <w:right w:val="none" w:sz="0" w:space="0" w:color="auto"/>
          </w:divBdr>
        </w:div>
        <w:div w:id="340351429">
          <w:marLeft w:val="640"/>
          <w:marRight w:val="0"/>
          <w:marTop w:val="0"/>
          <w:marBottom w:val="0"/>
          <w:divBdr>
            <w:top w:val="none" w:sz="0" w:space="0" w:color="auto"/>
            <w:left w:val="none" w:sz="0" w:space="0" w:color="auto"/>
            <w:bottom w:val="none" w:sz="0" w:space="0" w:color="auto"/>
            <w:right w:val="none" w:sz="0" w:space="0" w:color="auto"/>
          </w:divBdr>
        </w:div>
        <w:div w:id="2131439713">
          <w:marLeft w:val="640"/>
          <w:marRight w:val="0"/>
          <w:marTop w:val="0"/>
          <w:marBottom w:val="0"/>
          <w:divBdr>
            <w:top w:val="none" w:sz="0" w:space="0" w:color="auto"/>
            <w:left w:val="none" w:sz="0" w:space="0" w:color="auto"/>
            <w:bottom w:val="none" w:sz="0" w:space="0" w:color="auto"/>
            <w:right w:val="none" w:sz="0" w:space="0" w:color="auto"/>
          </w:divBdr>
        </w:div>
        <w:div w:id="245112315">
          <w:marLeft w:val="640"/>
          <w:marRight w:val="0"/>
          <w:marTop w:val="0"/>
          <w:marBottom w:val="0"/>
          <w:divBdr>
            <w:top w:val="none" w:sz="0" w:space="0" w:color="auto"/>
            <w:left w:val="none" w:sz="0" w:space="0" w:color="auto"/>
            <w:bottom w:val="none" w:sz="0" w:space="0" w:color="auto"/>
            <w:right w:val="none" w:sz="0" w:space="0" w:color="auto"/>
          </w:divBdr>
        </w:div>
        <w:div w:id="874731224">
          <w:marLeft w:val="640"/>
          <w:marRight w:val="0"/>
          <w:marTop w:val="0"/>
          <w:marBottom w:val="0"/>
          <w:divBdr>
            <w:top w:val="none" w:sz="0" w:space="0" w:color="auto"/>
            <w:left w:val="none" w:sz="0" w:space="0" w:color="auto"/>
            <w:bottom w:val="none" w:sz="0" w:space="0" w:color="auto"/>
            <w:right w:val="none" w:sz="0" w:space="0" w:color="auto"/>
          </w:divBdr>
        </w:div>
        <w:div w:id="1251161099">
          <w:marLeft w:val="640"/>
          <w:marRight w:val="0"/>
          <w:marTop w:val="0"/>
          <w:marBottom w:val="0"/>
          <w:divBdr>
            <w:top w:val="none" w:sz="0" w:space="0" w:color="auto"/>
            <w:left w:val="none" w:sz="0" w:space="0" w:color="auto"/>
            <w:bottom w:val="none" w:sz="0" w:space="0" w:color="auto"/>
            <w:right w:val="none" w:sz="0" w:space="0" w:color="auto"/>
          </w:divBdr>
        </w:div>
        <w:div w:id="342632591">
          <w:marLeft w:val="640"/>
          <w:marRight w:val="0"/>
          <w:marTop w:val="0"/>
          <w:marBottom w:val="0"/>
          <w:divBdr>
            <w:top w:val="none" w:sz="0" w:space="0" w:color="auto"/>
            <w:left w:val="none" w:sz="0" w:space="0" w:color="auto"/>
            <w:bottom w:val="none" w:sz="0" w:space="0" w:color="auto"/>
            <w:right w:val="none" w:sz="0" w:space="0" w:color="auto"/>
          </w:divBdr>
        </w:div>
        <w:div w:id="2121754438">
          <w:marLeft w:val="640"/>
          <w:marRight w:val="0"/>
          <w:marTop w:val="0"/>
          <w:marBottom w:val="0"/>
          <w:divBdr>
            <w:top w:val="none" w:sz="0" w:space="0" w:color="auto"/>
            <w:left w:val="none" w:sz="0" w:space="0" w:color="auto"/>
            <w:bottom w:val="none" w:sz="0" w:space="0" w:color="auto"/>
            <w:right w:val="none" w:sz="0" w:space="0" w:color="auto"/>
          </w:divBdr>
        </w:div>
        <w:div w:id="223413604">
          <w:marLeft w:val="640"/>
          <w:marRight w:val="0"/>
          <w:marTop w:val="0"/>
          <w:marBottom w:val="0"/>
          <w:divBdr>
            <w:top w:val="none" w:sz="0" w:space="0" w:color="auto"/>
            <w:left w:val="none" w:sz="0" w:space="0" w:color="auto"/>
            <w:bottom w:val="none" w:sz="0" w:space="0" w:color="auto"/>
            <w:right w:val="none" w:sz="0" w:space="0" w:color="auto"/>
          </w:divBdr>
        </w:div>
        <w:div w:id="1384787712">
          <w:marLeft w:val="640"/>
          <w:marRight w:val="0"/>
          <w:marTop w:val="0"/>
          <w:marBottom w:val="0"/>
          <w:divBdr>
            <w:top w:val="none" w:sz="0" w:space="0" w:color="auto"/>
            <w:left w:val="none" w:sz="0" w:space="0" w:color="auto"/>
            <w:bottom w:val="none" w:sz="0" w:space="0" w:color="auto"/>
            <w:right w:val="none" w:sz="0" w:space="0" w:color="auto"/>
          </w:divBdr>
        </w:div>
        <w:div w:id="548146219">
          <w:marLeft w:val="640"/>
          <w:marRight w:val="0"/>
          <w:marTop w:val="0"/>
          <w:marBottom w:val="0"/>
          <w:divBdr>
            <w:top w:val="none" w:sz="0" w:space="0" w:color="auto"/>
            <w:left w:val="none" w:sz="0" w:space="0" w:color="auto"/>
            <w:bottom w:val="none" w:sz="0" w:space="0" w:color="auto"/>
            <w:right w:val="none" w:sz="0" w:space="0" w:color="auto"/>
          </w:divBdr>
        </w:div>
        <w:div w:id="1542673320">
          <w:marLeft w:val="640"/>
          <w:marRight w:val="0"/>
          <w:marTop w:val="0"/>
          <w:marBottom w:val="0"/>
          <w:divBdr>
            <w:top w:val="none" w:sz="0" w:space="0" w:color="auto"/>
            <w:left w:val="none" w:sz="0" w:space="0" w:color="auto"/>
            <w:bottom w:val="none" w:sz="0" w:space="0" w:color="auto"/>
            <w:right w:val="none" w:sz="0" w:space="0" w:color="auto"/>
          </w:divBdr>
        </w:div>
        <w:div w:id="1915385643">
          <w:marLeft w:val="640"/>
          <w:marRight w:val="0"/>
          <w:marTop w:val="0"/>
          <w:marBottom w:val="0"/>
          <w:divBdr>
            <w:top w:val="none" w:sz="0" w:space="0" w:color="auto"/>
            <w:left w:val="none" w:sz="0" w:space="0" w:color="auto"/>
            <w:bottom w:val="none" w:sz="0" w:space="0" w:color="auto"/>
            <w:right w:val="none" w:sz="0" w:space="0" w:color="auto"/>
          </w:divBdr>
        </w:div>
        <w:div w:id="1559054281">
          <w:marLeft w:val="640"/>
          <w:marRight w:val="0"/>
          <w:marTop w:val="0"/>
          <w:marBottom w:val="0"/>
          <w:divBdr>
            <w:top w:val="none" w:sz="0" w:space="0" w:color="auto"/>
            <w:left w:val="none" w:sz="0" w:space="0" w:color="auto"/>
            <w:bottom w:val="none" w:sz="0" w:space="0" w:color="auto"/>
            <w:right w:val="none" w:sz="0" w:space="0" w:color="auto"/>
          </w:divBdr>
        </w:div>
        <w:div w:id="2068071612">
          <w:marLeft w:val="640"/>
          <w:marRight w:val="0"/>
          <w:marTop w:val="0"/>
          <w:marBottom w:val="0"/>
          <w:divBdr>
            <w:top w:val="none" w:sz="0" w:space="0" w:color="auto"/>
            <w:left w:val="none" w:sz="0" w:space="0" w:color="auto"/>
            <w:bottom w:val="none" w:sz="0" w:space="0" w:color="auto"/>
            <w:right w:val="none" w:sz="0" w:space="0" w:color="auto"/>
          </w:divBdr>
        </w:div>
        <w:div w:id="1849061073">
          <w:marLeft w:val="640"/>
          <w:marRight w:val="0"/>
          <w:marTop w:val="0"/>
          <w:marBottom w:val="0"/>
          <w:divBdr>
            <w:top w:val="none" w:sz="0" w:space="0" w:color="auto"/>
            <w:left w:val="none" w:sz="0" w:space="0" w:color="auto"/>
            <w:bottom w:val="none" w:sz="0" w:space="0" w:color="auto"/>
            <w:right w:val="none" w:sz="0" w:space="0" w:color="auto"/>
          </w:divBdr>
        </w:div>
        <w:div w:id="2129660502">
          <w:marLeft w:val="640"/>
          <w:marRight w:val="0"/>
          <w:marTop w:val="0"/>
          <w:marBottom w:val="0"/>
          <w:divBdr>
            <w:top w:val="none" w:sz="0" w:space="0" w:color="auto"/>
            <w:left w:val="none" w:sz="0" w:space="0" w:color="auto"/>
            <w:bottom w:val="none" w:sz="0" w:space="0" w:color="auto"/>
            <w:right w:val="none" w:sz="0" w:space="0" w:color="auto"/>
          </w:divBdr>
        </w:div>
        <w:div w:id="17195832">
          <w:marLeft w:val="640"/>
          <w:marRight w:val="0"/>
          <w:marTop w:val="0"/>
          <w:marBottom w:val="0"/>
          <w:divBdr>
            <w:top w:val="none" w:sz="0" w:space="0" w:color="auto"/>
            <w:left w:val="none" w:sz="0" w:space="0" w:color="auto"/>
            <w:bottom w:val="none" w:sz="0" w:space="0" w:color="auto"/>
            <w:right w:val="none" w:sz="0" w:space="0" w:color="auto"/>
          </w:divBdr>
        </w:div>
        <w:div w:id="148331085">
          <w:marLeft w:val="640"/>
          <w:marRight w:val="0"/>
          <w:marTop w:val="0"/>
          <w:marBottom w:val="0"/>
          <w:divBdr>
            <w:top w:val="none" w:sz="0" w:space="0" w:color="auto"/>
            <w:left w:val="none" w:sz="0" w:space="0" w:color="auto"/>
            <w:bottom w:val="none" w:sz="0" w:space="0" w:color="auto"/>
            <w:right w:val="none" w:sz="0" w:space="0" w:color="auto"/>
          </w:divBdr>
        </w:div>
        <w:div w:id="1689407723">
          <w:marLeft w:val="640"/>
          <w:marRight w:val="0"/>
          <w:marTop w:val="0"/>
          <w:marBottom w:val="0"/>
          <w:divBdr>
            <w:top w:val="none" w:sz="0" w:space="0" w:color="auto"/>
            <w:left w:val="none" w:sz="0" w:space="0" w:color="auto"/>
            <w:bottom w:val="none" w:sz="0" w:space="0" w:color="auto"/>
            <w:right w:val="none" w:sz="0" w:space="0" w:color="auto"/>
          </w:divBdr>
        </w:div>
        <w:div w:id="2044161697">
          <w:marLeft w:val="640"/>
          <w:marRight w:val="0"/>
          <w:marTop w:val="0"/>
          <w:marBottom w:val="0"/>
          <w:divBdr>
            <w:top w:val="none" w:sz="0" w:space="0" w:color="auto"/>
            <w:left w:val="none" w:sz="0" w:space="0" w:color="auto"/>
            <w:bottom w:val="none" w:sz="0" w:space="0" w:color="auto"/>
            <w:right w:val="none" w:sz="0" w:space="0" w:color="auto"/>
          </w:divBdr>
        </w:div>
        <w:div w:id="1259025736">
          <w:marLeft w:val="640"/>
          <w:marRight w:val="0"/>
          <w:marTop w:val="0"/>
          <w:marBottom w:val="0"/>
          <w:divBdr>
            <w:top w:val="none" w:sz="0" w:space="0" w:color="auto"/>
            <w:left w:val="none" w:sz="0" w:space="0" w:color="auto"/>
            <w:bottom w:val="none" w:sz="0" w:space="0" w:color="auto"/>
            <w:right w:val="none" w:sz="0" w:space="0" w:color="auto"/>
          </w:divBdr>
        </w:div>
        <w:div w:id="605388455">
          <w:marLeft w:val="640"/>
          <w:marRight w:val="0"/>
          <w:marTop w:val="0"/>
          <w:marBottom w:val="0"/>
          <w:divBdr>
            <w:top w:val="none" w:sz="0" w:space="0" w:color="auto"/>
            <w:left w:val="none" w:sz="0" w:space="0" w:color="auto"/>
            <w:bottom w:val="none" w:sz="0" w:space="0" w:color="auto"/>
            <w:right w:val="none" w:sz="0" w:space="0" w:color="auto"/>
          </w:divBdr>
        </w:div>
        <w:div w:id="2088115523">
          <w:marLeft w:val="640"/>
          <w:marRight w:val="0"/>
          <w:marTop w:val="0"/>
          <w:marBottom w:val="0"/>
          <w:divBdr>
            <w:top w:val="none" w:sz="0" w:space="0" w:color="auto"/>
            <w:left w:val="none" w:sz="0" w:space="0" w:color="auto"/>
            <w:bottom w:val="none" w:sz="0" w:space="0" w:color="auto"/>
            <w:right w:val="none" w:sz="0" w:space="0" w:color="auto"/>
          </w:divBdr>
        </w:div>
        <w:div w:id="774130450">
          <w:marLeft w:val="640"/>
          <w:marRight w:val="0"/>
          <w:marTop w:val="0"/>
          <w:marBottom w:val="0"/>
          <w:divBdr>
            <w:top w:val="none" w:sz="0" w:space="0" w:color="auto"/>
            <w:left w:val="none" w:sz="0" w:space="0" w:color="auto"/>
            <w:bottom w:val="none" w:sz="0" w:space="0" w:color="auto"/>
            <w:right w:val="none" w:sz="0" w:space="0" w:color="auto"/>
          </w:divBdr>
        </w:div>
        <w:div w:id="297690452">
          <w:marLeft w:val="640"/>
          <w:marRight w:val="0"/>
          <w:marTop w:val="0"/>
          <w:marBottom w:val="0"/>
          <w:divBdr>
            <w:top w:val="none" w:sz="0" w:space="0" w:color="auto"/>
            <w:left w:val="none" w:sz="0" w:space="0" w:color="auto"/>
            <w:bottom w:val="none" w:sz="0" w:space="0" w:color="auto"/>
            <w:right w:val="none" w:sz="0" w:space="0" w:color="auto"/>
          </w:divBdr>
        </w:div>
        <w:div w:id="1746226393">
          <w:marLeft w:val="640"/>
          <w:marRight w:val="0"/>
          <w:marTop w:val="0"/>
          <w:marBottom w:val="0"/>
          <w:divBdr>
            <w:top w:val="none" w:sz="0" w:space="0" w:color="auto"/>
            <w:left w:val="none" w:sz="0" w:space="0" w:color="auto"/>
            <w:bottom w:val="none" w:sz="0" w:space="0" w:color="auto"/>
            <w:right w:val="none" w:sz="0" w:space="0" w:color="auto"/>
          </w:divBdr>
        </w:div>
        <w:div w:id="966424328">
          <w:marLeft w:val="640"/>
          <w:marRight w:val="0"/>
          <w:marTop w:val="0"/>
          <w:marBottom w:val="0"/>
          <w:divBdr>
            <w:top w:val="none" w:sz="0" w:space="0" w:color="auto"/>
            <w:left w:val="none" w:sz="0" w:space="0" w:color="auto"/>
            <w:bottom w:val="none" w:sz="0" w:space="0" w:color="auto"/>
            <w:right w:val="none" w:sz="0" w:space="0" w:color="auto"/>
          </w:divBdr>
        </w:div>
        <w:div w:id="142357568">
          <w:marLeft w:val="640"/>
          <w:marRight w:val="0"/>
          <w:marTop w:val="0"/>
          <w:marBottom w:val="0"/>
          <w:divBdr>
            <w:top w:val="none" w:sz="0" w:space="0" w:color="auto"/>
            <w:left w:val="none" w:sz="0" w:space="0" w:color="auto"/>
            <w:bottom w:val="none" w:sz="0" w:space="0" w:color="auto"/>
            <w:right w:val="none" w:sz="0" w:space="0" w:color="auto"/>
          </w:divBdr>
        </w:div>
        <w:div w:id="497693252">
          <w:marLeft w:val="640"/>
          <w:marRight w:val="0"/>
          <w:marTop w:val="0"/>
          <w:marBottom w:val="0"/>
          <w:divBdr>
            <w:top w:val="none" w:sz="0" w:space="0" w:color="auto"/>
            <w:left w:val="none" w:sz="0" w:space="0" w:color="auto"/>
            <w:bottom w:val="none" w:sz="0" w:space="0" w:color="auto"/>
            <w:right w:val="none" w:sz="0" w:space="0" w:color="auto"/>
          </w:divBdr>
        </w:div>
        <w:div w:id="31655742">
          <w:marLeft w:val="640"/>
          <w:marRight w:val="0"/>
          <w:marTop w:val="0"/>
          <w:marBottom w:val="0"/>
          <w:divBdr>
            <w:top w:val="none" w:sz="0" w:space="0" w:color="auto"/>
            <w:left w:val="none" w:sz="0" w:space="0" w:color="auto"/>
            <w:bottom w:val="none" w:sz="0" w:space="0" w:color="auto"/>
            <w:right w:val="none" w:sz="0" w:space="0" w:color="auto"/>
          </w:divBdr>
        </w:div>
        <w:div w:id="1286228368">
          <w:marLeft w:val="640"/>
          <w:marRight w:val="0"/>
          <w:marTop w:val="0"/>
          <w:marBottom w:val="0"/>
          <w:divBdr>
            <w:top w:val="none" w:sz="0" w:space="0" w:color="auto"/>
            <w:left w:val="none" w:sz="0" w:space="0" w:color="auto"/>
            <w:bottom w:val="none" w:sz="0" w:space="0" w:color="auto"/>
            <w:right w:val="none" w:sz="0" w:space="0" w:color="auto"/>
          </w:divBdr>
        </w:div>
        <w:div w:id="1064445580">
          <w:marLeft w:val="640"/>
          <w:marRight w:val="0"/>
          <w:marTop w:val="0"/>
          <w:marBottom w:val="0"/>
          <w:divBdr>
            <w:top w:val="none" w:sz="0" w:space="0" w:color="auto"/>
            <w:left w:val="none" w:sz="0" w:space="0" w:color="auto"/>
            <w:bottom w:val="none" w:sz="0" w:space="0" w:color="auto"/>
            <w:right w:val="none" w:sz="0" w:space="0" w:color="auto"/>
          </w:divBdr>
        </w:div>
        <w:div w:id="1744140601">
          <w:marLeft w:val="640"/>
          <w:marRight w:val="0"/>
          <w:marTop w:val="0"/>
          <w:marBottom w:val="0"/>
          <w:divBdr>
            <w:top w:val="none" w:sz="0" w:space="0" w:color="auto"/>
            <w:left w:val="none" w:sz="0" w:space="0" w:color="auto"/>
            <w:bottom w:val="none" w:sz="0" w:space="0" w:color="auto"/>
            <w:right w:val="none" w:sz="0" w:space="0" w:color="auto"/>
          </w:divBdr>
        </w:div>
        <w:div w:id="786580805">
          <w:marLeft w:val="640"/>
          <w:marRight w:val="0"/>
          <w:marTop w:val="0"/>
          <w:marBottom w:val="0"/>
          <w:divBdr>
            <w:top w:val="none" w:sz="0" w:space="0" w:color="auto"/>
            <w:left w:val="none" w:sz="0" w:space="0" w:color="auto"/>
            <w:bottom w:val="none" w:sz="0" w:space="0" w:color="auto"/>
            <w:right w:val="none" w:sz="0" w:space="0" w:color="auto"/>
          </w:divBdr>
        </w:div>
        <w:div w:id="2064714632">
          <w:marLeft w:val="640"/>
          <w:marRight w:val="0"/>
          <w:marTop w:val="0"/>
          <w:marBottom w:val="0"/>
          <w:divBdr>
            <w:top w:val="none" w:sz="0" w:space="0" w:color="auto"/>
            <w:left w:val="none" w:sz="0" w:space="0" w:color="auto"/>
            <w:bottom w:val="none" w:sz="0" w:space="0" w:color="auto"/>
            <w:right w:val="none" w:sz="0" w:space="0" w:color="auto"/>
          </w:divBdr>
        </w:div>
        <w:div w:id="1502351260">
          <w:marLeft w:val="640"/>
          <w:marRight w:val="0"/>
          <w:marTop w:val="0"/>
          <w:marBottom w:val="0"/>
          <w:divBdr>
            <w:top w:val="none" w:sz="0" w:space="0" w:color="auto"/>
            <w:left w:val="none" w:sz="0" w:space="0" w:color="auto"/>
            <w:bottom w:val="none" w:sz="0" w:space="0" w:color="auto"/>
            <w:right w:val="none" w:sz="0" w:space="0" w:color="auto"/>
          </w:divBdr>
        </w:div>
        <w:div w:id="1585381994">
          <w:marLeft w:val="640"/>
          <w:marRight w:val="0"/>
          <w:marTop w:val="0"/>
          <w:marBottom w:val="0"/>
          <w:divBdr>
            <w:top w:val="none" w:sz="0" w:space="0" w:color="auto"/>
            <w:left w:val="none" w:sz="0" w:space="0" w:color="auto"/>
            <w:bottom w:val="none" w:sz="0" w:space="0" w:color="auto"/>
            <w:right w:val="none" w:sz="0" w:space="0" w:color="auto"/>
          </w:divBdr>
        </w:div>
        <w:div w:id="818034907">
          <w:marLeft w:val="640"/>
          <w:marRight w:val="0"/>
          <w:marTop w:val="0"/>
          <w:marBottom w:val="0"/>
          <w:divBdr>
            <w:top w:val="none" w:sz="0" w:space="0" w:color="auto"/>
            <w:left w:val="none" w:sz="0" w:space="0" w:color="auto"/>
            <w:bottom w:val="none" w:sz="0" w:space="0" w:color="auto"/>
            <w:right w:val="none" w:sz="0" w:space="0" w:color="auto"/>
          </w:divBdr>
        </w:div>
        <w:div w:id="1209757629">
          <w:marLeft w:val="640"/>
          <w:marRight w:val="0"/>
          <w:marTop w:val="0"/>
          <w:marBottom w:val="0"/>
          <w:divBdr>
            <w:top w:val="none" w:sz="0" w:space="0" w:color="auto"/>
            <w:left w:val="none" w:sz="0" w:space="0" w:color="auto"/>
            <w:bottom w:val="none" w:sz="0" w:space="0" w:color="auto"/>
            <w:right w:val="none" w:sz="0" w:space="0" w:color="auto"/>
          </w:divBdr>
        </w:div>
        <w:div w:id="1402754297">
          <w:marLeft w:val="640"/>
          <w:marRight w:val="0"/>
          <w:marTop w:val="0"/>
          <w:marBottom w:val="0"/>
          <w:divBdr>
            <w:top w:val="none" w:sz="0" w:space="0" w:color="auto"/>
            <w:left w:val="none" w:sz="0" w:space="0" w:color="auto"/>
            <w:bottom w:val="none" w:sz="0" w:space="0" w:color="auto"/>
            <w:right w:val="none" w:sz="0" w:space="0" w:color="auto"/>
          </w:divBdr>
        </w:div>
      </w:divsChild>
    </w:div>
    <w:div w:id="1835997581">
      <w:bodyDiv w:val="1"/>
      <w:marLeft w:val="0"/>
      <w:marRight w:val="0"/>
      <w:marTop w:val="0"/>
      <w:marBottom w:val="0"/>
      <w:divBdr>
        <w:top w:val="none" w:sz="0" w:space="0" w:color="auto"/>
        <w:left w:val="none" w:sz="0" w:space="0" w:color="auto"/>
        <w:bottom w:val="none" w:sz="0" w:space="0" w:color="auto"/>
        <w:right w:val="none" w:sz="0" w:space="0" w:color="auto"/>
      </w:divBdr>
      <w:divsChild>
        <w:div w:id="1530488990">
          <w:marLeft w:val="640"/>
          <w:marRight w:val="0"/>
          <w:marTop w:val="0"/>
          <w:marBottom w:val="0"/>
          <w:divBdr>
            <w:top w:val="none" w:sz="0" w:space="0" w:color="auto"/>
            <w:left w:val="none" w:sz="0" w:space="0" w:color="auto"/>
            <w:bottom w:val="none" w:sz="0" w:space="0" w:color="auto"/>
            <w:right w:val="none" w:sz="0" w:space="0" w:color="auto"/>
          </w:divBdr>
        </w:div>
        <w:div w:id="675352517">
          <w:marLeft w:val="640"/>
          <w:marRight w:val="0"/>
          <w:marTop w:val="0"/>
          <w:marBottom w:val="0"/>
          <w:divBdr>
            <w:top w:val="none" w:sz="0" w:space="0" w:color="auto"/>
            <w:left w:val="none" w:sz="0" w:space="0" w:color="auto"/>
            <w:bottom w:val="none" w:sz="0" w:space="0" w:color="auto"/>
            <w:right w:val="none" w:sz="0" w:space="0" w:color="auto"/>
          </w:divBdr>
        </w:div>
        <w:div w:id="266740346">
          <w:marLeft w:val="640"/>
          <w:marRight w:val="0"/>
          <w:marTop w:val="0"/>
          <w:marBottom w:val="0"/>
          <w:divBdr>
            <w:top w:val="none" w:sz="0" w:space="0" w:color="auto"/>
            <w:left w:val="none" w:sz="0" w:space="0" w:color="auto"/>
            <w:bottom w:val="none" w:sz="0" w:space="0" w:color="auto"/>
            <w:right w:val="none" w:sz="0" w:space="0" w:color="auto"/>
          </w:divBdr>
        </w:div>
        <w:div w:id="924412609">
          <w:marLeft w:val="640"/>
          <w:marRight w:val="0"/>
          <w:marTop w:val="0"/>
          <w:marBottom w:val="0"/>
          <w:divBdr>
            <w:top w:val="none" w:sz="0" w:space="0" w:color="auto"/>
            <w:left w:val="none" w:sz="0" w:space="0" w:color="auto"/>
            <w:bottom w:val="none" w:sz="0" w:space="0" w:color="auto"/>
            <w:right w:val="none" w:sz="0" w:space="0" w:color="auto"/>
          </w:divBdr>
        </w:div>
        <w:div w:id="612909135">
          <w:marLeft w:val="640"/>
          <w:marRight w:val="0"/>
          <w:marTop w:val="0"/>
          <w:marBottom w:val="0"/>
          <w:divBdr>
            <w:top w:val="none" w:sz="0" w:space="0" w:color="auto"/>
            <w:left w:val="none" w:sz="0" w:space="0" w:color="auto"/>
            <w:bottom w:val="none" w:sz="0" w:space="0" w:color="auto"/>
            <w:right w:val="none" w:sz="0" w:space="0" w:color="auto"/>
          </w:divBdr>
        </w:div>
        <w:div w:id="842208689">
          <w:marLeft w:val="640"/>
          <w:marRight w:val="0"/>
          <w:marTop w:val="0"/>
          <w:marBottom w:val="0"/>
          <w:divBdr>
            <w:top w:val="none" w:sz="0" w:space="0" w:color="auto"/>
            <w:left w:val="none" w:sz="0" w:space="0" w:color="auto"/>
            <w:bottom w:val="none" w:sz="0" w:space="0" w:color="auto"/>
            <w:right w:val="none" w:sz="0" w:space="0" w:color="auto"/>
          </w:divBdr>
        </w:div>
        <w:div w:id="961112827">
          <w:marLeft w:val="640"/>
          <w:marRight w:val="0"/>
          <w:marTop w:val="0"/>
          <w:marBottom w:val="0"/>
          <w:divBdr>
            <w:top w:val="none" w:sz="0" w:space="0" w:color="auto"/>
            <w:left w:val="none" w:sz="0" w:space="0" w:color="auto"/>
            <w:bottom w:val="none" w:sz="0" w:space="0" w:color="auto"/>
            <w:right w:val="none" w:sz="0" w:space="0" w:color="auto"/>
          </w:divBdr>
        </w:div>
        <w:div w:id="1050956462">
          <w:marLeft w:val="640"/>
          <w:marRight w:val="0"/>
          <w:marTop w:val="0"/>
          <w:marBottom w:val="0"/>
          <w:divBdr>
            <w:top w:val="none" w:sz="0" w:space="0" w:color="auto"/>
            <w:left w:val="none" w:sz="0" w:space="0" w:color="auto"/>
            <w:bottom w:val="none" w:sz="0" w:space="0" w:color="auto"/>
            <w:right w:val="none" w:sz="0" w:space="0" w:color="auto"/>
          </w:divBdr>
        </w:div>
        <w:div w:id="168568177">
          <w:marLeft w:val="640"/>
          <w:marRight w:val="0"/>
          <w:marTop w:val="0"/>
          <w:marBottom w:val="0"/>
          <w:divBdr>
            <w:top w:val="none" w:sz="0" w:space="0" w:color="auto"/>
            <w:left w:val="none" w:sz="0" w:space="0" w:color="auto"/>
            <w:bottom w:val="none" w:sz="0" w:space="0" w:color="auto"/>
            <w:right w:val="none" w:sz="0" w:space="0" w:color="auto"/>
          </w:divBdr>
        </w:div>
        <w:div w:id="1756396176">
          <w:marLeft w:val="640"/>
          <w:marRight w:val="0"/>
          <w:marTop w:val="0"/>
          <w:marBottom w:val="0"/>
          <w:divBdr>
            <w:top w:val="none" w:sz="0" w:space="0" w:color="auto"/>
            <w:left w:val="none" w:sz="0" w:space="0" w:color="auto"/>
            <w:bottom w:val="none" w:sz="0" w:space="0" w:color="auto"/>
            <w:right w:val="none" w:sz="0" w:space="0" w:color="auto"/>
          </w:divBdr>
        </w:div>
        <w:div w:id="556628657">
          <w:marLeft w:val="640"/>
          <w:marRight w:val="0"/>
          <w:marTop w:val="0"/>
          <w:marBottom w:val="0"/>
          <w:divBdr>
            <w:top w:val="none" w:sz="0" w:space="0" w:color="auto"/>
            <w:left w:val="none" w:sz="0" w:space="0" w:color="auto"/>
            <w:bottom w:val="none" w:sz="0" w:space="0" w:color="auto"/>
            <w:right w:val="none" w:sz="0" w:space="0" w:color="auto"/>
          </w:divBdr>
        </w:div>
        <w:div w:id="173764030">
          <w:marLeft w:val="640"/>
          <w:marRight w:val="0"/>
          <w:marTop w:val="0"/>
          <w:marBottom w:val="0"/>
          <w:divBdr>
            <w:top w:val="none" w:sz="0" w:space="0" w:color="auto"/>
            <w:left w:val="none" w:sz="0" w:space="0" w:color="auto"/>
            <w:bottom w:val="none" w:sz="0" w:space="0" w:color="auto"/>
            <w:right w:val="none" w:sz="0" w:space="0" w:color="auto"/>
          </w:divBdr>
        </w:div>
        <w:div w:id="909774749">
          <w:marLeft w:val="640"/>
          <w:marRight w:val="0"/>
          <w:marTop w:val="0"/>
          <w:marBottom w:val="0"/>
          <w:divBdr>
            <w:top w:val="none" w:sz="0" w:space="0" w:color="auto"/>
            <w:left w:val="none" w:sz="0" w:space="0" w:color="auto"/>
            <w:bottom w:val="none" w:sz="0" w:space="0" w:color="auto"/>
            <w:right w:val="none" w:sz="0" w:space="0" w:color="auto"/>
          </w:divBdr>
        </w:div>
        <w:div w:id="382483396">
          <w:marLeft w:val="640"/>
          <w:marRight w:val="0"/>
          <w:marTop w:val="0"/>
          <w:marBottom w:val="0"/>
          <w:divBdr>
            <w:top w:val="none" w:sz="0" w:space="0" w:color="auto"/>
            <w:left w:val="none" w:sz="0" w:space="0" w:color="auto"/>
            <w:bottom w:val="none" w:sz="0" w:space="0" w:color="auto"/>
            <w:right w:val="none" w:sz="0" w:space="0" w:color="auto"/>
          </w:divBdr>
        </w:div>
        <w:div w:id="1447191506">
          <w:marLeft w:val="640"/>
          <w:marRight w:val="0"/>
          <w:marTop w:val="0"/>
          <w:marBottom w:val="0"/>
          <w:divBdr>
            <w:top w:val="none" w:sz="0" w:space="0" w:color="auto"/>
            <w:left w:val="none" w:sz="0" w:space="0" w:color="auto"/>
            <w:bottom w:val="none" w:sz="0" w:space="0" w:color="auto"/>
            <w:right w:val="none" w:sz="0" w:space="0" w:color="auto"/>
          </w:divBdr>
        </w:div>
        <w:div w:id="661084607">
          <w:marLeft w:val="640"/>
          <w:marRight w:val="0"/>
          <w:marTop w:val="0"/>
          <w:marBottom w:val="0"/>
          <w:divBdr>
            <w:top w:val="none" w:sz="0" w:space="0" w:color="auto"/>
            <w:left w:val="none" w:sz="0" w:space="0" w:color="auto"/>
            <w:bottom w:val="none" w:sz="0" w:space="0" w:color="auto"/>
            <w:right w:val="none" w:sz="0" w:space="0" w:color="auto"/>
          </w:divBdr>
        </w:div>
        <w:div w:id="709836958">
          <w:marLeft w:val="640"/>
          <w:marRight w:val="0"/>
          <w:marTop w:val="0"/>
          <w:marBottom w:val="0"/>
          <w:divBdr>
            <w:top w:val="none" w:sz="0" w:space="0" w:color="auto"/>
            <w:left w:val="none" w:sz="0" w:space="0" w:color="auto"/>
            <w:bottom w:val="none" w:sz="0" w:space="0" w:color="auto"/>
            <w:right w:val="none" w:sz="0" w:space="0" w:color="auto"/>
          </w:divBdr>
        </w:div>
        <w:div w:id="4792507">
          <w:marLeft w:val="640"/>
          <w:marRight w:val="0"/>
          <w:marTop w:val="0"/>
          <w:marBottom w:val="0"/>
          <w:divBdr>
            <w:top w:val="none" w:sz="0" w:space="0" w:color="auto"/>
            <w:left w:val="none" w:sz="0" w:space="0" w:color="auto"/>
            <w:bottom w:val="none" w:sz="0" w:space="0" w:color="auto"/>
            <w:right w:val="none" w:sz="0" w:space="0" w:color="auto"/>
          </w:divBdr>
        </w:div>
        <w:div w:id="843134176">
          <w:marLeft w:val="640"/>
          <w:marRight w:val="0"/>
          <w:marTop w:val="0"/>
          <w:marBottom w:val="0"/>
          <w:divBdr>
            <w:top w:val="none" w:sz="0" w:space="0" w:color="auto"/>
            <w:left w:val="none" w:sz="0" w:space="0" w:color="auto"/>
            <w:bottom w:val="none" w:sz="0" w:space="0" w:color="auto"/>
            <w:right w:val="none" w:sz="0" w:space="0" w:color="auto"/>
          </w:divBdr>
        </w:div>
        <w:div w:id="2109881659">
          <w:marLeft w:val="640"/>
          <w:marRight w:val="0"/>
          <w:marTop w:val="0"/>
          <w:marBottom w:val="0"/>
          <w:divBdr>
            <w:top w:val="none" w:sz="0" w:space="0" w:color="auto"/>
            <w:left w:val="none" w:sz="0" w:space="0" w:color="auto"/>
            <w:bottom w:val="none" w:sz="0" w:space="0" w:color="auto"/>
            <w:right w:val="none" w:sz="0" w:space="0" w:color="auto"/>
          </w:divBdr>
        </w:div>
        <w:div w:id="157501901">
          <w:marLeft w:val="640"/>
          <w:marRight w:val="0"/>
          <w:marTop w:val="0"/>
          <w:marBottom w:val="0"/>
          <w:divBdr>
            <w:top w:val="none" w:sz="0" w:space="0" w:color="auto"/>
            <w:left w:val="none" w:sz="0" w:space="0" w:color="auto"/>
            <w:bottom w:val="none" w:sz="0" w:space="0" w:color="auto"/>
            <w:right w:val="none" w:sz="0" w:space="0" w:color="auto"/>
          </w:divBdr>
        </w:div>
        <w:div w:id="1490974366">
          <w:marLeft w:val="640"/>
          <w:marRight w:val="0"/>
          <w:marTop w:val="0"/>
          <w:marBottom w:val="0"/>
          <w:divBdr>
            <w:top w:val="none" w:sz="0" w:space="0" w:color="auto"/>
            <w:left w:val="none" w:sz="0" w:space="0" w:color="auto"/>
            <w:bottom w:val="none" w:sz="0" w:space="0" w:color="auto"/>
            <w:right w:val="none" w:sz="0" w:space="0" w:color="auto"/>
          </w:divBdr>
        </w:div>
        <w:div w:id="1181894288">
          <w:marLeft w:val="640"/>
          <w:marRight w:val="0"/>
          <w:marTop w:val="0"/>
          <w:marBottom w:val="0"/>
          <w:divBdr>
            <w:top w:val="none" w:sz="0" w:space="0" w:color="auto"/>
            <w:left w:val="none" w:sz="0" w:space="0" w:color="auto"/>
            <w:bottom w:val="none" w:sz="0" w:space="0" w:color="auto"/>
            <w:right w:val="none" w:sz="0" w:space="0" w:color="auto"/>
          </w:divBdr>
        </w:div>
        <w:div w:id="770248617">
          <w:marLeft w:val="640"/>
          <w:marRight w:val="0"/>
          <w:marTop w:val="0"/>
          <w:marBottom w:val="0"/>
          <w:divBdr>
            <w:top w:val="none" w:sz="0" w:space="0" w:color="auto"/>
            <w:left w:val="none" w:sz="0" w:space="0" w:color="auto"/>
            <w:bottom w:val="none" w:sz="0" w:space="0" w:color="auto"/>
            <w:right w:val="none" w:sz="0" w:space="0" w:color="auto"/>
          </w:divBdr>
        </w:div>
        <w:div w:id="1292974656">
          <w:marLeft w:val="640"/>
          <w:marRight w:val="0"/>
          <w:marTop w:val="0"/>
          <w:marBottom w:val="0"/>
          <w:divBdr>
            <w:top w:val="none" w:sz="0" w:space="0" w:color="auto"/>
            <w:left w:val="none" w:sz="0" w:space="0" w:color="auto"/>
            <w:bottom w:val="none" w:sz="0" w:space="0" w:color="auto"/>
            <w:right w:val="none" w:sz="0" w:space="0" w:color="auto"/>
          </w:divBdr>
        </w:div>
        <w:div w:id="1200317985">
          <w:marLeft w:val="640"/>
          <w:marRight w:val="0"/>
          <w:marTop w:val="0"/>
          <w:marBottom w:val="0"/>
          <w:divBdr>
            <w:top w:val="none" w:sz="0" w:space="0" w:color="auto"/>
            <w:left w:val="none" w:sz="0" w:space="0" w:color="auto"/>
            <w:bottom w:val="none" w:sz="0" w:space="0" w:color="auto"/>
            <w:right w:val="none" w:sz="0" w:space="0" w:color="auto"/>
          </w:divBdr>
        </w:div>
        <w:div w:id="422071305">
          <w:marLeft w:val="640"/>
          <w:marRight w:val="0"/>
          <w:marTop w:val="0"/>
          <w:marBottom w:val="0"/>
          <w:divBdr>
            <w:top w:val="none" w:sz="0" w:space="0" w:color="auto"/>
            <w:left w:val="none" w:sz="0" w:space="0" w:color="auto"/>
            <w:bottom w:val="none" w:sz="0" w:space="0" w:color="auto"/>
            <w:right w:val="none" w:sz="0" w:space="0" w:color="auto"/>
          </w:divBdr>
        </w:div>
        <w:div w:id="172456195">
          <w:marLeft w:val="640"/>
          <w:marRight w:val="0"/>
          <w:marTop w:val="0"/>
          <w:marBottom w:val="0"/>
          <w:divBdr>
            <w:top w:val="none" w:sz="0" w:space="0" w:color="auto"/>
            <w:left w:val="none" w:sz="0" w:space="0" w:color="auto"/>
            <w:bottom w:val="none" w:sz="0" w:space="0" w:color="auto"/>
            <w:right w:val="none" w:sz="0" w:space="0" w:color="auto"/>
          </w:divBdr>
        </w:div>
        <w:div w:id="62529326">
          <w:marLeft w:val="640"/>
          <w:marRight w:val="0"/>
          <w:marTop w:val="0"/>
          <w:marBottom w:val="0"/>
          <w:divBdr>
            <w:top w:val="none" w:sz="0" w:space="0" w:color="auto"/>
            <w:left w:val="none" w:sz="0" w:space="0" w:color="auto"/>
            <w:bottom w:val="none" w:sz="0" w:space="0" w:color="auto"/>
            <w:right w:val="none" w:sz="0" w:space="0" w:color="auto"/>
          </w:divBdr>
        </w:div>
        <w:div w:id="1267467856">
          <w:marLeft w:val="640"/>
          <w:marRight w:val="0"/>
          <w:marTop w:val="0"/>
          <w:marBottom w:val="0"/>
          <w:divBdr>
            <w:top w:val="none" w:sz="0" w:space="0" w:color="auto"/>
            <w:left w:val="none" w:sz="0" w:space="0" w:color="auto"/>
            <w:bottom w:val="none" w:sz="0" w:space="0" w:color="auto"/>
            <w:right w:val="none" w:sz="0" w:space="0" w:color="auto"/>
          </w:divBdr>
        </w:div>
        <w:div w:id="694772282">
          <w:marLeft w:val="640"/>
          <w:marRight w:val="0"/>
          <w:marTop w:val="0"/>
          <w:marBottom w:val="0"/>
          <w:divBdr>
            <w:top w:val="none" w:sz="0" w:space="0" w:color="auto"/>
            <w:left w:val="none" w:sz="0" w:space="0" w:color="auto"/>
            <w:bottom w:val="none" w:sz="0" w:space="0" w:color="auto"/>
            <w:right w:val="none" w:sz="0" w:space="0" w:color="auto"/>
          </w:divBdr>
        </w:div>
        <w:div w:id="1642729438">
          <w:marLeft w:val="640"/>
          <w:marRight w:val="0"/>
          <w:marTop w:val="0"/>
          <w:marBottom w:val="0"/>
          <w:divBdr>
            <w:top w:val="none" w:sz="0" w:space="0" w:color="auto"/>
            <w:left w:val="none" w:sz="0" w:space="0" w:color="auto"/>
            <w:bottom w:val="none" w:sz="0" w:space="0" w:color="auto"/>
            <w:right w:val="none" w:sz="0" w:space="0" w:color="auto"/>
          </w:divBdr>
        </w:div>
        <w:div w:id="1315839629">
          <w:marLeft w:val="640"/>
          <w:marRight w:val="0"/>
          <w:marTop w:val="0"/>
          <w:marBottom w:val="0"/>
          <w:divBdr>
            <w:top w:val="none" w:sz="0" w:space="0" w:color="auto"/>
            <w:left w:val="none" w:sz="0" w:space="0" w:color="auto"/>
            <w:bottom w:val="none" w:sz="0" w:space="0" w:color="auto"/>
            <w:right w:val="none" w:sz="0" w:space="0" w:color="auto"/>
          </w:divBdr>
        </w:div>
        <w:div w:id="428238990">
          <w:marLeft w:val="640"/>
          <w:marRight w:val="0"/>
          <w:marTop w:val="0"/>
          <w:marBottom w:val="0"/>
          <w:divBdr>
            <w:top w:val="none" w:sz="0" w:space="0" w:color="auto"/>
            <w:left w:val="none" w:sz="0" w:space="0" w:color="auto"/>
            <w:bottom w:val="none" w:sz="0" w:space="0" w:color="auto"/>
            <w:right w:val="none" w:sz="0" w:space="0" w:color="auto"/>
          </w:divBdr>
        </w:div>
        <w:div w:id="622419624">
          <w:marLeft w:val="640"/>
          <w:marRight w:val="0"/>
          <w:marTop w:val="0"/>
          <w:marBottom w:val="0"/>
          <w:divBdr>
            <w:top w:val="none" w:sz="0" w:space="0" w:color="auto"/>
            <w:left w:val="none" w:sz="0" w:space="0" w:color="auto"/>
            <w:bottom w:val="none" w:sz="0" w:space="0" w:color="auto"/>
            <w:right w:val="none" w:sz="0" w:space="0" w:color="auto"/>
          </w:divBdr>
        </w:div>
        <w:div w:id="66732034">
          <w:marLeft w:val="640"/>
          <w:marRight w:val="0"/>
          <w:marTop w:val="0"/>
          <w:marBottom w:val="0"/>
          <w:divBdr>
            <w:top w:val="none" w:sz="0" w:space="0" w:color="auto"/>
            <w:left w:val="none" w:sz="0" w:space="0" w:color="auto"/>
            <w:bottom w:val="none" w:sz="0" w:space="0" w:color="auto"/>
            <w:right w:val="none" w:sz="0" w:space="0" w:color="auto"/>
          </w:divBdr>
        </w:div>
        <w:div w:id="984700792">
          <w:marLeft w:val="640"/>
          <w:marRight w:val="0"/>
          <w:marTop w:val="0"/>
          <w:marBottom w:val="0"/>
          <w:divBdr>
            <w:top w:val="none" w:sz="0" w:space="0" w:color="auto"/>
            <w:left w:val="none" w:sz="0" w:space="0" w:color="auto"/>
            <w:bottom w:val="none" w:sz="0" w:space="0" w:color="auto"/>
            <w:right w:val="none" w:sz="0" w:space="0" w:color="auto"/>
          </w:divBdr>
        </w:div>
        <w:div w:id="1214850799">
          <w:marLeft w:val="640"/>
          <w:marRight w:val="0"/>
          <w:marTop w:val="0"/>
          <w:marBottom w:val="0"/>
          <w:divBdr>
            <w:top w:val="none" w:sz="0" w:space="0" w:color="auto"/>
            <w:left w:val="none" w:sz="0" w:space="0" w:color="auto"/>
            <w:bottom w:val="none" w:sz="0" w:space="0" w:color="auto"/>
            <w:right w:val="none" w:sz="0" w:space="0" w:color="auto"/>
          </w:divBdr>
        </w:div>
        <w:div w:id="552234993">
          <w:marLeft w:val="640"/>
          <w:marRight w:val="0"/>
          <w:marTop w:val="0"/>
          <w:marBottom w:val="0"/>
          <w:divBdr>
            <w:top w:val="none" w:sz="0" w:space="0" w:color="auto"/>
            <w:left w:val="none" w:sz="0" w:space="0" w:color="auto"/>
            <w:bottom w:val="none" w:sz="0" w:space="0" w:color="auto"/>
            <w:right w:val="none" w:sz="0" w:space="0" w:color="auto"/>
          </w:divBdr>
        </w:div>
        <w:div w:id="505822670">
          <w:marLeft w:val="640"/>
          <w:marRight w:val="0"/>
          <w:marTop w:val="0"/>
          <w:marBottom w:val="0"/>
          <w:divBdr>
            <w:top w:val="none" w:sz="0" w:space="0" w:color="auto"/>
            <w:left w:val="none" w:sz="0" w:space="0" w:color="auto"/>
            <w:bottom w:val="none" w:sz="0" w:space="0" w:color="auto"/>
            <w:right w:val="none" w:sz="0" w:space="0" w:color="auto"/>
          </w:divBdr>
        </w:div>
        <w:div w:id="726883035">
          <w:marLeft w:val="640"/>
          <w:marRight w:val="0"/>
          <w:marTop w:val="0"/>
          <w:marBottom w:val="0"/>
          <w:divBdr>
            <w:top w:val="none" w:sz="0" w:space="0" w:color="auto"/>
            <w:left w:val="none" w:sz="0" w:space="0" w:color="auto"/>
            <w:bottom w:val="none" w:sz="0" w:space="0" w:color="auto"/>
            <w:right w:val="none" w:sz="0" w:space="0" w:color="auto"/>
          </w:divBdr>
        </w:div>
        <w:div w:id="448621028">
          <w:marLeft w:val="640"/>
          <w:marRight w:val="0"/>
          <w:marTop w:val="0"/>
          <w:marBottom w:val="0"/>
          <w:divBdr>
            <w:top w:val="none" w:sz="0" w:space="0" w:color="auto"/>
            <w:left w:val="none" w:sz="0" w:space="0" w:color="auto"/>
            <w:bottom w:val="none" w:sz="0" w:space="0" w:color="auto"/>
            <w:right w:val="none" w:sz="0" w:space="0" w:color="auto"/>
          </w:divBdr>
        </w:div>
        <w:div w:id="1787459740">
          <w:marLeft w:val="640"/>
          <w:marRight w:val="0"/>
          <w:marTop w:val="0"/>
          <w:marBottom w:val="0"/>
          <w:divBdr>
            <w:top w:val="none" w:sz="0" w:space="0" w:color="auto"/>
            <w:left w:val="none" w:sz="0" w:space="0" w:color="auto"/>
            <w:bottom w:val="none" w:sz="0" w:space="0" w:color="auto"/>
            <w:right w:val="none" w:sz="0" w:space="0" w:color="auto"/>
          </w:divBdr>
        </w:div>
        <w:div w:id="881553849">
          <w:marLeft w:val="640"/>
          <w:marRight w:val="0"/>
          <w:marTop w:val="0"/>
          <w:marBottom w:val="0"/>
          <w:divBdr>
            <w:top w:val="none" w:sz="0" w:space="0" w:color="auto"/>
            <w:left w:val="none" w:sz="0" w:space="0" w:color="auto"/>
            <w:bottom w:val="none" w:sz="0" w:space="0" w:color="auto"/>
            <w:right w:val="none" w:sz="0" w:space="0" w:color="auto"/>
          </w:divBdr>
        </w:div>
      </w:divsChild>
    </w:div>
    <w:div w:id="1886868150">
      <w:bodyDiv w:val="1"/>
      <w:marLeft w:val="0"/>
      <w:marRight w:val="0"/>
      <w:marTop w:val="0"/>
      <w:marBottom w:val="0"/>
      <w:divBdr>
        <w:top w:val="none" w:sz="0" w:space="0" w:color="auto"/>
        <w:left w:val="none" w:sz="0" w:space="0" w:color="auto"/>
        <w:bottom w:val="none" w:sz="0" w:space="0" w:color="auto"/>
        <w:right w:val="none" w:sz="0" w:space="0" w:color="auto"/>
      </w:divBdr>
      <w:divsChild>
        <w:div w:id="1662005889">
          <w:marLeft w:val="640"/>
          <w:marRight w:val="0"/>
          <w:marTop w:val="0"/>
          <w:marBottom w:val="0"/>
          <w:divBdr>
            <w:top w:val="none" w:sz="0" w:space="0" w:color="auto"/>
            <w:left w:val="none" w:sz="0" w:space="0" w:color="auto"/>
            <w:bottom w:val="none" w:sz="0" w:space="0" w:color="auto"/>
            <w:right w:val="none" w:sz="0" w:space="0" w:color="auto"/>
          </w:divBdr>
        </w:div>
        <w:div w:id="318191735">
          <w:marLeft w:val="640"/>
          <w:marRight w:val="0"/>
          <w:marTop w:val="0"/>
          <w:marBottom w:val="0"/>
          <w:divBdr>
            <w:top w:val="none" w:sz="0" w:space="0" w:color="auto"/>
            <w:left w:val="none" w:sz="0" w:space="0" w:color="auto"/>
            <w:bottom w:val="none" w:sz="0" w:space="0" w:color="auto"/>
            <w:right w:val="none" w:sz="0" w:space="0" w:color="auto"/>
          </w:divBdr>
        </w:div>
        <w:div w:id="1021472890">
          <w:marLeft w:val="640"/>
          <w:marRight w:val="0"/>
          <w:marTop w:val="0"/>
          <w:marBottom w:val="0"/>
          <w:divBdr>
            <w:top w:val="none" w:sz="0" w:space="0" w:color="auto"/>
            <w:left w:val="none" w:sz="0" w:space="0" w:color="auto"/>
            <w:bottom w:val="none" w:sz="0" w:space="0" w:color="auto"/>
            <w:right w:val="none" w:sz="0" w:space="0" w:color="auto"/>
          </w:divBdr>
        </w:div>
        <w:div w:id="400911969">
          <w:marLeft w:val="640"/>
          <w:marRight w:val="0"/>
          <w:marTop w:val="0"/>
          <w:marBottom w:val="0"/>
          <w:divBdr>
            <w:top w:val="none" w:sz="0" w:space="0" w:color="auto"/>
            <w:left w:val="none" w:sz="0" w:space="0" w:color="auto"/>
            <w:bottom w:val="none" w:sz="0" w:space="0" w:color="auto"/>
            <w:right w:val="none" w:sz="0" w:space="0" w:color="auto"/>
          </w:divBdr>
        </w:div>
        <w:div w:id="376584586">
          <w:marLeft w:val="640"/>
          <w:marRight w:val="0"/>
          <w:marTop w:val="0"/>
          <w:marBottom w:val="0"/>
          <w:divBdr>
            <w:top w:val="none" w:sz="0" w:space="0" w:color="auto"/>
            <w:left w:val="none" w:sz="0" w:space="0" w:color="auto"/>
            <w:bottom w:val="none" w:sz="0" w:space="0" w:color="auto"/>
            <w:right w:val="none" w:sz="0" w:space="0" w:color="auto"/>
          </w:divBdr>
        </w:div>
        <w:div w:id="206993456">
          <w:marLeft w:val="640"/>
          <w:marRight w:val="0"/>
          <w:marTop w:val="0"/>
          <w:marBottom w:val="0"/>
          <w:divBdr>
            <w:top w:val="none" w:sz="0" w:space="0" w:color="auto"/>
            <w:left w:val="none" w:sz="0" w:space="0" w:color="auto"/>
            <w:bottom w:val="none" w:sz="0" w:space="0" w:color="auto"/>
            <w:right w:val="none" w:sz="0" w:space="0" w:color="auto"/>
          </w:divBdr>
        </w:div>
        <w:div w:id="2079591223">
          <w:marLeft w:val="640"/>
          <w:marRight w:val="0"/>
          <w:marTop w:val="0"/>
          <w:marBottom w:val="0"/>
          <w:divBdr>
            <w:top w:val="none" w:sz="0" w:space="0" w:color="auto"/>
            <w:left w:val="none" w:sz="0" w:space="0" w:color="auto"/>
            <w:bottom w:val="none" w:sz="0" w:space="0" w:color="auto"/>
            <w:right w:val="none" w:sz="0" w:space="0" w:color="auto"/>
          </w:divBdr>
        </w:div>
        <w:div w:id="1316569642">
          <w:marLeft w:val="640"/>
          <w:marRight w:val="0"/>
          <w:marTop w:val="0"/>
          <w:marBottom w:val="0"/>
          <w:divBdr>
            <w:top w:val="none" w:sz="0" w:space="0" w:color="auto"/>
            <w:left w:val="none" w:sz="0" w:space="0" w:color="auto"/>
            <w:bottom w:val="none" w:sz="0" w:space="0" w:color="auto"/>
            <w:right w:val="none" w:sz="0" w:space="0" w:color="auto"/>
          </w:divBdr>
        </w:div>
        <w:div w:id="1616905480">
          <w:marLeft w:val="640"/>
          <w:marRight w:val="0"/>
          <w:marTop w:val="0"/>
          <w:marBottom w:val="0"/>
          <w:divBdr>
            <w:top w:val="none" w:sz="0" w:space="0" w:color="auto"/>
            <w:left w:val="none" w:sz="0" w:space="0" w:color="auto"/>
            <w:bottom w:val="none" w:sz="0" w:space="0" w:color="auto"/>
            <w:right w:val="none" w:sz="0" w:space="0" w:color="auto"/>
          </w:divBdr>
        </w:div>
        <w:div w:id="44181580">
          <w:marLeft w:val="640"/>
          <w:marRight w:val="0"/>
          <w:marTop w:val="0"/>
          <w:marBottom w:val="0"/>
          <w:divBdr>
            <w:top w:val="none" w:sz="0" w:space="0" w:color="auto"/>
            <w:left w:val="none" w:sz="0" w:space="0" w:color="auto"/>
            <w:bottom w:val="none" w:sz="0" w:space="0" w:color="auto"/>
            <w:right w:val="none" w:sz="0" w:space="0" w:color="auto"/>
          </w:divBdr>
        </w:div>
        <w:div w:id="2096513395">
          <w:marLeft w:val="640"/>
          <w:marRight w:val="0"/>
          <w:marTop w:val="0"/>
          <w:marBottom w:val="0"/>
          <w:divBdr>
            <w:top w:val="none" w:sz="0" w:space="0" w:color="auto"/>
            <w:left w:val="none" w:sz="0" w:space="0" w:color="auto"/>
            <w:bottom w:val="none" w:sz="0" w:space="0" w:color="auto"/>
            <w:right w:val="none" w:sz="0" w:space="0" w:color="auto"/>
          </w:divBdr>
        </w:div>
        <w:div w:id="1848788357">
          <w:marLeft w:val="640"/>
          <w:marRight w:val="0"/>
          <w:marTop w:val="0"/>
          <w:marBottom w:val="0"/>
          <w:divBdr>
            <w:top w:val="none" w:sz="0" w:space="0" w:color="auto"/>
            <w:left w:val="none" w:sz="0" w:space="0" w:color="auto"/>
            <w:bottom w:val="none" w:sz="0" w:space="0" w:color="auto"/>
            <w:right w:val="none" w:sz="0" w:space="0" w:color="auto"/>
          </w:divBdr>
        </w:div>
        <w:div w:id="477722290">
          <w:marLeft w:val="640"/>
          <w:marRight w:val="0"/>
          <w:marTop w:val="0"/>
          <w:marBottom w:val="0"/>
          <w:divBdr>
            <w:top w:val="none" w:sz="0" w:space="0" w:color="auto"/>
            <w:left w:val="none" w:sz="0" w:space="0" w:color="auto"/>
            <w:bottom w:val="none" w:sz="0" w:space="0" w:color="auto"/>
            <w:right w:val="none" w:sz="0" w:space="0" w:color="auto"/>
          </w:divBdr>
        </w:div>
        <w:div w:id="752162500">
          <w:marLeft w:val="640"/>
          <w:marRight w:val="0"/>
          <w:marTop w:val="0"/>
          <w:marBottom w:val="0"/>
          <w:divBdr>
            <w:top w:val="none" w:sz="0" w:space="0" w:color="auto"/>
            <w:left w:val="none" w:sz="0" w:space="0" w:color="auto"/>
            <w:bottom w:val="none" w:sz="0" w:space="0" w:color="auto"/>
            <w:right w:val="none" w:sz="0" w:space="0" w:color="auto"/>
          </w:divBdr>
        </w:div>
        <w:div w:id="1492869051">
          <w:marLeft w:val="640"/>
          <w:marRight w:val="0"/>
          <w:marTop w:val="0"/>
          <w:marBottom w:val="0"/>
          <w:divBdr>
            <w:top w:val="none" w:sz="0" w:space="0" w:color="auto"/>
            <w:left w:val="none" w:sz="0" w:space="0" w:color="auto"/>
            <w:bottom w:val="none" w:sz="0" w:space="0" w:color="auto"/>
            <w:right w:val="none" w:sz="0" w:space="0" w:color="auto"/>
          </w:divBdr>
        </w:div>
        <w:div w:id="712770331">
          <w:marLeft w:val="640"/>
          <w:marRight w:val="0"/>
          <w:marTop w:val="0"/>
          <w:marBottom w:val="0"/>
          <w:divBdr>
            <w:top w:val="none" w:sz="0" w:space="0" w:color="auto"/>
            <w:left w:val="none" w:sz="0" w:space="0" w:color="auto"/>
            <w:bottom w:val="none" w:sz="0" w:space="0" w:color="auto"/>
            <w:right w:val="none" w:sz="0" w:space="0" w:color="auto"/>
          </w:divBdr>
        </w:div>
        <w:div w:id="984046331">
          <w:marLeft w:val="640"/>
          <w:marRight w:val="0"/>
          <w:marTop w:val="0"/>
          <w:marBottom w:val="0"/>
          <w:divBdr>
            <w:top w:val="none" w:sz="0" w:space="0" w:color="auto"/>
            <w:left w:val="none" w:sz="0" w:space="0" w:color="auto"/>
            <w:bottom w:val="none" w:sz="0" w:space="0" w:color="auto"/>
            <w:right w:val="none" w:sz="0" w:space="0" w:color="auto"/>
          </w:divBdr>
        </w:div>
        <w:div w:id="1630162618">
          <w:marLeft w:val="640"/>
          <w:marRight w:val="0"/>
          <w:marTop w:val="0"/>
          <w:marBottom w:val="0"/>
          <w:divBdr>
            <w:top w:val="none" w:sz="0" w:space="0" w:color="auto"/>
            <w:left w:val="none" w:sz="0" w:space="0" w:color="auto"/>
            <w:bottom w:val="none" w:sz="0" w:space="0" w:color="auto"/>
            <w:right w:val="none" w:sz="0" w:space="0" w:color="auto"/>
          </w:divBdr>
        </w:div>
        <w:div w:id="1140608338">
          <w:marLeft w:val="640"/>
          <w:marRight w:val="0"/>
          <w:marTop w:val="0"/>
          <w:marBottom w:val="0"/>
          <w:divBdr>
            <w:top w:val="none" w:sz="0" w:space="0" w:color="auto"/>
            <w:left w:val="none" w:sz="0" w:space="0" w:color="auto"/>
            <w:bottom w:val="none" w:sz="0" w:space="0" w:color="auto"/>
            <w:right w:val="none" w:sz="0" w:space="0" w:color="auto"/>
          </w:divBdr>
        </w:div>
        <w:div w:id="1664697374">
          <w:marLeft w:val="640"/>
          <w:marRight w:val="0"/>
          <w:marTop w:val="0"/>
          <w:marBottom w:val="0"/>
          <w:divBdr>
            <w:top w:val="none" w:sz="0" w:space="0" w:color="auto"/>
            <w:left w:val="none" w:sz="0" w:space="0" w:color="auto"/>
            <w:bottom w:val="none" w:sz="0" w:space="0" w:color="auto"/>
            <w:right w:val="none" w:sz="0" w:space="0" w:color="auto"/>
          </w:divBdr>
        </w:div>
        <w:div w:id="1417441312">
          <w:marLeft w:val="640"/>
          <w:marRight w:val="0"/>
          <w:marTop w:val="0"/>
          <w:marBottom w:val="0"/>
          <w:divBdr>
            <w:top w:val="none" w:sz="0" w:space="0" w:color="auto"/>
            <w:left w:val="none" w:sz="0" w:space="0" w:color="auto"/>
            <w:bottom w:val="none" w:sz="0" w:space="0" w:color="auto"/>
            <w:right w:val="none" w:sz="0" w:space="0" w:color="auto"/>
          </w:divBdr>
        </w:div>
        <w:div w:id="909387868">
          <w:marLeft w:val="640"/>
          <w:marRight w:val="0"/>
          <w:marTop w:val="0"/>
          <w:marBottom w:val="0"/>
          <w:divBdr>
            <w:top w:val="none" w:sz="0" w:space="0" w:color="auto"/>
            <w:left w:val="none" w:sz="0" w:space="0" w:color="auto"/>
            <w:bottom w:val="none" w:sz="0" w:space="0" w:color="auto"/>
            <w:right w:val="none" w:sz="0" w:space="0" w:color="auto"/>
          </w:divBdr>
        </w:div>
        <w:div w:id="1637373156">
          <w:marLeft w:val="640"/>
          <w:marRight w:val="0"/>
          <w:marTop w:val="0"/>
          <w:marBottom w:val="0"/>
          <w:divBdr>
            <w:top w:val="none" w:sz="0" w:space="0" w:color="auto"/>
            <w:left w:val="none" w:sz="0" w:space="0" w:color="auto"/>
            <w:bottom w:val="none" w:sz="0" w:space="0" w:color="auto"/>
            <w:right w:val="none" w:sz="0" w:space="0" w:color="auto"/>
          </w:divBdr>
        </w:div>
        <w:div w:id="1543403051">
          <w:marLeft w:val="640"/>
          <w:marRight w:val="0"/>
          <w:marTop w:val="0"/>
          <w:marBottom w:val="0"/>
          <w:divBdr>
            <w:top w:val="none" w:sz="0" w:space="0" w:color="auto"/>
            <w:left w:val="none" w:sz="0" w:space="0" w:color="auto"/>
            <w:bottom w:val="none" w:sz="0" w:space="0" w:color="auto"/>
            <w:right w:val="none" w:sz="0" w:space="0" w:color="auto"/>
          </w:divBdr>
        </w:div>
        <w:div w:id="31616007">
          <w:marLeft w:val="640"/>
          <w:marRight w:val="0"/>
          <w:marTop w:val="0"/>
          <w:marBottom w:val="0"/>
          <w:divBdr>
            <w:top w:val="none" w:sz="0" w:space="0" w:color="auto"/>
            <w:left w:val="none" w:sz="0" w:space="0" w:color="auto"/>
            <w:bottom w:val="none" w:sz="0" w:space="0" w:color="auto"/>
            <w:right w:val="none" w:sz="0" w:space="0" w:color="auto"/>
          </w:divBdr>
        </w:div>
        <w:div w:id="2082369587">
          <w:marLeft w:val="640"/>
          <w:marRight w:val="0"/>
          <w:marTop w:val="0"/>
          <w:marBottom w:val="0"/>
          <w:divBdr>
            <w:top w:val="none" w:sz="0" w:space="0" w:color="auto"/>
            <w:left w:val="none" w:sz="0" w:space="0" w:color="auto"/>
            <w:bottom w:val="none" w:sz="0" w:space="0" w:color="auto"/>
            <w:right w:val="none" w:sz="0" w:space="0" w:color="auto"/>
          </w:divBdr>
        </w:div>
        <w:div w:id="1993412795">
          <w:marLeft w:val="640"/>
          <w:marRight w:val="0"/>
          <w:marTop w:val="0"/>
          <w:marBottom w:val="0"/>
          <w:divBdr>
            <w:top w:val="none" w:sz="0" w:space="0" w:color="auto"/>
            <w:left w:val="none" w:sz="0" w:space="0" w:color="auto"/>
            <w:bottom w:val="none" w:sz="0" w:space="0" w:color="auto"/>
            <w:right w:val="none" w:sz="0" w:space="0" w:color="auto"/>
          </w:divBdr>
        </w:div>
        <w:div w:id="1866871328">
          <w:marLeft w:val="640"/>
          <w:marRight w:val="0"/>
          <w:marTop w:val="0"/>
          <w:marBottom w:val="0"/>
          <w:divBdr>
            <w:top w:val="none" w:sz="0" w:space="0" w:color="auto"/>
            <w:left w:val="none" w:sz="0" w:space="0" w:color="auto"/>
            <w:bottom w:val="none" w:sz="0" w:space="0" w:color="auto"/>
            <w:right w:val="none" w:sz="0" w:space="0" w:color="auto"/>
          </w:divBdr>
        </w:div>
        <w:div w:id="389428904">
          <w:marLeft w:val="640"/>
          <w:marRight w:val="0"/>
          <w:marTop w:val="0"/>
          <w:marBottom w:val="0"/>
          <w:divBdr>
            <w:top w:val="none" w:sz="0" w:space="0" w:color="auto"/>
            <w:left w:val="none" w:sz="0" w:space="0" w:color="auto"/>
            <w:bottom w:val="none" w:sz="0" w:space="0" w:color="auto"/>
            <w:right w:val="none" w:sz="0" w:space="0" w:color="auto"/>
          </w:divBdr>
        </w:div>
        <w:div w:id="1505782890">
          <w:marLeft w:val="640"/>
          <w:marRight w:val="0"/>
          <w:marTop w:val="0"/>
          <w:marBottom w:val="0"/>
          <w:divBdr>
            <w:top w:val="none" w:sz="0" w:space="0" w:color="auto"/>
            <w:left w:val="none" w:sz="0" w:space="0" w:color="auto"/>
            <w:bottom w:val="none" w:sz="0" w:space="0" w:color="auto"/>
            <w:right w:val="none" w:sz="0" w:space="0" w:color="auto"/>
          </w:divBdr>
        </w:div>
        <w:div w:id="1205673813">
          <w:marLeft w:val="640"/>
          <w:marRight w:val="0"/>
          <w:marTop w:val="0"/>
          <w:marBottom w:val="0"/>
          <w:divBdr>
            <w:top w:val="none" w:sz="0" w:space="0" w:color="auto"/>
            <w:left w:val="none" w:sz="0" w:space="0" w:color="auto"/>
            <w:bottom w:val="none" w:sz="0" w:space="0" w:color="auto"/>
            <w:right w:val="none" w:sz="0" w:space="0" w:color="auto"/>
          </w:divBdr>
        </w:div>
        <w:div w:id="325481785">
          <w:marLeft w:val="640"/>
          <w:marRight w:val="0"/>
          <w:marTop w:val="0"/>
          <w:marBottom w:val="0"/>
          <w:divBdr>
            <w:top w:val="none" w:sz="0" w:space="0" w:color="auto"/>
            <w:left w:val="none" w:sz="0" w:space="0" w:color="auto"/>
            <w:bottom w:val="none" w:sz="0" w:space="0" w:color="auto"/>
            <w:right w:val="none" w:sz="0" w:space="0" w:color="auto"/>
          </w:divBdr>
        </w:div>
        <w:div w:id="1011838011">
          <w:marLeft w:val="640"/>
          <w:marRight w:val="0"/>
          <w:marTop w:val="0"/>
          <w:marBottom w:val="0"/>
          <w:divBdr>
            <w:top w:val="none" w:sz="0" w:space="0" w:color="auto"/>
            <w:left w:val="none" w:sz="0" w:space="0" w:color="auto"/>
            <w:bottom w:val="none" w:sz="0" w:space="0" w:color="auto"/>
            <w:right w:val="none" w:sz="0" w:space="0" w:color="auto"/>
          </w:divBdr>
        </w:div>
        <w:div w:id="831678954">
          <w:marLeft w:val="640"/>
          <w:marRight w:val="0"/>
          <w:marTop w:val="0"/>
          <w:marBottom w:val="0"/>
          <w:divBdr>
            <w:top w:val="none" w:sz="0" w:space="0" w:color="auto"/>
            <w:left w:val="none" w:sz="0" w:space="0" w:color="auto"/>
            <w:bottom w:val="none" w:sz="0" w:space="0" w:color="auto"/>
            <w:right w:val="none" w:sz="0" w:space="0" w:color="auto"/>
          </w:divBdr>
        </w:div>
        <w:div w:id="1504931980">
          <w:marLeft w:val="640"/>
          <w:marRight w:val="0"/>
          <w:marTop w:val="0"/>
          <w:marBottom w:val="0"/>
          <w:divBdr>
            <w:top w:val="none" w:sz="0" w:space="0" w:color="auto"/>
            <w:left w:val="none" w:sz="0" w:space="0" w:color="auto"/>
            <w:bottom w:val="none" w:sz="0" w:space="0" w:color="auto"/>
            <w:right w:val="none" w:sz="0" w:space="0" w:color="auto"/>
          </w:divBdr>
        </w:div>
        <w:div w:id="1681615235">
          <w:marLeft w:val="640"/>
          <w:marRight w:val="0"/>
          <w:marTop w:val="0"/>
          <w:marBottom w:val="0"/>
          <w:divBdr>
            <w:top w:val="none" w:sz="0" w:space="0" w:color="auto"/>
            <w:left w:val="none" w:sz="0" w:space="0" w:color="auto"/>
            <w:bottom w:val="none" w:sz="0" w:space="0" w:color="auto"/>
            <w:right w:val="none" w:sz="0" w:space="0" w:color="auto"/>
          </w:divBdr>
        </w:div>
        <w:div w:id="2111926087">
          <w:marLeft w:val="640"/>
          <w:marRight w:val="0"/>
          <w:marTop w:val="0"/>
          <w:marBottom w:val="0"/>
          <w:divBdr>
            <w:top w:val="none" w:sz="0" w:space="0" w:color="auto"/>
            <w:left w:val="none" w:sz="0" w:space="0" w:color="auto"/>
            <w:bottom w:val="none" w:sz="0" w:space="0" w:color="auto"/>
            <w:right w:val="none" w:sz="0" w:space="0" w:color="auto"/>
          </w:divBdr>
        </w:div>
        <w:div w:id="750586045">
          <w:marLeft w:val="640"/>
          <w:marRight w:val="0"/>
          <w:marTop w:val="0"/>
          <w:marBottom w:val="0"/>
          <w:divBdr>
            <w:top w:val="none" w:sz="0" w:space="0" w:color="auto"/>
            <w:left w:val="none" w:sz="0" w:space="0" w:color="auto"/>
            <w:bottom w:val="none" w:sz="0" w:space="0" w:color="auto"/>
            <w:right w:val="none" w:sz="0" w:space="0" w:color="auto"/>
          </w:divBdr>
        </w:div>
        <w:div w:id="1431194390">
          <w:marLeft w:val="640"/>
          <w:marRight w:val="0"/>
          <w:marTop w:val="0"/>
          <w:marBottom w:val="0"/>
          <w:divBdr>
            <w:top w:val="none" w:sz="0" w:space="0" w:color="auto"/>
            <w:left w:val="none" w:sz="0" w:space="0" w:color="auto"/>
            <w:bottom w:val="none" w:sz="0" w:space="0" w:color="auto"/>
            <w:right w:val="none" w:sz="0" w:space="0" w:color="auto"/>
          </w:divBdr>
        </w:div>
        <w:div w:id="709116059">
          <w:marLeft w:val="640"/>
          <w:marRight w:val="0"/>
          <w:marTop w:val="0"/>
          <w:marBottom w:val="0"/>
          <w:divBdr>
            <w:top w:val="none" w:sz="0" w:space="0" w:color="auto"/>
            <w:left w:val="none" w:sz="0" w:space="0" w:color="auto"/>
            <w:bottom w:val="none" w:sz="0" w:space="0" w:color="auto"/>
            <w:right w:val="none" w:sz="0" w:space="0" w:color="auto"/>
          </w:divBdr>
        </w:div>
        <w:div w:id="132525903">
          <w:marLeft w:val="640"/>
          <w:marRight w:val="0"/>
          <w:marTop w:val="0"/>
          <w:marBottom w:val="0"/>
          <w:divBdr>
            <w:top w:val="none" w:sz="0" w:space="0" w:color="auto"/>
            <w:left w:val="none" w:sz="0" w:space="0" w:color="auto"/>
            <w:bottom w:val="none" w:sz="0" w:space="0" w:color="auto"/>
            <w:right w:val="none" w:sz="0" w:space="0" w:color="auto"/>
          </w:divBdr>
        </w:div>
      </w:divsChild>
    </w:div>
    <w:div w:id="2052415174">
      <w:bodyDiv w:val="1"/>
      <w:marLeft w:val="0"/>
      <w:marRight w:val="0"/>
      <w:marTop w:val="0"/>
      <w:marBottom w:val="0"/>
      <w:divBdr>
        <w:top w:val="none" w:sz="0" w:space="0" w:color="auto"/>
        <w:left w:val="none" w:sz="0" w:space="0" w:color="auto"/>
        <w:bottom w:val="none" w:sz="0" w:space="0" w:color="auto"/>
        <w:right w:val="none" w:sz="0" w:space="0" w:color="auto"/>
      </w:divBdr>
      <w:divsChild>
        <w:div w:id="1035273844">
          <w:marLeft w:val="640"/>
          <w:marRight w:val="0"/>
          <w:marTop w:val="0"/>
          <w:marBottom w:val="0"/>
          <w:divBdr>
            <w:top w:val="none" w:sz="0" w:space="0" w:color="auto"/>
            <w:left w:val="none" w:sz="0" w:space="0" w:color="auto"/>
            <w:bottom w:val="none" w:sz="0" w:space="0" w:color="auto"/>
            <w:right w:val="none" w:sz="0" w:space="0" w:color="auto"/>
          </w:divBdr>
        </w:div>
        <w:div w:id="741484540">
          <w:marLeft w:val="640"/>
          <w:marRight w:val="0"/>
          <w:marTop w:val="0"/>
          <w:marBottom w:val="0"/>
          <w:divBdr>
            <w:top w:val="none" w:sz="0" w:space="0" w:color="auto"/>
            <w:left w:val="none" w:sz="0" w:space="0" w:color="auto"/>
            <w:bottom w:val="none" w:sz="0" w:space="0" w:color="auto"/>
            <w:right w:val="none" w:sz="0" w:space="0" w:color="auto"/>
          </w:divBdr>
        </w:div>
        <w:div w:id="1866096153">
          <w:marLeft w:val="640"/>
          <w:marRight w:val="0"/>
          <w:marTop w:val="0"/>
          <w:marBottom w:val="0"/>
          <w:divBdr>
            <w:top w:val="none" w:sz="0" w:space="0" w:color="auto"/>
            <w:left w:val="none" w:sz="0" w:space="0" w:color="auto"/>
            <w:bottom w:val="none" w:sz="0" w:space="0" w:color="auto"/>
            <w:right w:val="none" w:sz="0" w:space="0" w:color="auto"/>
          </w:divBdr>
        </w:div>
      </w:divsChild>
    </w:div>
    <w:div w:id="2079084399">
      <w:bodyDiv w:val="1"/>
      <w:marLeft w:val="0"/>
      <w:marRight w:val="0"/>
      <w:marTop w:val="0"/>
      <w:marBottom w:val="0"/>
      <w:divBdr>
        <w:top w:val="none" w:sz="0" w:space="0" w:color="auto"/>
        <w:left w:val="none" w:sz="0" w:space="0" w:color="auto"/>
        <w:bottom w:val="none" w:sz="0" w:space="0" w:color="auto"/>
        <w:right w:val="none" w:sz="0" w:space="0" w:color="auto"/>
      </w:divBdr>
      <w:divsChild>
        <w:div w:id="1601377205">
          <w:marLeft w:val="640"/>
          <w:marRight w:val="0"/>
          <w:marTop w:val="0"/>
          <w:marBottom w:val="0"/>
          <w:divBdr>
            <w:top w:val="none" w:sz="0" w:space="0" w:color="auto"/>
            <w:left w:val="none" w:sz="0" w:space="0" w:color="auto"/>
            <w:bottom w:val="none" w:sz="0" w:space="0" w:color="auto"/>
            <w:right w:val="none" w:sz="0" w:space="0" w:color="auto"/>
          </w:divBdr>
        </w:div>
        <w:div w:id="540021347">
          <w:marLeft w:val="640"/>
          <w:marRight w:val="0"/>
          <w:marTop w:val="0"/>
          <w:marBottom w:val="0"/>
          <w:divBdr>
            <w:top w:val="none" w:sz="0" w:space="0" w:color="auto"/>
            <w:left w:val="none" w:sz="0" w:space="0" w:color="auto"/>
            <w:bottom w:val="none" w:sz="0" w:space="0" w:color="auto"/>
            <w:right w:val="none" w:sz="0" w:space="0" w:color="auto"/>
          </w:divBdr>
        </w:div>
        <w:div w:id="2044399362">
          <w:marLeft w:val="640"/>
          <w:marRight w:val="0"/>
          <w:marTop w:val="0"/>
          <w:marBottom w:val="0"/>
          <w:divBdr>
            <w:top w:val="none" w:sz="0" w:space="0" w:color="auto"/>
            <w:left w:val="none" w:sz="0" w:space="0" w:color="auto"/>
            <w:bottom w:val="none" w:sz="0" w:space="0" w:color="auto"/>
            <w:right w:val="none" w:sz="0" w:space="0" w:color="auto"/>
          </w:divBdr>
        </w:div>
        <w:div w:id="1163201741">
          <w:marLeft w:val="640"/>
          <w:marRight w:val="0"/>
          <w:marTop w:val="0"/>
          <w:marBottom w:val="0"/>
          <w:divBdr>
            <w:top w:val="none" w:sz="0" w:space="0" w:color="auto"/>
            <w:left w:val="none" w:sz="0" w:space="0" w:color="auto"/>
            <w:bottom w:val="none" w:sz="0" w:space="0" w:color="auto"/>
            <w:right w:val="none" w:sz="0" w:space="0" w:color="auto"/>
          </w:divBdr>
        </w:div>
        <w:div w:id="612787951">
          <w:marLeft w:val="640"/>
          <w:marRight w:val="0"/>
          <w:marTop w:val="0"/>
          <w:marBottom w:val="0"/>
          <w:divBdr>
            <w:top w:val="none" w:sz="0" w:space="0" w:color="auto"/>
            <w:left w:val="none" w:sz="0" w:space="0" w:color="auto"/>
            <w:bottom w:val="none" w:sz="0" w:space="0" w:color="auto"/>
            <w:right w:val="none" w:sz="0" w:space="0" w:color="auto"/>
          </w:divBdr>
        </w:div>
        <w:div w:id="14239336">
          <w:marLeft w:val="640"/>
          <w:marRight w:val="0"/>
          <w:marTop w:val="0"/>
          <w:marBottom w:val="0"/>
          <w:divBdr>
            <w:top w:val="none" w:sz="0" w:space="0" w:color="auto"/>
            <w:left w:val="none" w:sz="0" w:space="0" w:color="auto"/>
            <w:bottom w:val="none" w:sz="0" w:space="0" w:color="auto"/>
            <w:right w:val="none" w:sz="0" w:space="0" w:color="auto"/>
          </w:divBdr>
        </w:div>
        <w:div w:id="824860497">
          <w:marLeft w:val="640"/>
          <w:marRight w:val="0"/>
          <w:marTop w:val="0"/>
          <w:marBottom w:val="0"/>
          <w:divBdr>
            <w:top w:val="none" w:sz="0" w:space="0" w:color="auto"/>
            <w:left w:val="none" w:sz="0" w:space="0" w:color="auto"/>
            <w:bottom w:val="none" w:sz="0" w:space="0" w:color="auto"/>
            <w:right w:val="none" w:sz="0" w:space="0" w:color="auto"/>
          </w:divBdr>
        </w:div>
        <w:div w:id="990208129">
          <w:marLeft w:val="640"/>
          <w:marRight w:val="0"/>
          <w:marTop w:val="0"/>
          <w:marBottom w:val="0"/>
          <w:divBdr>
            <w:top w:val="none" w:sz="0" w:space="0" w:color="auto"/>
            <w:left w:val="none" w:sz="0" w:space="0" w:color="auto"/>
            <w:bottom w:val="none" w:sz="0" w:space="0" w:color="auto"/>
            <w:right w:val="none" w:sz="0" w:space="0" w:color="auto"/>
          </w:divBdr>
        </w:div>
        <w:div w:id="1366248694">
          <w:marLeft w:val="640"/>
          <w:marRight w:val="0"/>
          <w:marTop w:val="0"/>
          <w:marBottom w:val="0"/>
          <w:divBdr>
            <w:top w:val="none" w:sz="0" w:space="0" w:color="auto"/>
            <w:left w:val="none" w:sz="0" w:space="0" w:color="auto"/>
            <w:bottom w:val="none" w:sz="0" w:space="0" w:color="auto"/>
            <w:right w:val="none" w:sz="0" w:space="0" w:color="auto"/>
          </w:divBdr>
        </w:div>
        <w:div w:id="194345371">
          <w:marLeft w:val="640"/>
          <w:marRight w:val="0"/>
          <w:marTop w:val="0"/>
          <w:marBottom w:val="0"/>
          <w:divBdr>
            <w:top w:val="none" w:sz="0" w:space="0" w:color="auto"/>
            <w:left w:val="none" w:sz="0" w:space="0" w:color="auto"/>
            <w:bottom w:val="none" w:sz="0" w:space="0" w:color="auto"/>
            <w:right w:val="none" w:sz="0" w:space="0" w:color="auto"/>
          </w:divBdr>
        </w:div>
        <w:div w:id="1360274692">
          <w:marLeft w:val="640"/>
          <w:marRight w:val="0"/>
          <w:marTop w:val="0"/>
          <w:marBottom w:val="0"/>
          <w:divBdr>
            <w:top w:val="none" w:sz="0" w:space="0" w:color="auto"/>
            <w:left w:val="none" w:sz="0" w:space="0" w:color="auto"/>
            <w:bottom w:val="none" w:sz="0" w:space="0" w:color="auto"/>
            <w:right w:val="none" w:sz="0" w:space="0" w:color="auto"/>
          </w:divBdr>
        </w:div>
        <w:div w:id="751662975">
          <w:marLeft w:val="640"/>
          <w:marRight w:val="0"/>
          <w:marTop w:val="0"/>
          <w:marBottom w:val="0"/>
          <w:divBdr>
            <w:top w:val="none" w:sz="0" w:space="0" w:color="auto"/>
            <w:left w:val="none" w:sz="0" w:space="0" w:color="auto"/>
            <w:bottom w:val="none" w:sz="0" w:space="0" w:color="auto"/>
            <w:right w:val="none" w:sz="0" w:space="0" w:color="auto"/>
          </w:divBdr>
        </w:div>
        <w:div w:id="2082213677">
          <w:marLeft w:val="640"/>
          <w:marRight w:val="0"/>
          <w:marTop w:val="0"/>
          <w:marBottom w:val="0"/>
          <w:divBdr>
            <w:top w:val="none" w:sz="0" w:space="0" w:color="auto"/>
            <w:left w:val="none" w:sz="0" w:space="0" w:color="auto"/>
            <w:bottom w:val="none" w:sz="0" w:space="0" w:color="auto"/>
            <w:right w:val="none" w:sz="0" w:space="0" w:color="auto"/>
          </w:divBdr>
        </w:div>
        <w:div w:id="1240752545">
          <w:marLeft w:val="640"/>
          <w:marRight w:val="0"/>
          <w:marTop w:val="0"/>
          <w:marBottom w:val="0"/>
          <w:divBdr>
            <w:top w:val="none" w:sz="0" w:space="0" w:color="auto"/>
            <w:left w:val="none" w:sz="0" w:space="0" w:color="auto"/>
            <w:bottom w:val="none" w:sz="0" w:space="0" w:color="auto"/>
            <w:right w:val="none" w:sz="0" w:space="0" w:color="auto"/>
          </w:divBdr>
        </w:div>
        <w:div w:id="122045026">
          <w:marLeft w:val="640"/>
          <w:marRight w:val="0"/>
          <w:marTop w:val="0"/>
          <w:marBottom w:val="0"/>
          <w:divBdr>
            <w:top w:val="none" w:sz="0" w:space="0" w:color="auto"/>
            <w:left w:val="none" w:sz="0" w:space="0" w:color="auto"/>
            <w:bottom w:val="none" w:sz="0" w:space="0" w:color="auto"/>
            <w:right w:val="none" w:sz="0" w:space="0" w:color="auto"/>
          </w:divBdr>
        </w:div>
        <w:div w:id="1163472095">
          <w:marLeft w:val="640"/>
          <w:marRight w:val="0"/>
          <w:marTop w:val="0"/>
          <w:marBottom w:val="0"/>
          <w:divBdr>
            <w:top w:val="none" w:sz="0" w:space="0" w:color="auto"/>
            <w:left w:val="none" w:sz="0" w:space="0" w:color="auto"/>
            <w:bottom w:val="none" w:sz="0" w:space="0" w:color="auto"/>
            <w:right w:val="none" w:sz="0" w:space="0" w:color="auto"/>
          </w:divBdr>
        </w:div>
        <w:div w:id="1843622359">
          <w:marLeft w:val="640"/>
          <w:marRight w:val="0"/>
          <w:marTop w:val="0"/>
          <w:marBottom w:val="0"/>
          <w:divBdr>
            <w:top w:val="none" w:sz="0" w:space="0" w:color="auto"/>
            <w:left w:val="none" w:sz="0" w:space="0" w:color="auto"/>
            <w:bottom w:val="none" w:sz="0" w:space="0" w:color="auto"/>
            <w:right w:val="none" w:sz="0" w:space="0" w:color="auto"/>
          </w:divBdr>
        </w:div>
        <w:div w:id="1966883441">
          <w:marLeft w:val="640"/>
          <w:marRight w:val="0"/>
          <w:marTop w:val="0"/>
          <w:marBottom w:val="0"/>
          <w:divBdr>
            <w:top w:val="none" w:sz="0" w:space="0" w:color="auto"/>
            <w:left w:val="none" w:sz="0" w:space="0" w:color="auto"/>
            <w:bottom w:val="none" w:sz="0" w:space="0" w:color="auto"/>
            <w:right w:val="none" w:sz="0" w:space="0" w:color="auto"/>
          </w:divBdr>
        </w:div>
        <w:div w:id="2097897283">
          <w:marLeft w:val="640"/>
          <w:marRight w:val="0"/>
          <w:marTop w:val="0"/>
          <w:marBottom w:val="0"/>
          <w:divBdr>
            <w:top w:val="none" w:sz="0" w:space="0" w:color="auto"/>
            <w:left w:val="none" w:sz="0" w:space="0" w:color="auto"/>
            <w:bottom w:val="none" w:sz="0" w:space="0" w:color="auto"/>
            <w:right w:val="none" w:sz="0" w:space="0" w:color="auto"/>
          </w:divBdr>
        </w:div>
        <w:div w:id="1058675804">
          <w:marLeft w:val="640"/>
          <w:marRight w:val="0"/>
          <w:marTop w:val="0"/>
          <w:marBottom w:val="0"/>
          <w:divBdr>
            <w:top w:val="none" w:sz="0" w:space="0" w:color="auto"/>
            <w:left w:val="none" w:sz="0" w:space="0" w:color="auto"/>
            <w:bottom w:val="none" w:sz="0" w:space="0" w:color="auto"/>
            <w:right w:val="none" w:sz="0" w:space="0" w:color="auto"/>
          </w:divBdr>
        </w:div>
        <w:div w:id="352150685">
          <w:marLeft w:val="640"/>
          <w:marRight w:val="0"/>
          <w:marTop w:val="0"/>
          <w:marBottom w:val="0"/>
          <w:divBdr>
            <w:top w:val="none" w:sz="0" w:space="0" w:color="auto"/>
            <w:left w:val="none" w:sz="0" w:space="0" w:color="auto"/>
            <w:bottom w:val="none" w:sz="0" w:space="0" w:color="auto"/>
            <w:right w:val="none" w:sz="0" w:space="0" w:color="auto"/>
          </w:divBdr>
        </w:div>
        <w:div w:id="1896306409">
          <w:marLeft w:val="640"/>
          <w:marRight w:val="0"/>
          <w:marTop w:val="0"/>
          <w:marBottom w:val="0"/>
          <w:divBdr>
            <w:top w:val="none" w:sz="0" w:space="0" w:color="auto"/>
            <w:left w:val="none" w:sz="0" w:space="0" w:color="auto"/>
            <w:bottom w:val="none" w:sz="0" w:space="0" w:color="auto"/>
            <w:right w:val="none" w:sz="0" w:space="0" w:color="auto"/>
          </w:divBdr>
        </w:div>
        <w:div w:id="963778691">
          <w:marLeft w:val="640"/>
          <w:marRight w:val="0"/>
          <w:marTop w:val="0"/>
          <w:marBottom w:val="0"/>
          <w:divBdr>
            <w:top w:val="none" w:sz="0" w:space="0" w:color="auto"/>
            <w:left w:val="none" w:sz="0" w:space="0" w:color="auto"/>
            <w:bottom w:val="none" w:sz="0" w:space="0" w:color="auto"/>
            <w:right w:val="none" w:sz="0" w:space="0" w:color="auto"/>
          </w:divBdr>
        </w:div>
        <w:div w:id="1524395730">
          <w:marLeft w:val="640"/>
          <w:marRight w:val="0"/>
          <w:marTop w:val="0"/>
          <w:marBottom w:val="0"/>
          <w:divBdr>
            <w:top w:val="none" w:sz="0" w:space="0" w:color="auto"/>
            <w:left w:val="none" w:sz="0" w:space="0" w:color="auto"/>
            <w:bottom w:val="none" w:sz="0" w:space="0" w:color="auto"/>
            <w:right w:val="none" w:sz="0" w:space="0" w:color="auto"/>
          </w:divBdr>
        </w:div>
        <w:div w:id="188372790">
          <w:marLeft w:val="640"/>
          <w:marRight w:val="0"/>
          <w:marTop w:val="0"/>
          <w:marBottom w:val="0"/>
          <w:divBdr>
            <w:top w:val="none" w:sz="0" w:space="0" w:color="auto"/>
            <w:left w:val="none" w:sz="0" w:space="0" w:color="auto"/>
            <w:bottom w:val="none" w:sz="0" w:space="0" w:color="auto"/>
            <w:right w:val="none" w:sz="0" w:space="0" w:color="auto"/>
          </w:divBdr>
        </w:div>
        <w:div w:id="1247375956">
          <w:marLeft w:val="640"/>
          <w:marRight w:val="0"/>
          <w:marTop w:val="0"/>
          <w:marBottom w:val="0"/>
          <w:divBdr>
            <w:top w:val="none" w:sz="0" w:space="0" w:color="auto"/>
            <w:left w:val="none" w:sz="0" w:space="0" w:color="auto"/>
            <w:bottom w:val="none" w:sz="0" w:space="0" w:color="auto"/>
            <w:right w:val="none" w:sz="0" w:space="0" w:color="auto"/>
          </w:divBdr>
        </w:div>
        <w:div w:id="424889217">
          <w:marLeft w:val="640"/>
          <w:marRight w:val="0"/>
          <w:marTop w:val="0"/>
          <w:marBottom w:val="0"/>
          <w:divBdr>
            <w:top w:val="none" w:sz="0" w:space="0" w:color="auto"/>
            <w:left w:val="none" w:sz="0" w:space="0" w:color="auto"/>
            <w:bottom w:val="none" w:sz="0" w:space="0" w:color="auto"/>
            <w:right w:val="none" w:sz="0" w:space="0" w:color="auto"/>
          </w:divBdr>
        </w:div>
        <w:div w:id="633294004">
          <w:marLeft w:val="640"/>
          <w:marRight w:val="0"/>
          <w:marTop w:val="0"/>
          <w:marBottom w:val="0"/>
          <w:divBdr>
            <w:top w:val="none" w:sz="0" w:space="0" w:color="auto"/>
            <w:left w:val="none" w:sz="0" w:space="0" w:color="auto"/>
            <w:bottom w:val="none" w:sz="0" w:space="0" w:color="auto"/>
            <w:right w:val="none" w:sz="0" w:space="0" w:color="auto"/>
          </w:divBdr>
        </w:div>
        <w:div w:id="910623778">
          <w:marLeft w:val="640"/>
          <w:marRight w:val="0"/>
          <w:marTop w:val="0"/>
          <w:marBottom w:val="0"/>
          <w:divBdr>
            <w:top w:val="none" w:sz="0" w:space="0" w:color="auto"/>
            <w:left w:val="none" w:sz="0" w:space="0" w:color="auto"/>
            <w:bottom w:val="none" w:sz="0" w:space="0" w:color="auto"/>
            <w:right w:val="none" w:sz="0" w:space="0" w:color="auto"/>
          </w:divBdr>
        </w:div>
        <w:div w:id="71120986">
          <w:marLeft w:val="640"/>
          <w:marRight w:val="0"/>
          <w:marTop w:val="0"/>
          <w:marBottom w:val="0"/>
          <w:divBdr>
            <w:top w:val="none" w:sz="0" w:space="0" w:color="auto"/>
            <w:left w:val="none" w:sz="0" w:space="0" w:color="auto"/>
            <w:bottom w:val="none" w:sz="0" w:space="0" w:color="auto"/>
            <w:right w:val="none" w:sz="0" w:space="0" w:color="auto"/>
          </w:divBdr>
        </w:div>
        <w:div w:id="2142722531">
          <w:marLeft w:val="640"/>
          <w:marRight w:val="0"/>
          <w:marTop w:val="0"/>
          <w:marBottom w:val="0"/>
          <w:divBdr>
            <w:top w:val="none" w:sz="0" w:space="0" w:color="auto"/>
            <w:left w:val="none" w:sz="0" w:space="0" w:color="auto"/>
            <w:bottom w:val="none" w:sz="0" w:space="0" w:color="auto"/>
            <w:right w:val="none" w:sz="0" w:space="0" w:color="auto"/>
          </w:divBdr>
        </w:div>
        <w:div w:id="1947276238">
          <w:marLeft w:val="640"/>
          <w:marRight w:val="0"/>
          <w:marTop w:val="0"/>
          <w:marBottom w:val="0"/>
          <w:divBdr>
            <w:top w:val="none" w:sz="0" w:space="0" w:color="auto"/>
            <w:left w:val="none" w:sz="0" w:space="0" w:color="auto"/>
            <w:bottom w:val="none" w:sz="0" w:space="0" w:color="auto"/>
            <w:right w:val="none" w:sz="0" w:space="0" w:color="auto"/>
          </w:divBdr>
        </w:div>
        <w:div w:id="1520511005">
          <w:marLeft w:val="640"/>
          <w:marRight w:val="0"/>
          <w:marTop w:val="0"/>
          <w:marBottom w:val="0"/>
          <w:divBdr>
            <w:top w:val="none" w:sz="0" w:space="0" w:color="auto"/>
            <w:left w:val="none" w:sz="0" w:space="0" w:color="auto"/>
            <w:bottom w:val="none" w:sz="0" w:space="0" w:color="auto"/>
            <w:right w:val="none" w:sz="0" w:space="0" w:color="auto"/>
          </w:divBdr>
        </w:div>
        <w:div w:id="1765803968">
          <w:marLeft w:val="640"/>
          <w:marRight w:val="0"/>
          <w:marTop w:val="0"/>
          <w:marBottom w:val="0"/>
          <w:divBdr>
            <w:top w:val="none" w:sz="0" w:space="0" w:color="auto"/>
            <w:left w:val="none" w:sz="0" w:space="0" w:color="auto"/>
            <w:bottom w:val="none" w:sz="0" w:space="0" w:color="auto"/>
            <w:right w:val="none" w:sz="0" w:space="0" w:color="auto"/>
          </w:divBdr>
        </w:div>
        <w:div w:id="1490093187">
          <w:marLeft w:val="640"/>
          <w:marRight w:val="0"/>
          <w:marTop w:val="0"/>
          <w:marBottom w:val="0"/>
          <w:divBdr>
            <w:top w:val="none" w:sz="0" w:space="0" w:color="auto"/>
            <w:left w:val="none" w:sz="0" w:space="0" w:color="auto"/>
            <w:bottom w:val="none" w:sz="0" w:space="0" w:color="auto"/>
            <w:right w:val="none" w:sz="0" w:space="0" w:color="auto"/>
          </w:divBdr>
        </w:div>
        <w:div w:id="514424352">
          <w:marLeft w:val="640"/>
          <w:marRight w:val="0"/>
          <w:marTop w:val="0"/>
          <w:marBottom w:val="0"/>
          <w:divBdr>
            <w:top w:val="none" w:sz="0" w:space="0" w:color="auto"/>
            <w:left w:val="none" w:sz="0" w:space="0" w:color="auto"/>
            <w:bottom w:val="none" w:sz="0" w:space="0" w:color="auto"/>
            <w:right w:val="none" w:sz="0" w:space="0" w:color="auto"/>
          </w:divBdr>
        </w:div>
        <w:div w:id="906575930">
          <w:marLeft w:val="640"/>
          <w:marRight w:val="0"/>
          <w:marTop w:val="0"/>
          <w:marBottom w:val="0"/>
          <w:divBdr>
            <w:top w:val="none" w:sz="0" w:space="0" w:color="auto"/>
            <w:left w:val="none" w:sz="0" w:space="0" w:color="auto"/>
            <w:bottom w:val="none" w:sz="0" w:space="0" w:color="auto"/>
            <w:right w:val="none" w:sz="0" w:space="0" w:color="auto"/>
          </w:divBdr>
        </w:div>
        <w:div w:id="2069570945">
          <w:marLeft w:val="640"/>
          <w:marRight w:val="0"/>
          <w:marTop w:val="0"/>
          <w:marBottom w:val="0"/>
          <w:divBdr>
            <w:top w:val="none" w:sz="0" w:space="0" w:color="auto"/>
            <w:left w:val="none" w:sz="0" w:space="0" w:color="auto"/>
            <w:bottom w:val="none" w:sz="0" w:space="0" w:color="auto"/>
            <w:right w:val="none" w:sz="0" w:space="0" w:color="auto"/>
          </w:divBdr>
        </w:div>
        <w:div w:id="1415198694">
          <w:marLeft w:val="640"/>
          <w:marRight w:val="0"/>
          <w:marTop w:val="0"/>
          <w:marBottom w:val="0"/>
          <w:divBdr>
            <w:top w:val="none" w:sz="0" w:space="0" w:color="auto"/>
            <w:left w:val="none" w:sz="0" w:space="0" w:color="auto"/>
            <w:bottom w:val="none" w:sz="0" w:space="0" w:color="auto"/>
            <w:right w:val="none" w:sz="0" w:space="0" w:color="auto"/>
          </w:divBdr>
        </w:div>
        <w:div w:id="483857515">
          <w:marLeft w:val="640"/>
          <w:marRight w:val="0"/>
          <w:marTop w:val="0"/>
          <w:marBottom w:val="0"/>
          <w:divBdr>
            <w:top w:val="none" w:sz="0" w:space="0" w:color="auto"/>
            <w:left w:val="none" w:sz="0" w:space="0" w:color="auto"/>
            <w:bottom w:val="none" w:sz="0" w:space="0" w:color="auto"/>
            <w:right w:val="none" w:sz="0" w:space="0" w:color="auto"/>
          </w:divBdr>
        </w:div>
        <w:div w:id="1276670512">
          <w:marLeft w:val="640"/>
          <w:marRight w:val="0"/>
          <w:marTop w:val="0"/>
          <w:marBottom w:val="0"/>
          <w:divBdr>
            <w:top w:val="none" w:sz="0" w:space="0" w:color="auto"/>
            <w:left w:val="none" w:sz="0" w:space="0" w:color="auto"/>
            <w:bottom w:val="none" w:sz="0" w:space="0" w:color="auto"/>
            <w:right w:val="none" w:sz="0" w:space="0" w:color="auto"/>
          </w:divBdr>
        </w:div>
        <w:div w:id="1432161433">
          <w:marLeft w:val="640"/>
          <w:marRight w:val="0"/>
          <w:marTop w:val="0"/>
          <w:marBottom w:val="0"/>
          <w:divBdr>
            <w:top w:val="none" w:sz="0" w:space="0" w:color="auto"/>
            <w:left w:val="none" w:sz="0" w:space="0" w:color="auto"/>
            <w:bottom w:val="none" w:sz="0" w:space="0" w:color="auto"/>
            <w:right w:val="none" w:sz="0" w:space="0" w:color="auto"/>
          </w:divBdr>
        </w:div>
        <w:div w:id="1284339186">
          <w:marLeft w:val="640"/>
          <w:marRight w:val="0"/>
          <w:marTop w:val="0"/>
          <w:marBottom w:val="0"/>
          <w:divBdr>
            <w:top w:val="none" w:sz="0" w:space="0" w:color="auto"/>
            <w:left w:val="none" w:sz="0" w:space="0" w:color="auto"/>
            <w:bottom w:val="none" w:sz="0" w:space="0" w:color="auto"/>
            <w:right w:val="none" w:sz="0" w:space="0" w:color="auto"/>
          </w:divBdr>
        </w:div>
        <w:div w:id="2037270457">
          <w:marLeft w:val="640"/>
          <w:marRight w:val="0"/>
          <w:marTop w:val="0"/>
          <w:marBottom w:val="0"/>
          <w:divBdr>
            <w:top w:val="none" w:sz="0" w:space="0" w:color="auto"/>
            <w:left w:val="none" w:sz="0" w:space="0" w:color="auto"/>
            <w:bottom w:val="none" w:sz="0" w:space="0" w:color="auto"/>
            <w:right w:val="none" w:sz="0" w:space="0" w:color="auto"/>
          </w:divBdr>
        </w:div>
        <w:div w:id="870605998">
          <w:marLeft w:val="640"/>
          <w:marRight w:val="0"/>
          <w:marTop w:val="0"/>
          <w:marBottom w:val="0"/>
          <w:divBdr>
            <w:top w:val="none" w:sz="0" w:space="0" w:color="auto"/>
            <w:left w:val="none" w:sz="0" w:space="0" w:color="auto"/>
            <w:bottom w:val="none" w:sz="0" w:space="0" w:color="auto"/>
            <w:right w:val="none" w:sz="0" w:space="0" w:color="auto"/>
          </w:divBdr>
        </w:div>
      </w:divsChild>
    </w:div>
    <w:div w:id="209481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4975">
          <w:marLeft w:val="640"/>
          <w:marRight w:val="0"/>
          <w:marTop w:val="0"/>
          <w:marBottom w:val="0"/>
          <w:divBdr>
            <w:top w:val="none" w:sz="0" w:space="0" w:color="auto"/>
            <w:left w:val="none" w:sz="0" w:space="0" w:color="auto"/>
            <w:bottom w:val="none" w:sz="0" w:space="0" w:color="auto"/>
            <w:right w:val="none" w:sz="0" w:space="0" w:color="auto"/>
          </w:divBdr>
        </w:div>
        <w:div w:id="356195252">
          <w:marLeft w:val="640"/>
          <w:marRight w:val="0"/>
          <w:marTop w:val="0"/>
          <w:marBottom w:val="0"/>
          <w:divBdr>
            <w:top w:val="none" w:sz="0" w:space="0" w:color="auto"/>
            <w:left w:val="none" w:sz="0" w:space="0" w:color="auto"/>
            <w:bottom w:val="none" w:sz="0" w:space="0" w:color="auto"/>
            <w:right w:val="none" w:sz="0" w:space="0" w:color="auto"/>
          </w:divBdr>
        </w:div>
        <w:div w:id="1692491162">
          <w:marLeft w:val="640"/>
          <w:marRight w:val="0"/>
          <w:marTop w:val="0"/>
          <w:marBottom w:val="0"/>
          <w:divBdr>
            <w:top w:val="none" w:sz="0" w:space="0" w:color="auto"/>
            <w:left w:val="none" w:sz="0" w:space="0" w:color="auto"/>
            <w:bottom w:val="none" w:sz="0" w:space="0" w:color="auto"/>
            <w:right w:val="none" w:sz="0" w:space="0" w:color="auto"/>
          </w:divBdr>
        </w:div>
        <w:div w:id="174927648">
          <w:marLeft w:val="640"/>
          <w:marRight w:val="0"/>
          <w:marTop w:val="0"/>
          <w:marBottom w:val="0"/>
          <w:divBdr>
            <w:top w:val="none" w:sz="0" w:space="0" w:color="auto"/>
            <w:left w:val="none" w:sz="0" w:space="0" w:color="auto"/>
            <w:bottom w:val="none" w:sz="0" w:space="0" w:color="auto"/>
            <w:right w:val="none" w:sz="0" w:space="0" w:color="auto"/>
          </w:divBdr>
        </w:div>
        <w:div w:id="109977621">
          <w:marLeft w:val="640"/>
          <w:marRight w:val="0"/>
          <w:marTop w:val="0"/>
          <w:marBottom w:val="0"/>
          <w:divBdr>
            <w:top w:val="none" w:sz="0" w:space="0" w:color="auto"/>
            <w:left w:val="none" w:sz="0" w:space="0" w:color="auto"/>
            <w:bottom w:val="none" w:sz="0" w:space="0" w:color="auto"/>
            <w:right w:val="none" w:sz="0" w:space="0" w:color="auto"/>
          </w:divBdr>
        </w:div>
        <w:div w:id="1178884609">
          <w:marLeft w:val="640"/>
          <w:marRight w:val="0"/>
          <w:marTop w:val="0"/>
          <w:marBottom w:val="0"/>
          <w:divBdr>
            <w:top w:val="none" w:sz="0" w:space="0" w:color="auto"/>
            <w:left w:val="none" w:sz="0" w:space="0" w:color="auto"/>
            <w:bottom w:val="none" w:sz="0" w:space="0" w:color="auto"/>
            <w:right w:val="none" w:sz="0" w:space="0" w:color="auto"/>
          </w:divBdr>
        </w:div>
        <w:div w:id="1995639329">
          <w:marLeft w:val="640"/>
          <w:marRight w:val="0"/>
          <w:marTop w:val="0"/>
          <w:marBottom w:val="0"/>
          <w:divBdr>
            <w:top w:val="none" w:sz="0" w:space="0" w:color="auto"/>
            <w:left w:val="none" w:sz="0" w:space="0" w:color="auto"/>
            <w:bottom w:val="none" w:sz="0" w:space="0" w:color="auto"/>
            <w:right w:val="none" w:sz="0" w:space="0" w:color="auto"/>
          </w:divBdr>
        </w:div>
        <w:div w:id="365372406">
          <w:marLeft w:val="640"/>
          <w:marRight w:val="0"/>
          <w:marTop w:val="0"/>
          <w:marBottom w:val="0"/>
          <w:divBdr>
            <w:top w:val="none" w:sz="0" w:space="0" w:color="auto"/>
            <w:left w:val="none" w:sz="0" w:space="0" w:color="auto"/>
            <w:bottom w:val="none" w:sz="0" w:space="0" w:color="auto"/>
            <w:right w:val="none" w:sz="0" w:space="0" w:color="auto"/>
          </w:divBdr>
        </w:div>
        <w:div w:id="571551362">
          <w:marLeft w:val="640"/>
          <w:marRight w:val="0"/>
          <w:marTop w:val="0"/>
          <w:marBottom w:val="0"/>
          <w:divBdr>
            <w:top w:val="none" w:sz="0" w:space="0" w:color="auto"/>
            <w:left w:val="none" w:sz="0" w:space="0" w:color="auto"/>
            <w:bottom w:val="none" w:sz="0" w:space="0" w:color="auto"/>
            <w:right w:val="none" w:sz="0" w:space="0" w:color="auto"/>
          </w:divBdr>
        </w:div>
        <w:div w:id="1136601538">
          <w:marLeft w:val="640"/>
          <w:marRight w:val="0"/>
          <w:marTop w:val="0"/>
          <w:marBottom w:val="0"/>
          <w:divBdr>
            <w:top w:val="none" w:sz="0" w:space="0" w:color="auto"/>
            <w:left w:val="none" w:sz="0" w:space="0" w:color="auto"/>
            <w:bottom w:val="none" w:sz="0" w:space="0" w:color="auto"/>
            <w:right w:val="none" w:sz="0" w:space="0" w:color="auto"/>
          </w:divBdr>
        </w:div>
        <w:div w:id="48575839">
          <w:marLeft w:val="640"/>
          <w:marRight w:val="0"/>
          <w:marTop w:val="0"/>
          <w:marBottom w:val="0"/>
          <w:divBdr>
            <w:top w:val="none" w:sz="0" w:space="0" w:color="auto"/>
            <w:left w:val="none" w:sz="0" w:space="0" w:color="auto"/>
            <w:bottom w:val="none" w:sz="0" w:space="0" w:color="auto"/>
            <w:right w:val="none" w:sz="0" w:space="0" w:color="auto"/>
          </w:divBdr>
        </w:div>
        <w:div w:id="164633055">
          <w:marLeft w:val="640"/>
          <w:marRight w:val="0"/>
          <w:marTop w:val="0"/>
          <w:marBottom w:val="0"/>
          <w:divBdr>
            <w:top w:val="none" w:sz="0" w:space="0" w:color="auto"/>
            <w:left w:val="none" w:sz="0" w:space="0" w:color="auto"/>
            <w:bottom w:val="none" w:sz="0" w:space="0" w:color="auto"/>
            <w:right w:val="none" w:sz="0" w:space="0" w:color="auto"/>
          </w:divBdr>
        </w:div>
        <w:div w:id="80496337">
          <w:marLeft w:val="640"/>
          <w:marRight w:val="0"/>
          <w:marTop w:val="0"/>
          <w:marBottom w:val="0"/>
          <w:divBdr>
            <w:top w:val="none" w:sz="0" w:space="0" w:color="auto"/>
            <w:left w:val="none" w:sz="0" w:space="0" w:color="auto"/>
            <w:bottom w:val="none" w:sz="0" w:space="0" w:color="auto"/>
            <w:right w:val="none" w:sz="0" w:space="0" w:color="auto"/>
          </w:divBdr>
        </w:div>
        <w:div w:id="1505048843">
          <w:marLeft w:val="640"/>
          <w:marRight w:val="0"/>
          <w:marTop w:val="0"/>
          <w:marBottom w:val="0"/>
          <w:divBdr>
            <w:top w:val="none" w:sz="0" w:space="0" w:color="auto"/>
            <w:left w:val="none" w:sz="0" w:space="0" w:color="auto"/>
            <w:bottom w:val="none" w:sz="0" w:space="0" w:color="auto"/>
            <w:right w:val="none" w:sz="0" w:space="0" w:color="auto"/>
          </w:divBdr>
        </w:div>
        <w:div w:id="46030767">
          <w:marLeft w:val="640"/>
          <w:marRight w:val="0"/>
          <w:marTop w:val="0"/>
          <w:marBottom w:val="0"/>
          <w:divBdr>
            <w:top w:val="none" w:sz="0" w:space="0" w:color="auto"/>
            <w:left w:val="none" w:sz="0" w:space="0" w:color="auto"/>
            <w:bottom w:val="none" w:sz="0" w:space="0" w:color="auto"/>
            <w:right w:val="none" w:sz="0" w:space="0" w:color="auto"/>
          </w:divBdr>
        </w:div>
        <w:div w:id="1927492528">
          <w:marLeft w:val="640"/>
          <w:marRight w:val="0"/>
          <w:marTop w:val="0"/>
          <w:marBottom w:val="0"/>
          <w:divBdr>
            <w:top w:val="none" w:sz="0" w:space="0" w:color="auto"/>
            <w:left w:val="none" w:sz="0" w:space="0" w:color="auto"/>
            <w:bottom w:val="none" w:sz="0" w:space="0" w:color="auto"/>
            <w:right w:val="none" w:sz="0" w:space="0" w:color="auto"/>
          </w:divBdr>
        </w:div>
        <w:div w:id="167908501">
          <w:marLeft w:val="640"/>
          <w:marRight w:val="0"/>
          <w:marTop w:val="0"/>
          <w:marBottom w:val="0"/>
          <w:divBdr>
            <w:top w:val="none" w:sz="0" w:space="0" w:color="auto"/>
            <w:left w:val="none" w:sz="0" w:space="0" w:color="auto"/>
            <w:bottom w:val="none" w:sz="0" w:space="0" w:color="auto"/>
            <w:right w:val="none" w:sz="0" w:space="0" w:color="auto"/>
          </w:divBdr>
        </w:div>
        <w:div w:id="638803390">
          <w:marLeft w:val="640"/>
          <w:marRight w:val="0"/>
          <w:marTop w:val="0"/>
          <w:marBottom w:val="0"/>
          <w:divBdr>
            <w:top w:val="none" w:sz="0" w:space="0" w:color="auto"/>
            <w:left w:val="none" w:sz="0" w:space="0" w:color="auto"/>
            <w:bottom w:val="none" w:sz="0" w:space="0" w:color="auto"/>
            <w:right w:val="none" w:sz="0" w:space="0" w:color="auto"/>
          </w:divBdr>
        </w:div>
        <w:div w:id="1450053812">
          <w:marLeft w:val="640"/>
          <w:marRight w:val="0"/>
          <w:marTop w:val="0"/>
          <w:marBottom w:val="0"/>
          <w:divBdr>
            <w:top w:val="none" w:sz="0" w:space="0" w:color="auto"/>
            <w:left w:val="none" w:sz="0" w:space="0" w:color="auto"/>
            <w:bottom w:val="none" w:sz="0" w:space="0" w:color="auto"/>
            <w:right w:val="none" w:sz="0" w:space="0" w:color="auto"/>
          </w:divBdr>
        </w:div>
        <w:div w:id="1263801438">
          <w:marLeft w:val="640"/>
          <w:marRight w:val="0"/>
          <w:marTop w:val="0"/>
          <w:marBottom w:val="0"/>
          <w:divBdr>
            <w:top w:val="none" w:sz="0" w:space="0" w:color="auto"/>
            <w:left w:val="none" w:sz="0" w:space="0" w:color="auto"/>
            <w:bottom w:val="none" w:sz="0" w:space="0" w:color="auto"/>
            <w:right w:val="none" w:sz="0" w:space="0" w:color="auto"/>
          </w:divBdr>
        </w:div>
        <w:div w:id="1757747836">
          <w:marLeft w:val="640"/>
          <w:marRight w:val="0"/>
          <w:marTop w:val="0"/>
          <w:marBottom w:val="0"/>
          <w:divBdr>
            <w:top w:val="none" w:sz="0" w:space="0" w:color="auto"/>
            <w:left w:val="none" w:sz="0" w:space="0" w:color="auto"/>
            <w:bottom w:val="none" w:sz="0" w:space="0" w:color="auto"/>
            <w:right w:val="none" w:sz="0" w:space="0" w:color="auto"/>
          </w:divBdr>
        </w:div>
        <w:div w:id="241532086">
          <w:marLeft w:val="640"/>
          <w:marRight w:val="0"/>
          <w:marTop w:val="0"/>
          <w:marBottom w:val="0"/>
          <w:divBdr>
            <w:top w:val="none" w:sz="0" w:space="0" w:color="auto"/>
            <w:left w:val="none" w:sz="0" w:space="0" w:color="auto"/>
            <w:bottom w:val="none" w:sz="0" w:space="0" w:color="auto"/>
            <w:right w:val="none" w:sz="0" w:space="0" w:color="auto"/>
          </w:divBdr>
        </w:div>
        <w:div w:id="2114661635">
          <w:marLeft w:val="640"/>
          <w:marRight w:val="0"/>
          <w:marTop w:val="0"/>
          <w:marBottom w:val="0"/>
          <w:divBdr>
            <w:top w:val="none" w:sz="0" w:space="0" w:color="auto"/>
            <w:left w:val="none" w:sz="0" w:space="0" w:color="auto"/>
            <w:bottom w:val="none" w:sz="0" w:space="0" w:color="auto"/>
            <w:right w:val="none" w:sz="0" w:space="0" w:color="auto"/>
          </w:divBdr>
        </w:div>
        <w:div w:id="1798140233">
          <w:marLeft w:val="640"/>
          <w:marRight w:val="0"/>
          <w:marTop w:val="0"/>
          <w:marBottom w:val="0"/>
          <w:divBdr>
            <w:top w:val="none" w:sz="0" w:space="0" w:color="auto"/>
            <w:left w:val="none" w:sz="0" w:space="0" w:color="auto"/>
            <w:bottom w:val="none" w:sz="0" w:space="0" w:color="auto"/>
            <w:right w:val="none" w:sz="0" w:space="0" w:color="auto"/>
          </w:divBdr>
        </w:div>
        <w:div w:id="798498019">
          <w:marLeft w:val="640"/>
          <w:marRight w:val="0"/>
          <w:marTop w:val="0"/>
          <w:marBottom w:val="0"/>
          <w:divBdr>
            <w:top w:val="none" w:sz="0" w:space="0" w:color="auto"/>
            <w:left w:val="none" w:sz="0" w:space="0" w:color="auto"/>
            <w:bottom w:val="none" w:sz="0" w:space="0" w:color="auto"/>
            <w:right w:val="none" w:sz="0" w:space="0" w:color="auto"/>
          </w:divBdr>
        </w:div>
        <w:div w:id="1147404456">
          <w:marLeft w:val="640"/>
          <w:marRight w:val="0"/>
          <w:marTop w:val="0"/>
          <w:marBottom w:val="0"/>
          <w:divBdr>
            <w:top w:val="none" w:sz="0" w:space="0" w:color="auto"/>
            <w:left w:val="none" w:sz="0" w:space="0" w:color="auto"/>
            <w:bottom w:val="none" w:sz="0" w:space="0" w:color="auto"/>
            <w:right w:val="none" w:sz="0" w:space="0" w:color="auto"/>
          </w:divBdr>
        </w:div>
        <w:div w:id="923802042">
          <w:marLeft w:val="640"/>
          <w:marRight w:val="0"/>
          <w:marTop w:val="0"/>
          <w:marBottom w:val="0"/>
          <w:divBdr>
            <w:top w:val="none" w:sz="0" w:space="0" w:color="auto"/>
            <w:left w:val="none" w:sz="0" w:space="0" w:color="auto"/>
            <w:bottom w:val="none" w:sz="0" w:space="0" w:color="auto"/>
            <w:right w:val="none" w:sz="0" w:space="0" w:color="auto"/>
          </w:divBdr>
        </w:div>
        <w:div w:id="1962806662">
          <w:marLeft w:val="640"/>
          <w:marRight w:val="0"/>
          <w:marTop w:val="0"/>
          <w:marBottom w:val="0"/>
          <w:divBdr>
            <w:top w:val="none" w:sz="0" w:space="0" w:color="auto"/>
            <w:left w:val="none" w:sz="0" w:space="0" w:color="auto"/>
            <w:bottom w:val="none" w:sz="0" w:space="0" w:color="auto"/>
            <w:right w:val="none" w:sz="0" w:space="0" w:color="auto"/>
          </w:divBdr>
        </w:div>
        <w:div w:id="1386753343">
          <w:marLeft w:val="640"/>
          <w:marRight w:val="0"/>
          <w:marTop w:val="0"/>
          <w:marBottom w:val="0"/>
          <w:divBdr>
            <w:top w:val="none" w:sz="0" w:space="0" w:color="auto"/>
            <w:left w:val="none" w:sz="0" w:space="0" w:color="auto"/>
            <w:bottom w:val="none" w:sz="0" w:space="0" w:color="auto"/>
            <w:right w:val="none" w:sz="0" w:space="0" w:color="auto"/>
          </w:divBdr>
        </w:div>
        <w:div w:id="1687100819">
          <w:marLeft w:val="640"/>
          <w:marRight w:val="0"/>
          <w:marTop w:val="0"/>
          <w:marBottom w:val="0"/>
          <w:divBdr>
            <w:top w:val="none" w:sz="0" w:space="0" w:color="auto"/>
            <w:left w:val="none" w:sz="0" w:space="0" w:color="auto"/>
            <w:bottom w:val="none" w:sz="0" w:space="0" w:color="auto"/>
            <w:right w:val="none" w:sz="0" w:space="0" w:color="auto"/>
          </w:divBdr>
        </w:div>
        <w:div w:id="651253870">
          <w:marLeft w:val="640"/>
          <w:marRight w:val="0"/>
          <w:marTop w:val="0"/>
          <w:marBottom w:val="0"/>
          <w:divBdr>
            <w:top w:val="none" w:sz="0" w:space="0" w:color="auto"/>
            <w:left w:val="none" w:sz="0" w:space="0" w:color="auto"/>
            <w:bottom w:val="none" w:sz="0" w:space="0" w:color="auto"/>
            <w:right w:val="none" w:sz="0" w:space="0" w:color="auto"/>
          </w:divBdr>
        </w:div>
        <w:div w:id="602033821">
          <w:marLeft w:val="640"/>
          <w:marRight w:val="0"/>
          <w:marTop w:val="0"/>
          <w:marBottom w:val="0"/>
          <w:divBdr>
            <w:top w:val="none" w:sz="0" w:space="0" w:color="auto"/>
            <w:left w:val="none" w:sz="0" w:space="0" w:color="auto"/>
            <w:bottom w:val="none" w:sz="0" w:space="0" w:color="auto"/>
            <w:right w:val="none" w:sz="0" w:space="0" w:color="auto"/>
          </w:divBdr>
        </w:div>
        <w:div w:id="188641443">
          <w:marLeft w:val="640"/>
          <w:marRight w:val="0"/>
          <w:marTop w:val="0"/>
          <w:marBottom w:val="0"/>
          <w:divBdr>
            <w:top w:val="none" w:sz="0" w:space="0" w:color="auto"/>
            <w:left w:val="none" w:sz="0" w:space="0" w:color="auto"/>
            <w:bottom w:val="none" w:sz="0" w:space="0" w:color="auto"/>
            <w:right w:val="none" w:sz="0" w:space="0" w:color="auto"/>
          </w:divBdr>
        </w:div>
        <w:div w:id="1451778282">
          <w:marLeft w:val="640"/>
          <w:marRight w:val="0"/>
          <w:marTop w:val="0"/>
          <w:marBottom w:val="0"/>
          <w:divBdr>
            <w:top w:val="none" w:sz="0" w:space="0" w:color="auto"/>
            <w:left w:val="none" w:sz="0" w:space="0" w:color="auto"/>
            <w:bottom w:val="none" w:sz="0" w:space="0" w:color="auto"/>
            <w:right w:val="none" w:sz="0" w:space="0" w:color="auto"/>
          </w:divBdr>
        </w:div>
        <w:div w:id="602104983">
          <w:marLeft w:val="640"/>
          <w:marRight w:val="0"/>
          <w:marTop w:val="0"/>
          <w:marBottom w:val="0"/>
          <w:divBdr>
            <w:top w:val="none" w:sz="0" w:space="0" w:color="auto"/>
            <w:left w:val="none" w:sz="0" w:space="0" w:color="auto"/>
            <w:bottom w:val="none" w:sz="0" w:space="0" w:color="auto"/>
            <w:right w:val="none" w:sz="0" w:space="0" w:color="auto"/>
          </w:divBdr>
        </w:div>
        <w:div w:id="449126539">
          <w:marLeft w:val="640"/>
          <w:marRight w:val="0"/>
          <w:marTop w:val="0"/>
          <w:marBottom w:val="0"/>
          <w:divBdr>
            <w:top w:val="none" w:sz="0" w:space="0" w:color="auto"/>
            <w:left w:val="none" w:sz="0" w:space="0" w:color="auto"/>
            <w:bottom w:val="none" w:sz="0" w:space="0" w:color="auto"/>
            <w:right w:val="none" w:sz="0" w:space="0" w:color="auto"/>
          </w:divBdr>
        </w:div>
        <w:div w:id="15237086">
          <w:marLeft w:val="640"/>
          <w:marRight w:val="0"/>
          <w:marTop w:val="0"/>
          <w:marBottom w:val="0"/>
          <w:divBdr>
            <w:top w:val="none" w:sz="0" w:space="0" w:color="auto"/>
            <w:left w:val="none" w:sz="0" w:space="0" w:color="auto"/>
            <w:bottom w:val="none" w:sz="0" w:space="0" w:color="auto"/>
            <w:right w:val="none" w:sz="0" w:space="0" w:color="auto"/>
          </w:divBdr>
        </w:div>
        <w:div w:id="402140473">
          <w:marLeft w:val="640"/>
          <w:marRight w:val="0"/>
          <w:marTop w:val="0"/>
          <w:marBottom w:val="0"/>
          <w:divBdr>
            <w:top w:val="none" w:sz="0" w:space="0" w:color="auto"/>
            <w:left w:val="none" w:sz="0" w:space="0" w:color="auto"/>
            <w:bottom w:val="none" w:sz="0" w:space="0" w:color="auto"/>
            <w:right w:val="none" w:sz="0" w:space="0" w:color="auto"/>
          </w:divBdr>
        </w:div>
        <w:div w:id="75713619">
          <w:marLeft w:val="640"/>
          <w:marRight w:val="0"/>
          <w:marTop w:val="0"/>
          <w:marBottom w:val="0"/>
          <w:divBdr>
            <w:top w:val="none" w:sz="0" w:space="0" w:color="auto"/>
            <w:left w:val="none" w:sz="0" w:space="0" w:color="auto"/>
            <w:bottom w:val="none" w:sz="0" w:space="0" w:color="auto"/>
            <w:right w:val="none" w:sz="0" w:space="0" w:color="auto"/>
          </w:divBdr>
        </w:div>
        <w:div w:id="401104309">
          <w:marLeft w:val="640"/>
          <w:marRight w:val="0"/>
          <w:marTop w:val="0"/>
          <w:marBottom w:val="0"/>
          <w:divBdr>
            <w:top w:val="none" w:sz="0" w:space="0" w:color="auto"/>
            <w:left w:val="none" w:sz="0" w:space="0" w:color="auto"/>
            <w:bottom w:val="none" w:sz="0" w:space="0" w:color="auto"/>
            <w:right w:val="none" w:sz="0" w:space="0" w:color="auto"/>
          </w:divBdr>
        </w:div>
        <w:div w:id="317347198">
          <w:marLeft w:val="640"/>
          <w:marRight w:val="0"/>
          <w:marTop w:val="0"/>
          <w:marBottom w:val="0"/>
          <w:divBdr>
            <w:top w:val="none" w:sz="0" w:space="0" w:color="auto"/>
            <w:left w:val="none" w:sz="0" w:space="0" w:color="auto"/>
            <w:bottom w:val="none" w:sz="0" w:space="0" w:color="auto"/>
            <w:right w:val="none" w:sz="0" w:space="0" w:color="auto"/>
          </w:divBdr>
        </w:div>
        <w:div w:id="1685863635">
          <w:marLeft w:val="640"/>
          <w:marRight w:val="0"/>
          <w:marTop w:val="0"/>
          <w:marBottom w:val="0"/>
          <w:divBdr>
            <w:top w:val="none" w:sz="0" w:space="0" w:color="auto"/>
            <w:left w:val="none" w:sz="0" w:space="0" w:color="auto"/>
            <w:bottom w:val="none" w:sz="0" w:space="0" w:color="auto"/>
            <w:right w:val="none" w:sz="0" w:space="0" w:color="auto"/>
          </w:divBdr>
        </w:div>
        <w:div w:id="168834696">
          <w:marLeft w:val="640"/>
          <w:marRight w:val="0"/>
          <w:marTop w:val="0"/>
          <w:marBottom w:val="0"/>
          <w:divBdr>
            <w:top w:val="none" w:sz="0" w:space="0" w:color="auto"/>
            <w:left w:val="none" w:sz="0" w:space="0" w:color="auto"/>
            <w:bottom w:val="none" w:sz="0" w:space="0" w:color="auto"/>
            <w:right w:val="none" w:sz="0" w:space="0" w:color="auto"/>
          </w:divBdr>
        </w:div>
        <w:div w:id="535389373">
          <w:marLeft w:val="640"/>
          <w:marRight w:val="0"/>
          <w:marTop w:val="0"/>
          <w:marBottom w:val="0"/>
          <w:divBdr>
            <w:top w:val="none" w:sz="0" w:space="0" w:color="auto"/>
            <w:left w:val="none" w:sz="0" w:space="0" w:color="auto"/>
            <w:bottom w:val="none" w:sz="0" w:space="0" w:color="auto"/>
            <w:right w:val="none" w:sz="0" w:space="0" w:color="auto"/>
          </w:divBdr>
        </w:div>
        <w:div w:id="1254776962">
          <w:marLeft w:val="640"/>
          <w:marRight w:val="0"/>
          <w:marTop w:val="0"/>
          <w:marBottom w:val="0"/>
          <w:divBdr>
            <w:top w:val="none" w:sz="0" w:space="0" w:color="auto"/>
            <w:left w:val="none" w:sz="0" w:space="0" w:color="auto"/>
            <w:bottom w:val="none" w:sz="0" w:space="0" w:color="auto"/>
            <w:right w:val="none" w:sz="0" w:space="0" w:color="auto"/>
          </w:divBdr>
        </w:div>
      </w:divsChild>
    </w:div>
    <w:div w:id="2145152629">
      <w:bodyDiv w:val="1"/>
      <w:marLeft w:val="0"/>
      <w:marRight w:val="0"/>
      <w:marTop w:val="0"/>
      <w:marBottom w:val="0"/>
      <w:divBdr>
        <w:top w:val="none" w:sz="0" w:space="0" w:color="auto"/>
        <w:left w:val="none" w:sz="0" w:space="0" w:color="auto"/>
        <w:bottom w:val="none" w:sz="0" w:space="0" w:color="auto"/>
        <w:right w:val="none" w:sz="0" w:space="0" w:color="auto"/>
      </w:divBdr>
      <w:divsChild>
        <w:div w:id="1682732702">
          <w:marLeft w:val="640"/>
          <w:marRight w:val="0"/>
          <w:marTop w:val="0"/>
          <w:marBottom w:val="0"/>
          <w:divBdr>
            <w:top w:val="none" w:sz="0" w:space="0" w:color="auto"/>
            <w:left w:val="none" w:sz="0" w:space="0" w:color="auto"/>
            <w:bottom w:val="none" w:sz="0" w:space="0" w:color="auto"/>
            <w:right w:val="none" w:sz="0" w:space="0" w:color="auto"/>
          </w:divBdr>
        </w:div>
        <w:div w:id="967659156">
          <w:marLeft w:val="640"/>
          <w:marRight w:val="0"/>
          <w:marTop w:val="0"/>
          <w:marBottom w:val="0"/>
          <w:divBdr>
            <w:top w:val="none" w:sz="0" w:space="0" w:color="auto"/>
            <w:left w:val="none" w:sz="0" w:space="0" w:color="auto"/>
            <w:bottom w:val="none" w:sz="0" w:space="0" w:color="auto"/>
            <w:right w:val="none" w:sz="0" w:space="0" w:color="auto"/>
          </w:divBdr>
        </w:div>
        <w:div w:id="899288093">
          <w:marLeft w:val="640"/>
          <w:marRight w:val="0"/>
          <w:marTop w:val="0"/>
          <w:marBottom w:val="0"/>
          <w:divBdr>
            <w:top w:val="none" w:sz="0" w:space="0" w:color="auto"/>
            <w:left w:val="none" w:sz="0" w:space="0" w:color="auto"/>
            <w:bottom w:val="none" w:sz="0" w:space="0" w:color="auto"/>
            <w:right w:val="none" w:sz="0" w:space="0" w:color="auto"/>
          </w:divBdr>
        </w:div>
        <w:div w:id="847524273">
          <w:marLeft w:val="640"/>
          <w:marRight w:val="0"/>
          <w:marTop w:val="0"/>
          <w:marBottom w:val="0"/>
          <w:divBdr>
            <w:top w:val="none" w:sz="0" w:space="0" w:color="auto"/>
            <w:left w:val="none" w:sz="0" w:space="0" w:color="auto"/>
            <w:bottom w:val="none" w:sz="0" w:space="0" w:color="auto"/>
            <w:right w:val="none" w:sz="0" w:space="0" w:color="auto"/>
          </w:divBdr>
        </w:div>
        <w:div w:id="1976445453">
          <w:marLeft w:val="640"/>
          <w:marRight w:val="0"/>
          <w:marTop w:val="0"/>
          <w:marBottom w:val="0"/>
          <w:divBdr>
            <w:top w:val="none" w:sz="0" w:space="0" w:color="auto"/>
            <w:left w:val="none" w:sz="0" w:space="0" w:color="auto"/>
            <w:bottom w:val="none" w:sz="0" w:space="0" w:color="auto"/>
            <w:right w:val="none" w:sz="0" w:space="0" w:color="auto"/>
          </w:divBdr>
        </w:div>
        <w:div w:id="963079573">
          <w:marLeft w:val="640"/>
          <w:marRight w:val="0"/>
          <w:marTop w:val="0"/>
          <w:marBottom w:val="0"/>
          <w:divBdr>
            <w:top w:val="none" w:sz="0" w:space="0" w:color="auto"/>
            <w:left w:val="none" w:sz="0" w:space="0" w:color="auto"/>
            <w:bottom w:val="none" w:sz="0" w:space="0" w:color="auto"/>
            <w:right w:val="none" w:sz="0" w:space="0" w:color="auto"/>
          </w:divBdr>
        </w:div>
        <w:div w:id="178008333">
          <w:marLeft w:val="640"/>
          <w:marRight w:val="0"/>
          <w:marTop w:val="0"/>
          <w:marBottom w:val="0"/>
          <w:divBdr>
            <w:top w:val="none" w:sz="0" w:space="0" w:color="auto"/>
            <w:left w:val="none" w:sz="0" w:space="0" w:color="auto"/>
            <w:bottom w:val="none" w:sz="0" w:space="0" w:color="auto"/>
            <w:right w:val="none" w:sz="0" w:space="0" w:color="auto"/>
          </w:divBdr>
        </w:div>
        <w:div w:id="1313408514">
          <w:marLeft w:val="640"/>
          <w:marRight w:val="0"/>
          <w:marTop w:val="0"/>
          <w:marBottom w:val="0"/>
          <w:divBdr>
            <w:top w:val="none" w:sz="0" w:space="0" w:color="auto"/>
            <w:left w:val="none" w:sz="0" w:space="0" w:color="auto"/>
            <w:bottom w:val="none" w:sz="0" w:space="0" w:color="auto"/>
            <w:right w:val="none" w:sz="0" w:space="0" w:color="auto"/>
          </w:divBdr>
        </w:div>
        <w:div w:id="111486923">
          <w:marLeft w:val="640"/>
          <w:marRight w:val="0"/>
          <w:marTop w:val="0"/>
          <w:marBottom w:val="0"/>
          <w:divBdr>
            <w:top w:val="none" w:sz="0" w:space="0" w:color="auto"/>
            <w:left w:val="none" w:sz="0" w:space="0" w:color="auto"/>
            <w:bottom w:val="none" w:sz="0" w:space="0" w:color="auto"/>
            <w:right w:val="none" w:sz="0" w:space="0" w:color="auto"/>
          </w:divBdr>
        </w:div>
        <w:div w:id="731196546">
          <w:marLeft w:val="640"/>
          <w:marRight w:val="0"/>
          <w:marTop w:val="0"/>
          <w:marBottom w:val="0"/>
          <w:divBdr>
            <w:top w:val="none" w:sz="0" w:space="0" w:color="auto"/>
            <w:left w:val="none" w:sz="0" w:space="0" w:color="auto"/>
            <w:bottom w:val="none" w:sz="0" w:space="0" w:color="auto"/>
            <w:right w:val="none" w:sz="0" w:space="0" w:color="auto"/>
          </w:divBdr>
        </w:div>
        <w:div w:id="2088528570">
          <w:marLeft w:val="640"/>
          <w:marRight w:val="0"/>
          <w:marTop w:val="0"/>
          <w:marBottom w:val="0"/>
          <w:divBdr>
            <w:top w:val="none" w:sz="0" w:space="0" w:color="auto"/>
            <w:left w:val="none" w:sz="0" w:space="0" w:color="auto"/>
            <w:bottom w:val="none" w:sz="0" w:space="0" w:color="auto"/>
            <w:right w:val="none" w:sz="0" w:space="0" w:color="auto"/>
          </w:divBdr>
        </w:div>
        <w:div w:id="405231625">
          <w:marLeft w:val="640"/>
          <w:marRight w:val="0"/>
          <w:marTop w:val="0"/>
          <w:marBottom w:val="0"/>
          <w:divBdr>
            <w:top w:val="none" w:sz="0" w:space="0" w:color="auto"/>
            <w:left w:val="none" w:sz="0" w:space="0" w:color="auto"/>
            <w:bottom w:val="none" w:sz="0" w:space="0" w:color="auto"/>
            <w:right w:val="none" w:sz="0" w:space="0" w:color="auto"/>
          </w:divBdr>
        </w:div>
        <w:div w:id="1998419909">
          <w:marLeft w:val="640"/>
          <w:marRight w:val="0"/>
          <w:marTop w:val="0"/>
          <w:marBottom w:val="0"/>
          <w:divBdr>
            <w:top w:val="none" w:sz="0" w:space="0" w:color="auto"/>
            <w:left w:val="none" w:sz="0" w:space="0" w:color="auto"/>
            <w:bottom w:val="none" w:sz="0" w:space="0" w:color="auto"/>
            <w:right w:val="none" w:sz="0" w:space="0" w:color="auto"/>
          </w:divBdr>
        </w:div>
        <w:div w:id="1952206727">
          <w:marLeft w:val="640"/>
          <w:marRight w:val="0"/>
          <w:marTop w:val="0"/>
          <w:marBottom w:val="0"/>
          <w:divBdr>
            <w:top w:val="none" w:sz="0" w:space="0" w:color="auto"/>
            <w:left w:val="none" w:sz="0" w:space="0" w:color="auto"/>
            <w:bottom w:val="none" w:sz="0" w:space="0" w:color="auto"/>
            <w:right w:val="none" w:sz="0" w:space="0" w:color="auto"/>
          </w:divBdr>
        </w:div>
        <w:div w:id="128130993">
          <w:marLeft w:val="640"/>
          <w:marRight w:val="0"/>
          <w:marTop w:val="0"/>
          <w:marBottom w:val="0"/>
          <w:divBdr>
            <w:top w:val="none" w:sz="0" w:space="0" w:color="auto"/>
            <w:left w:val="none" w:sz="0" w:space="0" w:color="auto"/>
            <w:bottom w:val="none" w:sz="0" w:space="0" w:color="auto"/>
            <w:right w:val="none" w:sz="0" w:space="0" w:color="auto"/>
          </w:divBdr>
        </w:div>
        <w:div w:id="1587108107">
          <w:marLeft w:val="640"/>
          <w:marRight w:val="0"/>
          <w:marTop w:val="0"/>
          <w:marBottom w:val="0"/>
          <w:divBdr>
            <w:top w:val="none" w:sz="0" w:space="0" w:color="auto"/>
            <w:left w:val="none" w:sz="0" w:space="0" w:color="auto"/>
            <w:bottom w:val="none" w:sz="0" w:space="0" w:color="auto"/>
            <w:right w:val="none" w:sz="0" w:space="0" w:color="auto"/>
          </w:divBdr>
        </w:div>
        <w:div w:id="270675576">
          <w:marLeft w:val="640"/>
          <w:marRight w:val="0"/>
          <w:marTop w:val="0"/>
          <w:marBottom w:val="0"/>
          <w:divBdr>
            <w:top w:val="none" w:sz="0" w:space="0" w:color="auto"/>
            <w:left w:val="none" w:sz="0" w:space="0" w:color="auto"/>
            <w:bottom w:val="none" w:sz="0" w:space="0" w:color="auto"/>
            <w:right w:val="none" w:sz="0" w:space="0" w:color="auto"/>
          </w:divBdr>
        </w:div>
        <w:div w:id="1499613326">
          <w:marLeft w:val="640"/>
          <w:marRight w:val="0"/>
          <w:marTop w:val="0"/>
          <w:marBottom w:val="0"/>
          <w:divBdr>
            <w:top w:val="none" w:sz="0" w:space="0" w:color="auto"/>
            <w:left w:val="none" w:sz="0" w:space="0" w:color="auto"/>
            <w:bottom w:val="none" w:sz="0" w:space="0" w:color="auto"/>
            <w:right w:val="none" w:sz="0" w:space="0" w:color="auto"/>
          </w:divBdr>
        </w:div>
        <w:div w:id="533615969">
          <w:marLeft w:val="640"/>
          <w:marRight w:val="0"/>
          <w:marTop w:val="0"/>
          <w:marBottom w:val="0"/>
          <w:divBdr>
            <w:top w:val="none" w:sz="0" w:space="0" w:color="auto"/>
            <w:left w:val="none" w:sz="0" w:space="0" w:color="auto"/>
            <w:bottom w:val="none" w:sz="0" w:space="0" w:color="auto"/>
            <w:right w:val="none" w:sz="0" w:space="0" w:color="auto"/>
          </w:divBdr>
        </w:div>
        <w:div w:id="309020443">
          <w:marLeft w:val="640"/>
          <w:marRight w:val="0"/>
          <w:marTop w:val="0"/>
          <w:marBottom w:val="0"/>
          <w:divBdr>
            <w:top w:val="none" w:sz="0" w:space="0" w:color="auto"/>
            <w:left w:val="none" w:sz="0" w:space="0" w:color="auto"/>
            <w:bottom w:val="none" w:sz="0" w:space="0" w:color="auto"/>
            <w:right w:val="none" w:sz="0" w:space="0" w:color="auto"/>
          </w:divBdr>
        </w:div>
        <w:div w:id="2012904371">
          <w:marLeft w:val="640"/>
          <w:marRight w:val="0"/>
          <w:marTop w:val="0"/>
          <w:marBottom w:val="0"/>
          <w:divBdr>
            <w:top w:val="none" w:sz="0" w:space="0" w:color="auto"/>
            <w:left w:val="none" w:sz="0" w:space="0" w:color="auto"/>
            <w:bottom w:val="none" w:sz="0" w:space="0" w:color="auto"/>
            <w:right w:val="none" w:sz="0" w:space="0" w:color="auto"/>
          </w:divBdr>
        </w:div>
        <w:div w:id="550531994">
          <w:marLeft w:val="640"/>
          <w:marRight w:val="0"/>
          <w:marTop w:val="0"/>
          <w:marBottom w:val="0"/>
          <w:divBdr>
            <w:top w:val="none" w:sz="0" w:space="0" w:color="auto"/>
            <w:left w:val="none" w:sz="0" w:space="0" w:color="auto"/>
            <w:bottom w:val="none" w:sz="0" w:space="0" w:color="auto"/>
            <w:right w:val="none" w:sz="0" w:space="0" w:color="auto"/>
          </w:divBdr>
        </w:div>
        <w:div w:id="1964994566">
          <w:marLeft w:val="640"/>
          <w:marRight w:val="0"/>
          <w:marTop w:val="0"/>
          <w:marBottom w:val="0"/>
          <w:divBdr>
            <w:top w:val="none" w:sz="0" w:space="0" w:color="auto"/>
            <w:left w:val="none" w:sz="0" w:space="0" w:color="auto"/>
            <w:bottom w:val="none" w:sz="0" w:space="0" w:color="auto"/>
            <w:right w:val="none" w:sz="0" w:space="0" w:color="auto"/>
          </w:divBdr>
        </w:div>
        <w:div w:id="993141647">
          <w:marLeft w:val="640"/>
          <w:marRight w:val="0"/>
          <w:marTop w:val="0"/>
          <w:marBottom w:val="0"/>
          <w:divBdr>
            <w:top w:val="none" w:sz="0" w:space="0" w:color="auto"/>
            <w:left w:val="none" w:sz="0" w:space="0" w:color="auto"/>
            <w:bottom w:val="none" w:sz="0" w:space="0" w:color="auto"/>
            <w:right w:val="none" w:sz="0" w:space="0" w:color="auto"/>
          </w:divBdr>
        </w:div>
        <w:div w:id="989362327">
          <w:marLeft w:val="640"/>
          <w:marRight w:val="0"/>
          <w:marTop w:val="0"/>
          <w:marBottom w:val="0"/>
          <w:divBdr>
            <w:top w:val="none" w:sz="0" w:space="0" w:color="auto"/>
            <w:left w:val="none" w:sz="0" w:space="0" w:color="auto"/>
            <w:bottom w:val="none" w:sz="0" w:space="0" w:color="auto"/>
            <w:right w:val="none" w:sz="0" w:space="0" w:color="auto"/>
          </w:divBdr>
        </w:div>
        <w:div w:id="1932228975">
          <w:marLeft w:val="640"/>
          <w:marRight w:val="0"/>
          <w:marTop w:val="0"/>
          <w:marBottom w:val="0"/>
          <w:divBdr>
            <w:top w:val="none" w:sz="0" w:space="0" w:color="auto"/>
            <w:left w:val="none" w:sz="0" w:space="0" w:color="auto"/>
            <w:bottom w:val="none" w:sz="0" w:space="0" w:color="auto"/>
            <w:right w:val="none" w:sz="0" w:space="0" w:color="auto"/>
          </w:divBdr>
        </w:div>
        <w:div w:id="940644495">
          <w:marLeft w:val="640"/>
          <w:marRight w:val="0"/>
          <w:marTop w:val="0"/>
          <w:marBottom w:val="0"/>
          <w:divBdr>
            <w:top w:val="none" w:sz="0" w:space="0" w:color="auto"/>
            <w:left w:val="none" w:sz="0" w:space="0" w:color="auto"/>
            <w:bottom w:val="none" w:sz="0" w:space="0" w:color="auto"/>
            <w:right w:val="none" w:sz="0" w:space="0" w:color="auto"/>
          </w:divBdr>
        </w:div>
        <w:div w:id="896354022">
          <w:marLeft w:val="640"/>
          <w:marRight w:val="0"/>
          <w:marTop w:val="0"/>
          <w:marBottom w:val="0"/>
          <w:divBdr>
            <w:top w:val="none" w:sz="0" w:space="0" w:color="auto"/>
            <w:left w:val="none" w:sz="0" w:space="0" w:color="auto"/>
            <w:bottom w:val="none" w:sz="0" w:space="0" w:color="auto"/>
            <w:right w:val="none" w:sz="0" w:space="0" w:color="auto"/>
          </w:divBdr>
        </w:div>
        <w:div w:id="2097050909">
          <w:marLeft w:val="640"/>
          <w:marRight w:val="0"/>
          <w:marTop w:val="0"/>
          <w:marBottom w:val="0"/>
          <w:divBdr>
            <w:top w:val="none" w:sz="0" w:space="0" w:color="auto"/>
            <w:left w:val="none" w:sz="0" w:space="0" w:color="auto"/>
            <w:bottom w:val="none" w:sz="0" w:space="0" w:color="auto"/>
            <w:right w:val="none" w:sz="0" w:space="0" w:color="auto"/>
          </w:divBdr>
        </w:div>
        <w:div w:id="2119134400">
          <w:marLeft w:val="640"/>
          <w:marRight w:val="0"/>
          <w:marTop w:val="0"/>
          <w:marBottom w:val="0"/>
          <w:divBdr>
            <w:top w:val="none" w:sz="0" w:space="0" w:color="auto"/>
            <w:left w:val="none" w:sz="0" w:space="0" w:color="auto"/>
            <w:bottom w:val="none" w:sz="0" w:space="0" w:color="auto"/>
            <w:right w:val="none" w:sz="0" w:space="0" w:color="auto"/>
          </w:divBdr>
        </w:div>
        <w:div w:id="950552721">
          <w:marLeft w:val="640"/>
          <w:marRight w:val="0"/>
          <w:marTop w:val="0"/>
          <w:marBottom w:val="0"/>
          <w:divBdr>
            <w:top w:val="none" w:sz="0" w:space="0" w:color="auto"/>
            <w:left w:val="none" w:sz="0" w:space="0" w:color="auto"/>
            <w:bottom w:val="none" w:sz="0" w:space="0" w:color="auto"/>
            <w:right w:val="none" w:sz="0" w:space="0" w:color="auto"/>
          </w:divBdr>
        </w:div>
        <w:div w:id="102851108">
          <w:marLeft w:val="640"/>
          <w:marRight w:val="0"/>
          <w:marTop w:val="0"/>
          <w:marBottom w:val="0"/>
          <w:divBdr>
            <w:top w:val="none" w:sz="0" w:space="0" w:color="auto"/>
            <w:left w:val="none" w:sz="0" w:space="0" w:color="auto"/>
            <w:bottom w:val="none" w:sz="0" w:space="0" w:color="auto"/>
            <w:right w:val="none" w:sz="0" w:space="0" w:color="auto"/>
          </w:divBdr>
        </w:div>
        <w:div w:id="350030891">
          <w:marLeft w:val="640"/>
          <w:marRight w:val="0"/>
          <w:marTop w:val="0"/>
          <w:marBottom w:val="0"/>
          <w:divBdr>
            <w:top w:val="none" w:sz="0" w:space="0" w:color="auto"/>
            <w:left w:val="none" w:sz="0" w:space="0" w:color="auto"/>
            <w:bottom w:val="none" w:sz="0" w:space="0" w:color="auto"/>
            <w:right w:val="none" w:sz="0" w:space="0" w:color="auto"/>
          </w:divBdr>
        </w:div>
        <w:div w:id="1731733189">
          <w:marLeft w:val="640"/>
          <w:marRight w:val="0"/>
          <w:marTop w:val="0"/>
          <w:marBottom w:val="0"/>
          <w:divBdr>
            <w:top w:val="none" w:sz="0" w:space="0" w:color="auto"/>
            <w:left w:val="none" w:sz="0" w:space="0" w:color="auto"/>
            <w:bottom w:val="none" w:sz="0" w:space="0" w:color="auto"/>
            <w:right w:val="none" w:sz="0" w:space="0" w:color="auto"/>
          </w:divBdr>
        </w:div>
        <w:div w:id="1914855275">
          <w:marLeft w:val="640"/>
          <w:marRight w:val="0"/>
          <w:marTop w:val="0"/>
          <w:marBottom w:val="0"/>
          <w:divBdr>
            <w:top w:val="none" w:sz="0" w:space="0" w:color="auto"/>
            <w:left w:val="none" w:sz="0" w:space="0" w:color="auto"/>
            <w:bottom w:val="none" w:sz="0" w:space="0" w:color="auto"/>
            <w:right w:val="none" w:sz="0" w:space="0" w:color="auto"/>
          </w:divBdr>
        </w:div>
        <w:div w:id="731468066">
          <w:marLeft w:val="640"/>
          <w:marRight w:val="0"/>
          <w:marTop w:val="0"/>
          <w:marBottom w:val="0"/>
          <w:divBdr>
            <w:top w:val="none" w:sz="0" w:space="0" w:color="auto"/>
            <w:left w:val="none" w:sz="0" w:space="0" w:color="auto"/>
            <w:bottom w:val="none" w:sz="0" w:space="0" w:color="auto"/>
            <w:right w:val="none" w:sz="0" w:space="0" w:color="auto"/>
          </w:divBdr>
        </w:div>
        <w:div w:id="691221168">
          <w:marLeft w:val="640"/>
          <w:marRight w:val="0"/>
          <w:marTop w:val="0"/>
          <w:marBottom w:val="0"/>
          <w:divBdr>
            <w:top w:val="none" w:sz="0" w:space="0" w:color="auto"/>
            <w:left w:val="none" w:sz="0" w:space="0" w:color="auto"/>
            <w:bottom w:val="none" w:sz="0" w:space="0" w:color="auto"/>
            <w:right w:val="none" w:sz="0" w:space="0" w:color="auto"/>
          </w:divBdr>
        </w:div>
        <w:div w:id="805004804">
          <w:marLeft w:val="640"/>
          <w:marRight w:val="0"/>
          <w:marTop w:val="0"/>
          <w:marBottom w:val="0"/>
          <w:divBdr>
            <w:top w:val="none" w:sz="0" w:space="0" w:color="auto"/>
            <w:left w:val="none" w:sz="0" w:space="0" w:color="auto"/>
            <w:bottom w:val="none" w:sz="0" w:space="0" w:color="auto"/>
            <w:right w:val="none" w:sz="0" w:space="0" w:color="auto"/>
          </w:divBdr>
        </w:div>
        <w:div w:id="1409884070">
          <w:marLeft w:val="640"/>
          <w:marRight w:val="0"/>
          <w:marTop w:val="0"/>
          <w:marBottom w:val="0"/>
          <w:divBdr>
            <w:top w:val="none" w:sz="0" w:space="0" w:color="auto"/>
            <w:left w:val="none" w:sz="0" w:space="0" w:color="auto"/>
            <w:bottom w:val="none" w:sz="0" w:space="0" w:color="auto"/>
            <w:right w:val="none" w:sz="0" w:space="0" w:color="auto"/>
          </w:divBdr>
        </w:div>
        <w:div w:id="612711726">
          <w:marLeft w:val="640"/>
          <w:marRight w:val="0"/>
          <w:marTop w:val="0"/>
          <w:marBottom w:val="0"/>
          <w:divBdr>
            <w:top w:val="none" w:sz="0" w:space="0" w:color="auto"/>
            <w:left w:val="none" w:sz="0" w:space="0" w:color="auto"/>
            <w:bottom w:val="none" w:sz="0" w:space="0" w:color="auto"/>
            <w:right w:val="none" w:sz="0" w:space="0" w:color="auto"/>
          </w:divBdr>
        </w:div>
        <w:div w:id="950665376">
          <w:marLeft w:val="640"/>
          <w:marRight w:val="0"/>
          <w:marTop w:val="0"/>
          <w:marBottom w:val="0"/>
          <w:divBdr>
            <w:top w:val="none" w:sz="0" w:space="0" w:color="auto"/>
            <w:left w:val="none" w:sz="0" w:space="0" w:color="auto"/>
            <w:bottom w:val="none" w:sz="0" w:space="0" w:color="auto"/>
            <w:right w:val="none" w:sz="0" w:space="0" w:color="auto"/>
          </w:divBdr>
        </w:div>
      </w:divsChild>
    </w:div>
    <w:div w:id="2145923889">
      <w:bodyDiv w:val="1"/>
      <w:marLeft w:val="0"/>
      <w:marRight w:val="0"/>
      <w:marTop w:val="0"/>
      <w:marBottom w:val="0"/>
      <w:divBdr>
        <w:top w:val="none" w:sz="0" w:space="0" w:color="auto"/>
        <w:left w:val="none" w:sz="0" w:space="0" w:color="auto"/>
        <w:bottom w:val="none" w:sz="0" w:space="0" w:color="auto"/>
        <w:right w:val="none" w:sz="0" w:space="0" w:color="auto"/>
      </w:divBdr>
      <w:divsChild>
        <w:div w:id="1916427853">
          <w:marLeft w:val="640"/>
          <w:marRight w:val="0"/>
          <w:marTop w:val="0"/>
          <w:marBottom w:val="0"/>
          <w:divBdr>
            <w:top w:val="none" w:sz="0" w:space="0" w:color="auto"/>
            <w:left w:val="none" w:sz="0" w:space="0" w:color="auto"/>
            <w:bottom w:val="none" w:sz="0" w:space="0" w:color="auto"/>
            <w:right w:val="none" w:sz="0" w:space="0" w:color="auto"/>
          </w:divBdr>
        </w:div>
        <w:div w:id="1262106344">
          <w:marLeft w:val="640"/>
          <w:marRight w:val="0"/>
          <w:marTop w:val="0"/>
          <w:marBottom w:val="0"/>
          <w:divBdr>
            <w:top w:val="none" w:sz="0" w:space="0" w:color="auto"/>
            <w:left w:val="none" w:sz="0" w:space="0" w:color="auto"/>
            <w:bottom w:val="none" w:sz="0" w:space="0" w:color="auto"/>
            <w:right w:val="none" w:sz="0" w:space="0" w:color="auto"/>
          </w:divBdr>
        </w:div>
        <w:div w:id="2032610081">
          <w:marLeft w:val="640"/>
          <w:marRight w:val="0"/>
          <w:marTop w:val="0"/>
          <w:marBottom w:val="0"/>
          <w:divBdr>
            <w:top w:val="none" w:sz="0" w:space="0" w:color="auto"/>
            <w:left w:val="none" w:sz="0" w:space="0" w:color="auto"/>
            <w:bottom w:val="none" w:sz="0" w:space="0" w:color="auto"/>
            <w:right w:val="none" w:sz="0" w:space="0" w:color="auto"/>
          </w:divBdr>
        </w:div>
        <w:div w:id="846602004">
          <w:marLeft w:val="640"/>
          <w:marRight w:val="0"/>
          <w:marTop w:val="0"/>
          <w:marBottom w:val="0"/>
          <w:divBdr>
            <w:top w:val="none" w:sz="0" w:space="0" w:color="auto"/>
            <w:left w:val="none" w:sz="0" w:space="0" w:color="auto"/>
            <w:bottom w:val="none" w:sz="0" w:space="0" w:color="auto"/>
            <w:right w:val="none" w:sz="0" w:space="0" w:color="auto"/>
          </w:divBdr>
        </w:div>
        <w:div w:id="1330519767">
          <w:marLeft w:val="640"/>
          <w:marRight w:val="0"/>
          <w:marTop w:val="0"/>
          <w:marBottom w:val="0"/>
          <w:divBdr>
            <w:top w:val="none" w:sz="0" w:space="0" w:color="auto"/>
            <w:left w:val="none" w:sz="0" w:space="0" w:color="auto"/>
            <w:bottom w:val="none" w:sz="0" w:space="0" w:color="auto"/>
            <w:right w:val="none" w:sz="0" w:space="0" w:color="auto"/>
          </w:divBdr>
        </w:div>
        <w:div w:id="668021449">
          <w:marLeft w:val="640"/>
          <w:marRight w:val="0"/>
          <w:marTop w:val="0"/>
          <w:marBottom w:val="0"/>
          <w:divBdr>
            <w:top w:val="none" w:sz="0" w:space="0" w:color="auto"/>
            <w:left w:val="none" w:sz="0" w:space="0" w:color="auto"/>
            <w:bottom w:val="none" w:sz="0" w:space="0" w:color="auto"/>
            <w:right w:val="none" w:sz="0" w:space="0" w:color="auto"/>
          </w:divBdr>
        </w:div>
        <w:div w:id="1743141231">
          <w:marLeft w:val="640"/>
          <w:marRight w:val="0"/>
          <w:marTop w:val="0"/>
          <w:marBottom w:val="0"/>
          <w:divBdr>
            <w:top w:val="none" w:sz="0" w:space="0" w:color="auto"/>
            <w:left w:val="none" w:sz="0" w:space="0" w:color="auto"/>
            <w:bottom w:val="none" w:sz="0" w:space="0" w:color="auto"/>
            <w:right w:val="none" w:sz="0" w:space="0" w:color="auto"/>
          </w:divBdr>
        </w:div>
        <w:div w:id="2044819938">
          <w:marLeft w:val="640"/>
          <w:marRight w:val="0"/>
          <w:marTop w:val="0"/>
          <w:marBottom w:val="0"/>
          <w:divBdr>
            <w:top w:val="none" w:sz="0" w:space="0" w:color="auto"/>
            <w:left w:val="none" w:sz="0" w:space="0" w:color="auto"/>
            <w:bottom w:val="none" w:sz="0" w:space="0" w:color="auto"/>
            <w:right w:val="none" w:sz="0" w:space="0" w:color="auto"/>
          </w:divBdr>
        </w:div>
        <w:div w:id="1990936287">
          <w:marLeft w:val="640"/>
          <w:marRight w:val="0"/>
          <w:marTop w:val="0"/>
          <w:marBottom w:val="0"/>
          <w:divBdr>
            <w:top w:val="none" w:sz="0" w:space="0" w:color="auto"/>
            <w:left w:val="none" w:sz="0" w:space="0" w:color="auto"/>
            <w:bottom w:val="none" w:sz="0" w:space="0" w:color="auto"/>
            <w:right w:val="none" w:sz="0" w:space="0" w:color="auto"/>
          </w:divBdr>
        </w:div>
        <w:div w:id="1874682570">
          <w:marLeft w:val="640"/>
          <w:marRight w:val="0"/>
          <w:marTop w:val="0"/>
          <w:marBottom w:val="0"/>
          <w:divBdr>
            <w:top w:val="none" w:sz="0" w:space="0" w:color="auto"/>
            <w:left w:val="none" w:sz="0" w:space="0" w:color="auto"/>
            <w:bottom w:val="none" w:sz="0" w:space="0" w:color="auto"/>
            <w:right w:val="none" w:sz="0" w:space="0" w:color="auto"/>
          </w:divBdr>
        </w:div>
        <w:div w:id="393428800">
          <w:marLeft w:val="640"/>
          <w:marRight w:val="0"/>
          <w:marTop w:val="0"/>
          <w:marBottom w:val="0"/>
          <w:divBdr>
            <w:top w:val="none" w:sz="0" w:space="0" w:color="auto"/>
            <w:left w:val="none" w:sz="0" w:space="0" w:color="auto"/>
            <w:bottom w:val="none" w:sz="0" w:space="0" w:color="auto"/>
            <w:right w:val="none" w:sz="0" w:space="0" w:color="auto"/>
          </w:divBdr>
        </w:div>
        <w:div w:id="238830439">
          <w:marLeft w:val="640"/>
          <w:marRight w:val="0"/>
          <w:marTop w:val="0"/>
          <w:marBottom w:val="0"/>
          <w:divBdr>
            <w:top w:val="none" w:sz="0" w:space="0" w:color="auto"/>
            <w:left w:val="none" w:sz="0" w:space="0" w:color="auto"/>
            <w:bottom w:val="none" w:sz="0" w:space="0" w:color="auto"/>
            <w:right w:val="none" w:sz="0" w:space="0" w:color="auto"/>
          </w:divBdr>
        </w:div>
        <w:div w:id="1804879937">
          <w:marLeft w:val="640"/>
          <w:marRight w:val="0"/>
          <w:marTop w:val="0"/>
          <w:marBottom w:val="0"/>
          <w:divBdr>
            <w:top w:val="none" w:sz="0" w:space="0" w:color="auto"/>
            <w:left w:val="none" w:sz="0" w:space="0" w:color="auto"/>
            <w:bottom w:val="none" w:sz="0" w:space="0" w:color="auto"/>
            <w:right w:val="none" w:sz="0" w:space="0" w:color="auto"/>
          </w:divBdr>
        </w:div>
        <w:div w:id="189799099">
          <w:marLeft w:val="640"/>
          <w:marRight w:val="0"/>
          <w:marTop w:val="0"/>
          <w:marBottom w:val="0"/>
          <w:divBdr>
            <w:top w:val="none" w:sz="0" w:space="0" w:color="auto"/>
            <w:left w:val="none" w:sz="0" w:space="0" w:color="auto"/>
            <w:bottom w:val="none" w:sz="0" w:space="0" w:color="auto"/>
            <w:right w:val="none" w:sz="0" w:space="0" w:color="auto"/>
          </w:divBdr>
        </w:div>
        <w:div w:id="245695582">
          <w:marLeft w:val="640"/>
          <w:marRight w:val="0"/>
          <w:marTop w:val="0"/>
          <w:marBottom w:val="0"/>
          <w:divBdr>
            <w:top w:val="none" w:sz="0" w:space="0" w:color="auto"/>
            <w:left w:val="none" w:sz="0" w:space="0" w:color="auto"/>
            <w:bottom w:val="none" w:sz="0" w:space="0" w:color="auto"/>
            <w:right w:val="none" w:sz="0" w:space="0" w:color="auto"/>
          </w:divBdr>
        </w:div>
        <w:div w:id="174926514">
          <w:marLeft w:val="640"/>
          <w:marRight w:val="0"/>
          <w:marTop w:val="0"/>
          <w:marBottom w:val="0"/>
          <w:divBdr>
            <w:top w:val="none" w:sz="0" w:space="0" w:color="auto"/>
            <w:left w:val="none" w:sz="0" w:space="0" w:color="auto"/>
            <w:bottom w:val="none" w:sz="0" w:space="0" w:color="auto"/>
            <w:right w:val="none" w:sz="0" w:space="0" w:color="auto"/>
          </w:divBdr>
        </w:div>
        <w:div w:id="1990480976">
          <w:marLeft w:val="640"/>
          <w:marRight w:val="0"/>
          <w:marTop w:val="0"/>
          <w:marBottom w:val="0"/>
          <w:divBdr>
            <w:top w:val="none" w:sz="0" w:space="0" w:color="auto"/>
            <w:left w:val="none" w:sz="0" w:space="0" w:color="auto"/>
            <w:bottom w:val="none" w:sz="0" w:space="0" w:color="auto"/>
            <w:right w:val="none" w:sz="0" w:space="0" w:color="auto"/>
          </w:divBdr>
        </w:div>
        <w:div w:id="582881920">
          <w:marLeft w:val="640"/>
          <w:marRight w:val="0"/>
          <w:marTop w:val="0"/>
          <w:marBottom w:val="0"/>
          <w:divBdr>
            <w:top w:val="none" w:sz="0" w:space="0" w:color="auto"/>
            <w:left w:val="none" w:sz="0" w:space="0" w:color="auto"/>
            <w:bottom w:val="none" w:sz="0" w:space="0" w:color="auto"/>
            <w:right w:val="none" w:sz="0" w:space="0" w:color="auto"/>
          </w:divBdr>
        </w:div>
        <w:div w:id="1054232596">
          <w:marLeft w:val="640"/>
          <w:marRight w:val="0"/>
          <w:marTop w:val="0"/>
          <w:marBottom w:val="0"/>
          <w:divBdr>
            <w:top w:val="none" w:sz="0" w:space="0" w:color="auto"/>
            <w:left w:val="none" w:sz="0" w:space="0" w:color="auto"/>
            <w:bottom w:val="none" w:sz="0" w:space="0" w:color="auto"/>
            <w:right w:val="none" w:sz="0" w:space="0" w:color="auto"/>
          </w:divBdr>
        </w:div>
        <w:div w:id="1030686370">
          <w:marLeft w:val="640"/>
          <w:marRight w:val="0"/>
          <w:marTop w:val="0"/>
          <w:marBottom w:val="0"/>
          <w:divBdr>
            <w:top w:val="none" w:sz="0" w:space="0" w:color="auto"/>
            <w:left w:val="none" w:sz="0" w:space="0" w:color="auto"/>
            <w:bottom w:val="none" w:sz="0" w:space="0" w:color="auto"/>
            <w:right w:val="none" w:sz="0" w:space="0" w:color="auto"/>
          </w:divBdr>
        </w:div>
        <w:div w:id="1861120821">
          <w:marLeft w:val="640"/>
          <w:marRight w:val="0"/>
          <w:marTop w:val="0"/>
          <w:marBottom w:val="0"/>
          <w:divBdr>
            <w:top w:val="none" w:sz="0" w:space="0" w:color="auto"/>
            <w:left w:val="none" w:sz="0" w:space="0" w:color="auto"/>
            <w:bottom w:val="none" w:sz="0" w:space="0" w:color="auto"/>
            <w:right w:val="none" w:sz="0" w:space="0" w:color="auto"/>
          </w:divBdr>
        </w:div>
        <w:div w:id="1387022660">
          <w:marLeft w:val="640"/>
          <w:marRight w:val="0"/>
          <w:marTop w:val="0"/>
          <w:marBottom w:val="0"/>
          <w:divBdr>
            <w:top w:val="none" w:sz="0" w:space="0" w:color="auto"/>
            <w:left w:val="none" w:sz="0" w:space="0" w:color="auto"/>
            <w:bottom w:val="none" w:sz="0" w:space="0" w:color="auto"/>
            <w:right w:val="none" w:sz="0" w:space="0" w:color="auto"/>
          </w:divBdr>
        </w:div>
        <w:div w:id="1603685903">
          <w:marLeft w:val="640"/>
          <w:marRight w:val="0"/>
          <w:marTop w:val="0"/>
          <w:marBottom w:val="0"/>
          <w:divBdr>
            <w:top w:val="none" w:sz="0" w:space="0" w:color="auto"/>
            <w:left w:val="none" w:sz="0" w:space="0" w:color="auto"/>
            <w:bottom w:val="none" w:sz="0" w:space="0" w:color="auto"/>
            <w:right w:val="none" w:sz="0" w:space="0" w:color="auto"/>
          </w:divBdr>
        </w:div>
        <w:div w:id="959069036">
          <w:marLeft w:val="640"/>
          <w:marRight w:val="0"/>
          <w:marTop w:val="0"/>
          <w:marBottom w:val="0"/>
          <w:divBdr>
            <w:top w:val="none" w:sz="0" w:space="0" w:color="auto"/>
            <w:left w:val="none" w:sz="0" w:space="0" w:color="auto"/>
            <w:bottom w:val="none" w:sz="0" w:space="0" w:color="auto"/>
            <w:right w:val="none" w:sz="0" w:space="0" w:color="auto"/>
          </w:divBdr>
        </w:div>
        <w:div w:id="1144739074">
          <w:marLeft w:val="640"/>
          <w:marRight w:val="0"/>
          <w:marTop w:val="0"/>
          <w:marBottom w:val="0"/>
          <w:divBdr>
            <w:top w:val="none" w:sz="0" w:space="0" w:color="auto"/>
            <w:left w:val="none" w:sz="0" w:space="0" w:color="auto"/>
            <w:bottom w:val="none" w:sz="0" w:space="0" w:color="auto"/>
            <w:right w:val="none" w:sz="0" w:space="0" w:color="auto"/>
          </w:divBdr>
        </w:div>
        <w:div w:id="1482119279">
          <w:marLeft w:val="640"/>
          <w:marRight w:val="0"/>
          <w:marTop w:val="0"/>
          <w:marBottom w:val="0"/>
          <w:divBdr>
            <w:top w:val="none" w:sz="0" w:space="0" w:color="auto"/>
            <w:left w:val="none" w:sz="0" w:space="0" w:color="auto"/>
            <w:bottom w:val="none" w:sz="0" w:space="0" w:color="auto"/>
            <w:right w:val="none" w:sz="0" w:space="0" w:color="auto"/>
          </w:divBdr>
        </w:div>
        <w:div w:id="1174148197">
          <w:marLeft w:val="640"/>
          <w:marRight w:val="0"/>
          <w:marTop w:val="0"/>
          <w:marBottom w:val="0"/>
          <w:divBdr>
            <w:top w:val="none" w:sz="0" w:space="0" w:color="auto"/>
            <w:left w:val="none" w:sz="0" w:space="0" w:color="auto"/>
            <w:bottom w:val="none" w:sz="0" w:space="0" w:color="auto"/>
            <w:right w:val="none" w:sz="0" w:space="0" w:color="auto"/>
          </w:divBdr>
        </w:div>
        <w:div w:id="1951619338">
          <w:marLeft w:val="640"/>
          <w:marRight w:val="0"/>
          <w:marTop w:val="0"/>
          <w:marBottom w:val="0"/>
          <w:divBdr>
            <w:top w:val="none" w:sz="0" w:space="0" w:color="auto"/>
            <w:left w:val="none" w:sz="0" w:space="0" w:color="auto"/>
            <w:bottom w:val="none" w:sz="0" w:space="0" w:color="auto"/>
            <w:right w:val="none" w:sz="0" w:space="0" w:color="auto"/>
          </w:divBdr>
        </w:div>
        <w:div w:id="1809080498">
          <w:marLeft w:val="640"/>
          <w:marRight w:val="0"/>
          <w:marTop w:val="0"/>
          <w:marBottom w:val="0"/>
          <w:divBdr>
            <w:top w:val="none" w:sz="0" w:space="0" w:color="auto"/>
            <w:left w:val="none" w:sz="0" w:space="0" w:color="auto"/>
            <w:bottom w:val="none" w:sz="0" w:space="0" w:color="auto"/>
            <w:right w:val="none" w:sz="0" w:space="0" w:color="auto"/>
          </w:divBdr>
        </w:div>
        <w:div w:id="1089232781">
          <w:marLeft w:val="640"/>
          <w:marRight w:val="0"/>
          <w:marTop w:val="0"/>
          <w:marBottom w:val="0"/>
          <w:divBdr>
            <w:top w:val="none" w:sz="0" w:space="0" w:color="auto"/>
            <w:left w:val="none" w:sz="0" w:space="0" w:color="auto"/>
            <w:bottom w:val="none" w:sz="0" w:space="0" w:color="auto"/>
            <w:right w:val="none" w:sz="0" w:space="0" w:color="auto"/>
          </w:divBdr>
        </w:div>
        <w:div w:id="1396779105">
          <w:marLeft w:val="640"/>
          <w:marRight w:val="0"/>
          <w:marTop w:val="0"/>
          <w:marBottom w:val="0"/>
          <w:divBdr>
            <w:top w:val="none" w:sz="0" w:space="0" w:color="auto"/>
            <w:left w:val="none" w:sz="0" w:space="0" w:color="auto"/>
            <w:bottom w:val="none" w:sz="0" w:space="0" w:color="auto"/>
            <w:right w:val="none" w:sz="0" w:space="0" w:color="auto"/>
          </w:divBdr>
        </w:div>
        <w:div w:id="463088543">
          <w:marLeft w:val="640"/>
          <w:marRight w:val="0"/>
          <w:marTop w:val="0"/>
          <w:marBottom w:val="0"/>
          <w:divBdr>
            <w:top w:val="none" w:sz="0" w:space="0" w:color="auto"/>
            <w:left w:val="none" w:sz="0" w:space="0" w:color="auto"/>
            <w:bottom w:val="none" w:sz="0" w:space="0" w:color="auto"/>
            <w:right w:val="none" w:sz="0" w:space="0" w:color="auto"/>
          </w:divBdr>
        </w:div>
        <w:div w:id="239561610">
          <w:marLeft w:val="640"/>
          <w:marRight w:val="0"/>
          <w:marTop w:val="0"/>
          <w:marBottom w:val="0"/>
          <w:divBdr>
            <w:top w:val="none" w:sz="0" w:space="0" w:color="auto"/>
            <w:left w:val="none" w:sz="0" w:space="0" w:color="auto"/>
            <w:bottom w:val="none" w:sz="0" w:space="0" w:color="auto"/>
            <w:right w:val="none" w:sz="0" w:space="0" w:color="auto"/>
          </w:divBdr>
        </w:div>
        <w:div w:id="640890275">
          <w:marLeft w:val="640"/>
          <w:marRight w:val="0"/>
          <w:marTop w:val="0"/>
          <w:marBottom w:val="0"/>
          <w:divBdr>
            <w:top w:val="none" w:sz="0" w:space="0" w:color="auto"/>
            <w:left w:val="none" w:sz="0" w:space="0" w:color="auto"/>
            <w:bottom w:val="none" w:sz="0" w:space="0" w:color="auto"/>
            <w:right w:val="none" w:sz="0" w:space="0" w:color="auto"/>
          </w:divBdr>
        </w:div>
        <w:div w:id="1304120576">
          <w:marLeft w:val="640"/>
          <w:marRight w:val="0"/>
          <w:marTop w:val="0"/>
          <w:marBottom w:val="0"/>
          <w:divBdr>
            <w:top w:val="none" w:sz="0" w:space="0" w:color="auto"/>
            <w:left w:val="none" w:sz="0" w:space="0" w:color="auto"/>
            <w:bottom w:val="none" w:sz="0" w:space="0" w:color="auto"/>
            <w:right w:val="none" w:sz="0" w:space="0" w:color="auto"/>
          </w:divBdr>
        </w:div>
        <w:div w:id="420028893">
          <w:marLeft w:val="640"/>
          <w:marRight w:val="0"/>
          <w:marTop w:val="0"/>
          <w:marBottom w:val="0"/>
          <w:divBdr>
            <w:top w:val="none" w:sz="0" w:space="0" w:color="auto"/>
            <w:left w:val="none" w:sz="0" w:space="0" w:color="auto"/>
            <w:bottom w:val="none" w:sz="0" w:space="0" w:color="auto"/>
            <w:right w:val="none" w:sz="0" w:space="0" w:color="auto"/>
          </w:divBdr>
        </w:div>
        <w:div w:id="598636889">
          <w:marLeft w:val="640"/>
          <w:marRight w:val="0"/>
          <w:marTop w:val="0"/>
          <w:marBottom w:val="0"/>
          <w:divBdr>
            <w:top w:val="none" w:sz="0" w:space="0" w:color="auto"/>
            <w:left w:val="none" w:sz="0" w:space="0" w:color="auto"/>
            <w:bottom w:val="none" w:sz="0" w:space="0" w:color="auto"/>
            <w:right w:val="none" w:sz="0" w:space="0" w:color="auto"/>
          </w:divBdr>
        </w:div>
        <w:div w:id="1838497947">
          <w:marLeft w:val="640"/>
          <w:marRight w:val="0"/>
          <w:marTop w:val="0"/>
          <w:marBottom w:val="0"/>
          <w:divBdr>
            <w:top w:val="none" w:sz="0" w:space="0" w:color="auto"/>
            <w:left w:val="none" w:sz="0" w:space="0" w:color="auto"/>
            <w:bottom w:val="none" w:sz="0" w:space="0" w:color="auto"/>
            <w:right w:val="none" w:sz="0" w:space="0" w:color="auto"/>
          </w:divBdr>
        </w:div>
        <w:div w:id="319623216">
          <w:marLeft w:val="640"/>
          <w:marRight w:val="0"/>
          <w:marTop w:val="0"/>
          <w:marBottom w:val="0"/>
          <w:divBdr>
            <w:top w:val="none" w:sz="0" w:space="0" w:color="auto"/>
            <w:left w:val="none" w:sz="0" w:space="0" w:color="auto"/>
            <w:bottom w:val="none" w:sz="0" w:space="0" w:color="auto"/>
            <w:right w:val="none" w:sz="0" w:space="0" w:color="auto"/>
          </w:divBdr>
        </w:div>
        <w:div w:id="441074351">
          <w:marLeft w:val="640"/>
          <w:marRight w:val="0"/>
          <w:marTop w:val="0"/>
          <w:marBottom w:val="0"/>
          <w:divBdr>
            <w:top w:val="none" w:sz="0" w:space="0" w:color="auto"/>
            <w:left w:val="none" w:sz="0" w:space="0" w:color="auto"/>
            <w:bottom w:val="none" w:sz="0" w:space="0" w:color="auto"/>
            <w:right w:val="none" w:sz="0" w:space="0" w:color="auto"/>
          </w:divBdr>
        </w:div>
        <w:div w:id="1457289852">
          <w:marLeft w:val="640"/>
          <w:marRight w:val="0"/>
          <w:marTop w:val="0"/>
          <w:marBottom w:val="0"/>
          <w:divBdr>
            <w:top w:val="none" w:sz="0" w:space="0" w:color="auto"/>
            <w:left w:val="none" w:sz="0" w:space="0" w:color="auto"/>
            <w:bottom w:val="none" w:sz="0" w:space="0" w:color="auto"/>
            <w:right w:val="none" w:sz="0" w:space="0" w:color="auto"/>
          </w:divBdr>
        </w:div>
        <w:div w:id="258563293">
          <w:marLeft w:val="640"/>
          <w:marRight w:val="0"/>
          <w:marTop w:val="0"/>
          <w:marBottom w:val="0"/>
          <w:divBdr>
            <w:top w:val="none" w:sz="0" w:space="0" w:color="auto"/>
            <w:left w:val="none" w:sz="0" w:space="0" w:color="auto"/>
            <w:bottom w:val="none" w:sz="0" w:space="0" w:color="auto"/>
            <w:right w:val="none" w:sz="0" w:space="0" w:color="auto"/>
          </w:divBdr>
        </w:div>
        <w:div w:id="83954120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B63BCCC614D1C9157EC7783C2E5CC"/>
        <w:category>
          <w:name w:val="Général"/>
          <w:gallery w:val="placeholder"/>
        </w:category>
        <w:types>
          <w:type w:val="bbPlcHdr"/>
        </w:types>
        <w:behaviors>
          <w:behavior w:val="content"/>
        </w:behaviors>
        <w:guid w:val="{05E2E03E-082E-471C-ADF7-E07828551338}"/>
      </w:docPartPr>
      <w:docPartBody>
        <w:p w:rsidR="006E6A04" w:rsidRDefault="00BB5948" w:rsidP="00BB5948">
          <w:pPr>
            <w:pStyle w:val="F7BB63BCCC614D1C9157EC7783C2E5CC"/>
          </w:pPr>
          <w:r w:rsidRPr="005258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FB"/>
    <w:rsid w:val="00026173"/>
    <w:rsid w:val="000726D5"/>
    <w:rsid w:val="000E299B"/>
    <w:rsid w:val="001075A9"/>
    <w:rsid w:val="00165178"/>
    <w:rsid w:val="0020039B"/>
    <w:rsid w:val="003C436C"/>
    <w:rsid w:val="00400456"/>
    <w:rsid w:val="004B1183"/>
    <w:rsid w:val="00623062"/>
    <w:rsid w:val="006B09BC"/>
    <w:rsid w:val="006E6A04"/>
    <w:rsid w:val="00702C42"/>
    <w:rsid w:val="007B46FB"/>
    <w:rsid w:val="008343B1"/>
    <w:rsid w:val="008E0AF7"/>
    <w:rsid w:val="008F78E0"/>
    <w:rsid w:val="009655D6"/>
    <w:rsid w:val="00B34130"/>
    <w:rsid w:val="00BB5948"/>
    <w:rsid w:val="00BD1DD6"/>
    <w:rsid w:val="00FD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948"/>
    <w:rPr>
      <w:color w:val="808080"/>
    </w:rPr>
  </w:style>
  <w:style w:type="paragraph" w:customStyle="1" w:styleId="F7BB63BCCC614D1C9157EC7783C2E5CC">
    <w:name w:val="F7BB63BCCC614D1C9157EC7783C2E5CC"/>
    <w:rsid w:val="00BB5948"/>
    <w:pPr>
      <w:spacing w:after="160" w:line="259" w:lineRule="auto"/>
    </w:pPr>
    <w:rPr>
      <w:kern w:val="2"/>
      <w:sz w:val="22"/>
      <w:szCs w:val="22"/>
      <w:lang w:val="fr-CA" w:eastAsia="fr-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A4EF85-72A2-9A48-AC12-0449CDF4AC25}">
  <we:reference id="wa104382081" version="1.55.1.0" store="en-US" storeType="OMEX"/>
  <we:alternateReferences>
    <we:reference id="wa104382081" version="1.55.1.0" store="en-US" storeType="OMEX"/>
  </we:alternateReferences>
  <we:properties>
    <we:property name="MENDELEY_CITATIONS" value="[{&quot;citationID&quot;:&quot;MENDELEY_CITATION_db1b784b-55df-4a39-bb61-b39088c8e2f7&quot;,&quot;isEdited&quot;:false,&quot;citationTag&quot;:&quot;MENDELEY_CITATION_v3_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&quot;,&quot;citationItems&quot;:[{&quot;id&quot;:&quot;503d1460-4368-323c-ad3a-da68c2710cf7&quot;,&quot;isTemporary&quot;:false,&quot;itemData&quot;:{&quot;type&quot;:&quot;article-journal&quot;,&quot;id&quot;:&quot;503d1460-4368-323c-ad3a-da68c2710cf7&quot;,&quot;title&quot;:&quot;Stroke Prevalence, Mortality and Disability-Adjusted Life Years in Adults Aged 20-64 Years in 1990-2013: Data from the Global Burden of Disease 2013 Study&quot;,&quot;author&quot;:[{&quot;family&quot;:&quot;Krishnamurthi&quot;,&quot;given&quot;:&quot;Rita&quot;,&quot;parse-names&quot;:false,&quot;dropping-particle&quot;:&quot;V.&quot;,&quot;non-dropping-particle&quot;:&quot;&quot;},{&quot;family&quot;:&quot;Moran&quot;,&quot;given&quot;:&quot;Andrew E.&quot;,&quot;parse-names&quot;:false,&quot;dropping-particle&quot;:&quot;&quot;,&quot;non-dropping-particle&quot;:&quot;&quot;},{&quot;family&quot;:&quot;Feigin&quot;,&quot;given&quot;:&quot;Valery L.&quot;,&quot;parse-names&quot;:false,&quot;dropping-particle&quot;:&quot;&quot;,&quot;non-dropping-particle&quot;:&quot;&quot;},{&quot;family&quot;:&quot;Barker-Collo&quot;,&quot;given&quot;:&quot;Suzanne&quot;,&quot;parse-names&quot;:false,&quot;dropping-particle&quot;:&quot;&quot;,&quot;non-dropping-particle&quot;:&quot;&quot;},{&quot;family&quot;:&quot;Norrving&quot;,&quot;given&quot;:&quot;Bo&quot;,&quot;parse-names&quot;:false,&quot;dropping-particle&quot;:&quot;&quot;,&quot;non-dropping-particle&quot;:&quot;&quot;},{&quot;family&quot;:&quot;Mensah&quot;,&quot;given&quot;:&quot;George A.&quot;,&quot;parse-names&quot;:false,&quot;dropping-particle&quot;:&quot;&quot;,&quot;non-dropping-particle&quot;:&quot;&quot;},{&quot;family&quot;:&quot;Taylor&quot;,&quot;given&quot;:&quot;Steve&quot;,&quot;parse-names&quot;:false,&quot;dropping-particle&quot;:&quot;&quot;,&quot;non-dropping-particle&quot;:&quot;&quot;},{&quot;family&quot;:&quot;Naghavi&quot;,&quot;given&quot;:&quot;Mohsen&quot;,&quot;parse-names&quot;:false,&quot;dropping-particle&quot;:&quot;&quot;,&quot;non-dropping-particle&quot;:&quot;&quot;},{&quot;family&quot;:&quot;Forouzanfar&quot;,&quot;given&quot;:&quot;Mohammed H.&quot;,&quot;parse-names&quot;:false,&quot;dropping-particle&quot;:&quot;&quot;,&quot;non-dropping-particle&quot;:&quot;&quot;},{&quot;family&quot;:&quot;Nguyen&quot;,&quot;given&quot;:&quot;Grant&quot;,&quot;parse-names&quot;:false,&quot;dropping-particle&quot;:&quot;&quot;,&quot;non-dropping-particle&quot;:&quot;&quot;},{&quot;family&quot;:&quot;Johnson&quot;,&quot;given&quot;:&quot;Catherine O.&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family&quot;:&quot;Roth&quot;,&quot;given&quot;:&quot;Gregory A.&quot;,&quot;parse-names&quot;:false,&quot;dropping-particle&quot;:&quot;&quot;,&quot;non-dropping-particle&quot;:&quot;&quot;}],&quot;container-title&quot;:&quot;Neuroepidemiology&quot;,&quot;container-title-short&quot;:&quot;Neuroepidemiology&quot;,&quot;DOI&quot;:&quot;10.1159/000441098&quot;,&quot;ISSN&quot;:&quot;0251-5350&quot;,&quot;issued&quot;:{&quot;date-parts&quot;:[[2015,10,28]]},&quot;page&quot;:&quot;190-202&quot;,&quot;issue&quot;:&quot;3&quot;,&quot;volume&quot;:&quot;45&quot;}}],&quot;properties&quot;:{&quot;noteIndex&quot;:0},&quot;manualOverride&quot;:{&quot;isManuallyOverridden&quot;:false,&quot;manualOverrideText&quot;:&quot;&quot;,&quot;citeprocText&quot;:&quot;[1]&quot;}},{&quot;citationID&quot;:&quot;MENDELEY_CITATION_c07f5cc2-00bb-4581-9a86-aed29262c0f1&quot;,&quot;isEdited&quot;:false,&quot;citationTag&quot;:&quot;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N1b25nIFRhdCIsInBhcnNlLW5hbWVzIjpmYWxzZSwiZHJvcHBpbmctcGFydGljbGUiOiIiLCJub24tZHJvcHBpbmctcGFydGljbGUiOiIifSx7ImZhbWlseSI6Ik5ndXllbiIsImdpdmVuIjoiTG9uZyBIb2FuZyIsInBhcnNlLW5hbWVzIjpmYWxzZSwiZHJvcHBpbmctcGFydGljbGUiOiIiLCJub24tZHJvcHBpbmctcGFydGljbGUiOiIifSx7ImZhbWlseSI6Ik5pcmF5byIsImdpdmVuIjoiWWlyZ2EgTGVnZXNzZS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&quot;,&quot;citationItems&quot;:[{&quot;id&quot;:&quot;dae17d21-ed7e-3a0b-acb7-4cbe3f613c13&quot;,&quot;isTemporary&quot;:false,&quot;itemData&quot;:{&quot;type&quot;:&quot;article-journal&quot;,&quot;id&quot;:&quot;dae17d21-ed7e-3a0b-acb7-4cbe3f613c13&quot;,&quot;title&quot;:&quot;Global, regional, and national burden of stroke, 1990–2016: a systematic analysis for the Global Burden of Disease Study 2016&quot;,&quot;author&quot;:[{&quot;family&quot;:&quot;Johnson&quot;,&quot;given&quot;:&quot;Catherine Owens&quot;,&quot;parse-names&quot;:false,&quot;dropping-particle&quot;:&quot;&quot;,&quot;non-dropping-particle&quot;:&quot;&quot;},{&quot;family&quot;:&quot;Nguyen&quot;,&quot;given&quot;:&quot;Minh&quot;,&quot;parse-names&quot;:false,&quot;dropping-particle&quot;:&quot;&quot;,&quot;non-dropping-particle&quot;:&quot;&quot;},{&quot;family&quot;:&quot;Roth&quot;,&quot;given&quot;:&quot;Gregory A&quot;,&quot;parse-names&quot;:false,&quot;dropping-particle&quot;:&quot;&quot;,&quot;non-dropping-particle&quot;:&quot;&quot;},{&quot;family&quot;:&quot;Nichols&quot;,&quot;given&quot;:&quot;Emma&quot;,&quot;parse-names&quot;:false,&quot;dropping-particle&quot;:&quot;&quot;,&quot;non-dropping-particle&quot;:&quot;&quot;},{&quot;family&quot;:&quot;Alam&quot;,&quot;given&quot;:&quot;Tahiya&quot;,&quot;parse-names&quot;:false,&quot;dropping-particle&quot;:&quot;&quot;,&quot;non-dropping-particle&quot;:&quot;&quot;},{&quot;family&quot;:&quot;Abate&quot;,&quot;given&quot;:&quot;Degu&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raha&quot;,&quot;given&quot;:&quot;Haftom Niguse&quot;,&quot;parse-names&quot;:false,&quot;dropping-particle&quot;:&quot;&quot;,&quot;non-dropping-particle&quot;:&quot;&quot;},{&quot;family&quot;:&quot;Abu-Rmeileh&quot;,&quot;given&quot;:&quot;Niveen ME&quot;,&quot;parse-names&quot;:false,&quot;dropping-particle&quot;:&quot;&quot;,&quot;non-dropping-particle&quot;:&quot;&quot;},{&quot;family&quot;:&quot;Adebayo&quot;,&quot;given&quot;:&quot;Oladimeji M&quot;,&quot;parse-names&quot;:false,&quot;dropping-particle&quot;:&quot;&quot;,&quot;non-dropping-particle&quot;:&quot;&quot;},{&quot;family&quot;:&quot;Adeoye&quot;,&quot;given&quot;:&quot;Abiodun Moshood&quot;,&quot;parse-names&quot;:false,&quot;dropping-particle&quot;:&quot;&quot;,&quot;non-dropping-particle&quot;:&quot;&quot;},{&quot;family&quot;:&quot;Agarwal&quot;,&quot;given&quot;:&quot;Gina&quot;,&quot;parse-names&quot;:false,&quot;dropping-particle&quot;:&quot;&quot;,&quot;non-dropping-particle&quot;:&quot;&quot;},{&quot;family&quot;:&quot;Agrawal&quot;,&quot;given&quot;:&quot;Sutapa&quot;,&quot;parse-names&quot;:false,&quot;dropping-particle&quot;:&quot;&quot;,&quot;non-dropping-particle&quot;:&quot;&quot;},{&quot;family&quot;:&quot;Aichour&quot;,&quot;given&quot;:&quot;Amani Nidhal&quot;,&quot;parse-names&quot;:false,&quot;dropping-particle&quot;:&quot;&quot;,&quot;non-dropping-particle&quot;:&quot;&quot;},{&quot;family&quot;:&quot;Aichour&quot;,&quot;given&quot;:&quot;Ibtihel&quot;,&quot;parse-names&quot;:false,&quot;dropping-particle&quot;:&quot;&quot;,&quot;non-dropping-particle&quot;:&quot;&quot;},{&quot;family&quot;:&quot;Aichour&quot;,&quot;given&quot;:&quot;Miloud Taki Eddine&quot;,&quot;parse-names&quot;:false,&quot;dropping-particle&quot;:&quot;&quot;,&quot;non-dropping-particle&quot;:&quot;&quot;},{&quot;family&quot;:&quot;Alahdab&quot;,&quot;given&quot;:&quot;Fares&quot;,&quot;parse-names&quot;:false,&quot;dropping-particle&quot;:&quot;&quot;,&quot;non-dropping-particle&quot;:&quot;&quot;},{&quot;family&quot;:&quot;Ali&quot;,&quot;given&quot;:&quot;Raghib&quot;,&quot;parse-names&quot;:false,&quot;dropping-particle&quot;:&quot;&quot;,&quot;non-dropping-particle&quot;:&quot;&quot;},{&quot;family&quot;:&quot;Alvis-Guzman&quot;,&quot;given&quot;:&quot;Nelson&quot;,&quot;parse-names&quot;:false,&quot;dropping-particle&quot;:&quot;&quot;,&quot;non-dropping-particle&quot;:&quot;&quot;},{&quot;family&quot;:&quot;Anber&quot;,&quot;given&quot;:&quot;Nahla Hamed&quot;,&quot;parse-names&quot;:false,&quot;dropping-particle&quot;:&quot;&quot;,&quot;non-dropping-particle&quot;:&quot;&quot;},{&quot;family&quot;:&quot;Anjomshoa&quot;,&quot;given&quot;:&quot;Mina&quot;,&quot;parse-names&quot;:false,&quot;dropping-particle&quot;:&quot;&quot;,&quot;non-dropping-particle&quot;:&quot;&quot;},{&quot;family&quot;:&quot;Arabloo&quot;,&quot;given&quot;:&quot;Jalal&quot;,&quot;parse-names&quot;:false,&quot;dropping-particle&quot;:&quot;&quot;,&quot;non-dropping-particle&quot;:&quot;&quot;},{&quot;family&quot;:&quot;Arauz&quot;,&quot;given&quot;:&quot;Antonio&quot;,&quot;parse-names&quot;:false,&quot;dropping-particle&quot;:&quot;&quot;,&quot;non-dropping-particle&quot;:&quot;&quot;},{&quot;family&quot;:&quot;Ärnlöv&quot;,&quot;given&quot;:&quot;Johan&quot;,&quot;parse-names&quot;:false,&quot;dropping-particle&quot;:&quot;&quot;,&quot;non-dropping-particle&quot;:&quot;&quot;},{&quot;family&quot;:&quot;Arora&quot;,&quot;given&quot;:&quot;Amit&quot;,&quot;parse-names&quot;:false,&quot;dropping-particle&quot;:&quot;&quot;,&quot;non-dropping-particle&quot;:&quot;&quot;},{&quot;family&quot;:&quot;Awasthi&quot;,&quot;given&quot;:&quot;Ashish&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su&quot;,&quot;given&quot;:&quot;Sanjay&quot;,&quot;parse-names&quot;:false,&quot;dropping-particle&quot;:&quot;&quot;,&quot;non-dropping-particle&quot;:&quot;&quot;},{&quot;family&quot;:&quot;Belachew&quot;,&quot;given&quot;:&quot;Abate Bekele&quot;,&quot;parse-names&quot;:false,&quot;dropping-particle&quot;:&quot;&quot;,&quot;non-dropping-particle&quot;:&quot;&quot;},{&quot;family&quot;:&quot;Belayneh&quot;,&quot;given&quot;:&quot;Yaschilal Muche&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hattacharyya&quot;,&quot;given&quot;:&quot;Krittika&quot;,&quot;parse-names&quot;:false,&quot;dropping-particle&quot;:&quot;&quot;,&quot;non-dropping-particle&quot;:&quot;&quot;},{&quot;family&quot;:&quot;Biadgo&quot;,&quot;given&quot;:&quot;Belete&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Sayeed&quot;,&quot;given&quot;:&quot;Muhammad Shahdaat&quot;,&quot;parse-names&quot;:false,&quot;dropping-particle&quot;:&quot;&quot;,&quot;non-dropping-particle&quot;:&quot;Bin&quot;},{&quot;family&quot;:&quot;Butt&quot;,&quot;given&quot;:&quot;Zahid A&quot;,&quot;parse-names&quot;:false,&quot;dropping-particle&quot;:&quot;&quot;,&quot;non-dropping-particle&quot;:&quot;&quot;},{&quot;family&quot;:&quot;Cahuana-Hurtado&quot;,&quot;given&quot;:&quot;Lucero&quot;,&quot;parse-names&quot;:false,&quot;dropping-particle&quot;:&quot;&quot;,&quot;non-dropping-particle&quot;:&quot;&quot;},{&quot;family&quot;:&quot;Carrero&quot;,&quot;given&quot;:&quot;Juan J&quot;,&quot;parse-names&quot;:false,&quot;dropping-particle&quot;:&quot;&quot;,&quot;non-dropping-particle&quot;:&quot;&quot;},{&quot;family&quot;:&quot;Carvalho&quot;,&quot;given&quot;:&quot;Félix&quot;,&quot;parse-names&quot;:false,&quot;dropping-particle&quot;:&quot;&quot;,&quot;non-dropping-particle&quot;:&quot;&quot;},{&quot;family&quot;:&quot;Castañeda-Orjuela&quot;,&quot;given&quot;:&quot;Carlos A&quot;,&quot;parse-names&quot;:false,&quot;dropping-particle&quot;:&quot;&quot;,&quot;non-dropping-particle&quot;:&quot;&quot;},{&quot;family&quot;:&quot;Castro&quot;,&quot;given&quot;:&quot;Franz&quot;,&quot;parse-names&quot;:false,&quot;dropping-particle&quot;:&quot;&quot;,&quot;non-dropping-particle&quot;:&quot;&quot;},{&quot;family&quot;:&quot;Catalá-López&quot;,&quot;given&quot;:&quot;Ferrán&quot;,&quot;parse-names&quot;:false,&quot;dropping-particle&quot;:&quot;&quot;,&quot;non-dropping-particle&quot;:&quot;&quot;},{&quot;family&quot;:&quot;Chaiah&quot;,&quot;given&quot;:&quot;Yazan&quot;,&quot;parse-names&quot;:false,&quot;dropping-particle&quot;:&quot;&quot;,&quot;non-dropping-particle&quot;:&quot;&quot;},{&quot;family&quot;:&quot;Chiang&quot;,&quot;given&quot;:&quot;Peggy Pei-Chia&quot;,&quot;parse-names&quot;:false,&quot;dropping-particle&quot;:&quot;&quot;,&quot;non-dropping-particle&quot;:&quot;&quot;},{&quot;family&quot;:&quot;Choi&quot;,&quot;given&quot;:&quot;Jee-Young J&quot;,&quot;parse-names&quot;:false,&quot;dropping-particle&quot;:&quot;&quot;,&quot;non-dropping-particle&quot;:&quot;&quot;},{&quot;family&quot;:&quot;Christensen&quot;,&quot;given&quot;:&quot;Hanne&quot;,&quot;parse-names&quot;:false,&quot;dropping-particle&quot;:&quot;&quot;,&quot;non-dropping-particle&quot;:&quot;&quot;},{&quot;family&quot;:&quot;Chu&quot;,&quot;given&quot;:&quot;Dinh-Toi&quot;,&quot;parse-names&quot;:false,&quot;dropping-particle&quot;:&quot;&quot;,&quot;non-dropping-particle&quot;:&quot;&quot;},{&quot;family&quot;:&quot;Cortinovis&quot;,&quot;given&quot;:&quot;Monica&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yani&quot;,&quot;given&quot;:&quot;Ahmad&quot;,&quot;parse-names&quot;:false,&quot;dropping-particle&quot;:&quot;&quot;,&quot;non-dropping-particle&quot;:&quot;&quot;},{&quot;family&quot;:&quot;Davletov&quot;,&quot;given&quot;:&quot;Kairat&quot;,&quot;parse-names&quot;:false,&quot;dropping-particle&quot;:&quot;&quot;,&quot;non-dropping-particle&quot;:&quot;&quot;},{&quot;family&quot;:&quot;Courten&quot;,&quot;given&quot;:&quot;Barbora&quot;,&quot;parse-names&quot;:false,&quot;dropping-particle&quot;:&quot;&quot;,&quot;non-dropping-particle&quot;:&quot;de&quot;},{&quot;family&quot;:&quot;la Cruz-Góngora&quot;,&quot;given&quot;:&quot;Vanessa&quot;,&quot;parse-names&quot;:false,&quot;dropping-particle&quot;:&quot;&quot;,&quot;non-dropping-particle&quot;:&quot;De&quot;},{&quot;family&quot;:&quot;Degefa&quot;,&quot;given&quot;:&quot;Meaza Girma&quot;,&quot;parse-names&quot;:false,&quot;dropping-particle&quot;:&quot;&quot;,&quot;non-dropping-particle&quot;:&quot;&quot;},{&quot;family&quot;:&quot;Dharmaratne&quot;,&quot;given&quot;:&quot;Samath Dhamminda&quot;,&quot;parse-names&quot;:false,&quot;dropping-particle&quot;:&quot;&quot;,&quot;non-dropping-particle&quot;:&quot;&quot;},{&quot;family&quot;:&quot;Diaz&quot;,&quot;given&quot;:&quot;Daniel&quot;,&quot;parse-names&quot;:false,&quot;dropping-particle&quot;:&quot;&quot;,&quot;non-dropping-particle&quot;:&quot;&quot;},{&quot;family&quot;:&quot;Dubey&quot;,&quot;given&quot;:&quot;Manisha&quot;,&quot;parse-names&quot;:false,&quot;dropping-particle&quot;:&quot;&quot;,&quot;non-dropping-particle&quot;:&quot;&quot;},{&quot;family&quot;:&quot;Duken&quot;,&quot;given&quot;:&quot;Eyasu Ejeta&quot;,&quot;parse-names&quot;:false,&quot;dropping-particle&quot;:&quot;&quot;,&quot;non-dropping-particle&quot;:&quot;&quot;},{&quot;family&quot;:&quot;Edessa&quot;,&quot;given&quot;:&quot;Dumessa&quot;,&quot;parse-names&quot;:false,&quot;dropping-particle&quot;:&quot;&quot;,&quot;non-dropping-particle&quot;:&quot;&quot;},{&quot;family&quot;:&quot;Endres&quot;,&quot;given&quot;:&quot;Matthias&quot;,&quot;parse-names&quot;:false,&quot;dropping-particle&quot;:&quot;&quot;,&quot;non-dropping-particle&quot;:&quot;&quot;},{&quot;family&quot;:&quot;Faraon&quot;,&quot;given&quot;:&quot;Emerito Jose A&quot;,&quot;parse-names&quot;:false,&quot;dropping-particle&quot;:&quot;&quot;,&quot;non-dropping-particle&quot;:&quot;&quot;},{&quot;family&quot;:&quot;Farzadfar&quot;,&quot;given&quot;:&quot;Farshad&quot;,&quot;parse-names&quot;:false,&quot;dropping-particle&quot;:&quot;&quot;,&quot;non-dropping-particle&quot;:&quot;&quot;},{&quot;family&quot;:&quot;Fernandes&quot;,&quot;given&quot;:&quot;Eduard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orio&quot;,&quot;parse-names&quot;:false,&quot;dropping-particle&quot;:&quot;&quot;,&quot;non-dropping-particle&quot;:&quot;&quot;},{&quot;family&quot;:&quot;Ganji&quot;,&quot;given&quot;:&quot;Morsaleh&quot;,&quot;parse-names&quot;:false,&quot;dropping-particle&quot;:&quot;&quot;,&quot;non-dropping-particle&quot;:&quot;&quot;},{&quot;family&quot;:&quot;Gebre&quot;,&quot;given&quot;:&quot;Abadi Kahsu&quot;,&quot;parse-names&quot;:false,&quot;dropping-particle&quot;:&quot;&quot;,&quot;non-dropping-particle&quot;:&quot;&quot;},{&quot;family&quot;:&quot;Gebremichael&quot;,&quot;given&quot;:&quot;Teklu Gebrehiwo&quot;,&quot;parse-names&quot;:false,&quot;dropping-particle&quot;:&quot;&quot;,&quot;non-dropping-particle&quot;:&quot;&quot;},{&quot;family&quot;:&quot;Geta&quot;,&quot;given&quot;:&quot;Birhanu&quot;,&quot;parse-names&quot;:false,&quot;dropping-particle&quot;:&quot;&quot;,&quot;non-dropping-particle&quot;:&quot;&quot;},{&quot;family&quot;:&quot;Gezae&quot;,&quot;given&quot;:&quot;Kebede Embaye&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ómez-Dantés&quot;,&quot;given&quot;:&quot;Hector&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Haj-Mirzaian&quot;,&quot;given&quot;:&quot;Arvin&quot;,&quot;parse-names&quot;:false,&quot;dropping-particle&quot;:&quot;&quot;,&quot;non-dropping-particle&quot;:&quot;&quot;},{&quot;family&quot;:&quot;Haj-Mirzaian&quot;,&quot;given&quot;:&quot;Arya&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egazy&quot;,&quot;given&quot;:&quot;Mohamed I&quot;,&quot;parse-names&quot;:false,&quot;dropping-particle&quot;:&quot;&quot;,&quot;non-dropping-particle&quot;:&quot;&quot;},{&quot;family&quot;:&quot;Heidari&quot;,&quot;given&quot;:&quot;Behnam&quot;,&quot;parse-names&quot;:false,&quot;dropping-particle&quot;:&quot;&quot;,&quot;non-dropping-particle&quot;:&quot;&quot;},{&quot;family&quot;:&quot;Herial&quot;,&quot;given&quot;:&quot;Nabeel A&quot;,&quot;parse-names&quot;:false,&quot;dropping-particle&quot;:&quot;&quot;,&quot;non-dropping-particle&quot;:&quot;&quot;},{&quot;family&quot;:&quot;Hosseini&quot;,&quot;given&quot;:&quot;Mohammad Ali&quot;,&quot;parse-names&quot;:false,&quot;dropping-particle&quot;:&quot;&quot;,&quot;non-dropping-particle&quot;:&quot;&quot;},{&quot;family&quot;:&quot;Hostiuc&quot;,&quot;given&quot;:&quot;Sori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Jahanmehr&quot;,&quot;given&quot;:&quot;Nader&quot;,&quot;parse-names&quot;:false,&quot;dropping-particle&quot;:&quot;&quot;,&quot;non-dropping-particle&quot;:&quot;&quot;},{&quot;family&quot;:&quot;Javanbakht&quot;,&quot;given&quot;:&quot;Mehdi&quot;,&quot;parse-names&quot;:false,&quot;dropping-particle&quot;:&quot;&quot;,&quot;non-dropping-particle&quot;:&quot;&quot;},{&quot;family&quot;:&quot;Jha&quot;,&quot;given&quot;:&quot;Ravi Prakash&quot;,&quot;parse-names&quot;:false,&quot;dropping-particle&quot;:&quot;&quot;,&quot;non-dropping-particle&quot;:&quot;&quot;},{&quot;family&quot;:&quot;Jonas&quot;,&quot;given&quot;:&quot;Jost B.&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hsay&quot;,&quot;given&quot;:&quot;Amaha&quot;,&quot;parse-names&quot;:false,&quot;dropping-particle&quot;:&quot;&quot;,&quot;non-dropping-particle&quot;:&quot;&quot;},{&quot;family&quot;:&quot;Kalani&quot;,&quot;given&quot;:&quot;Rizwan&quot;,&quot;parse-names&quot;:false,&quot;dropping-particle&quot;:&quot;&quot;,&quot;non-dropping-particle&quot;:&quot;&quot;},{&quot;family&quot;:&quot;Kalkonde&quot;,&quot;given&quot;:&quot;Yogeshwar&quot;,&quot;parse-names&quot;:false,&quot;dropping-particle&quot;:&quot;&quot;,&quot;non-dropping-particle&quot;:&quot;&quot;},{&quot;family&quot;:&quot;Kamil&quot;,&quot;given&quot;:&quot;Teshome Abegaz&quot;,&quot;parse-names&quot;:false,&quot;dropping-particle&quot;:&quot;&quot;,&quot;non-dropping-particle&quot;:&quot;&quot;},{&quot;family&quot;:&quot;Kanchan&quot;,&quot;given&quot;:&quot;Tanuj&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Narges&quot;,&quot;parse-names&quot;:false,&quot;dropping-particle&quot;:&quot;&quot;,&quot;non-dropping-particle&quot;:&quot;&quot;},{&quot;family&quot;:&quot;Karimi-Sari&quot;,&quot;given&quot;:&quot;Hamidreza&quot;,&quot;parse-names&quot;:false,&quot;dropping-particle&quot;:&quot;&quot;,&quot;non-dropping-particle&quot;:&quot;&quot;},{&quot;family&quot;:&quot;Kasaeian&quot;,&quot;given&quot;:&quot;Amir&quot;,&quot;parse-names&quot;:false,&quot;dropping-particle&quot;:&quot;&quot;,&quot;non-dropping-particle&quot;:&quot;&quot;},{&quot;family&quot;:&quot;Kassa&quot;,&quot;given&quot;:&quot;Tesfaye Dessale&quot;,&quot;parse-names&quot;:false,&quot;dropping-particle&quot;:&quot;&quot;,&quot;non-dropping-particle&quot;:&quot;&quot;},{&quot;family&quot;:&quot;Kazemeini&quot;,&quot;given&quot;:&quot;Hossein&quot;,&quot;parse-names&quot;:false,&quot;dropping-particle&quot;:&quot;&quot;,&quot;non-dropping-particle&quot;:&quot;&quot;},{&quot;family&quot;:&quot;Kefale&quot;,&quot;given&quot;:&quot;Adane Teshome&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quot;,&quot;given&quot;:&quot;Ejaz Ahmad&quot;,&quot;parse-names&quot;:false,&quot;dropping-particle&quot;:&quot;&quot;,&quot;non-dropping-particle&quot;:&quot;&quot;},{&quot;family&quot;:&quot;Khang&quot;,&quot;given&quot;:&quot;Young-Ho&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Daniel&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vimäki&quot;,&quot;given&quot;:&quot;Mika&quot;,&quot;parse-names&quot;:false,&quot;dropping-particle&quot;:&quot;&quot;,&quot;non-dropping-particle&quot;:&quot;&quot;},{&quot;family&quot;:&quot;Koyanagi&quot;,&quot;given&quot;:&quot;Ai&quot;,&quot;parse-names&quot;:false,&quot;dropping-particle&quot;:&quot;&quot;,&quot;non-dropping-particle&quot;:&quot;&quot;},{&quot;family&quot;:&quot;Krishnamurthi&quot;,&quot;given&quot;:&quot;Rita K&quot;,&quot;parse-names&quot;:false,&quot;dropping-particle&quot;:&quot;&quot;,&quot;non-dropping-particle&quot;:&quot;&quot;},{&quot;family&quot;:&quot;Kumar&quot;,&quot;given&quot;:&quot;G Anil&quot;,&quot;parse-names&quot;:false,&quot;dropping-particle&quot;:&quot;&quot;,&quot;non-dropping-particle&quot;:&quot;&quot;},{&quot;family&quot;:&quot;Lafranconi&quot;,&quot;given&quot;:&quot;Alessandra&quot;,&quot;parse-names&quot;:false,&quot;dropping-particle&quot;:&quot;&quot;,&quot;non-dropping-particle&quot;:&quot;&quot;},{&quot;family&quot;:&quot;Lewington&quot;,&quot;given&quot;:&quot;Sarah&quot;,&quot;parse-names&quot;:false,&quot;dropping-particle&quot;:&quot;&quot;,&quot;non-dropping-particle&quot;:&quot;&quot;},{&quot;family&quot;:&quot;Li&quot;,&quot;given&quot;:&quot;Shanshan&quot;,&quot;parse-names&quot;:false,&quot;dropping-particle&quot;:&quot;&quot;,&quot;non-dropping-particle&quot;:&quot;&quot;},{&quot;family&quot;:&quot;Lo&quot;,&quot;given&quot;:&quot;Warren David&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Mackay&quot;,&quot;given&quot;:&quot;Mark T&quot;,&quot;parse-names&quot;:false,&quot;dropping-particle&quot;:&quot;&quot;,&quot;non-dropping-particle&quot;:&quot;&quot;},{&quot;family&quot;:&quot;Majdan&quot;,&quot;given&quot;:&quot;Marek&quot;,&quot;parse-names&quot;:false,&quot;dropping-particle&quot;:&quot;&quot;,&quot;non-dropping-particle&quot;:&quot;&quot;},{&quot;family&quot;:&quot;Majdzadeh&quot;,&quot;given&quot;:&quot;Reza&quot;,&quot;parse-names&quot;:false,&quot;dropping-particle&quot;:&quot;&quot;,&quot;non-dropping-particle&quot;:&quot;&quot;},{&quot;family&quot;:&quot;Majeed&quot;,&quot;given&quot;:&quot;Azeem&quot;,&quot;parse-names&quot;:false,&quot;dropping-particle&quot;:&quot;&quot;,&quot;non-dropping-particle&quot;:&quot;&quot;},{&quot;family&quot;:&quot;Malekzadeh&quot;,&quot;given&quot;:&quot;Reza&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ehndiratta&quot;,&quot;given&quot;:&quot;Man Mohan&quot;,&quot;parse-names&quot;:false,&quot;dropping-particle&quot;:&quot;&quot;,&quot;non-dropping-particle&quot;:&quot;&quot;},{&quot;family&quot;:&quot;Mehta&quot;,&quot;given&quot;:&quot;Varshil&quot;,&quot;parse-names&quot;:false,&quot;dropping-particle&quot;:&quot;&quot;,&quot;non-dropping-particle&quot;:&quot;&quot;},{&quot;family&quot;:&quot;Mengistu&quot;,&quot;given&quot;:&quot;Getnet&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ller&quot;,&quot;given&quot;:&quot;Ted R&quot;,&quot;parse-names&quot;:false,&quot;dropping-particle&quot;:&quot;&quot;,&quot;non-dropping-particle&quot;:&quot;&quot;},{&quot;family&quot;:&quot;Mirrakhimov&quot;,&quot;given&quot;:&quot;Erkin M&quot;,&quot;parse-names&quot;:false,&quot;dropping-particle&quot;:&quot;&quot;,&quot;non-dropping-particle&quot;:&quot;&quot;},{&quot;family&quot;:&quot;Mohajer&quot;,&quot;given&quot;:&quot;Bahram&quot;,&quot;parse-names&quot;:false,&quot;dropping-particle&quot;:&quot;&quot;,&quot;non-dropping-particle&quot;:&quot;&quot;},{&quot;family&quot;:&quot;Mohammad&quot;,&quot;given&quot;:&quot;Yousef&quot;,&quot;parse-names&quot;:false,&quot;dropping-particle&quot;:&quot;&quot;,&quot;non-dropping-particle&quot;:&quot;&quot;},{&quot;family&quot;:&quot;Mohammadoo-khorasani&quot;,&quot;given&quot;:&quot;Milad&quot;,&quot;parse-names&quot;:false,&quot;dropping-particle&quot;:&quot;&quot;,&quot;non-dropping-particle&quot;:&quot;&quot;},{&quot;family&quot;:&quot;Mohammed&quot;,&quot;given&quot;:&quot;Shafiu&quot;,&quot;parse-names&quot;:false,&quot;dropping-particle&quot;:&quot;&quot;,&quot;non-dropping-particle&quot;:&quot;&quot;},{&quot;family&quot;:&quot;Mohebi&quot;,&quot;given&quot;:&quot;Farnam&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radi&quot;,&quot;given&quot;:&quot;Ghobad&quot;,&quot;parse-names&quot;:false,&quot;dropping-particle&quot;:&quot;&quot;,&quot;non-dropping-particle&quot;:&quot;&quot;},{&quot;family&quot;:&quot;Morawska&quot;,&quot;given&quot;:&quot;Lidia&quot;,&quot;parse-names&quot;:false,&quot;dropping-particle&quot;:&quot;&quot;,&quot;non-dropping-particle&quot;:&quot;&quot;},{&quot;family&quot;:&quot;Moreno Velásquez&quot;,&quot;given&quot;:&quot;Ilais&quot;,&quot;parse-names&quot;:false,&quot;dropping-particle&quot;:&quot;&quot;,&quot;non-dropping-particle&quot;:&quot;&quot;},{&quot;family&quot;:&quot;Mousavi&quot;,&quot;given&quot;:&quot;Seyyed Meysam&quot;,&quot;parse-names&quot;:false,&quot;dropping-particle&quot;:&quot;&quot;,&quot;non-dropping-particle&quot;:&quot;&quot;},{&quot;family&quot;:&quot;Muhammed&quot;,&quot;given&quot;:&quot;Oumer Sada S&quot;,&quot;parse-names&quot;:false,&quot;dropping-particle&quot;:&quot;&quot;,&quot;non-dropping-particle&quot;:&quot;&quot;},{&quot;family&quot;:&quot;Muruet&quot;,&quot;given&quot;:&quot;Walter&quot;,&quot;parse-names&quot;:false,&quot;dropping-particle&quot;:&quot;&quot;,&quot;non-dropping-particle&quot;:&quot;&quot;},{&quot;family&quot;:&quot;Naderi&quot;,&quot;given&quot;:&quot;Mehdi&quot;,&quot;parse-names&quot;:false,&quot;dropping-particle&quot;:&quot;&quot;,&quot;non-dropping-particle&quot;:&quot;&quot;},{&quot;family&quot;:&quot;Naghavi&quot;,&quot;given&quot;:&quot;Mohsen&quot;,&quot;parse-names&quot;:false,&quot;dropping-particle&quot;:&quot;&quot;,&quot;non-dropping-particle&quot;:&quot;&quot;},{&quot;family&quot;:&quot;Naik&quot;,&quot;given&quot;:&quot;Gurudatta&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Cuong Tat&quot;,&quot;parse-names&quot;:false,&quot;dropping-particle&quot;:&quot;&quot;,&quot;non-dropping-particle&quot;:&quot;&quot;},{&quot;family&quot;:&quot;Nguyen&quot;,&quot;given&quot;:&quot;Long Hoang&quot;,&quot;parse-names&quot;:false,&quot;dropping-particle&quot;:&quot;&quot;,&quot;non-dropping-particle&quot;:&quot;&quot;},{&quot;family&quot;:&quot;Nirayo&quot;,&quot;given&quot;:&quot;Yirga Legesse&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Ofori-Asenso&quot;,&quot;given&quot;:&quot;Richard&quot;,&quot;parse-names&quot;:false,&quot;dropping-particle&quot;:&quot;&quot;,&quot;non-dropping-particle&quot;:&quot;&quot;},{&quot;family&quot;:&quot;Ogbo&quot;,&quot;given&quot;:&quot;Felix Akpojene&quot;,&quot;parse-names&quot;:false,&quot;dropping-particle&quot;:&quot;&quot;,&quot;non-dropping-particle&quot;:&quot;&quot;},{&quot;family&quot;:&quot;Olagunju&quot;,&quot;given&quot;:&quot;Andrew T&quot;,&quot;parse-names&quot;:false,&quot;dropping-particle&quot;:&quot;&quot;,&quot;non-dropping-particle&quot;:&quot;&quot;},{&quot;family&quot;:&quot;Olagunju&quot;,&quot;given&quot;:&quot;Tinuke O&quot;,&quot;parse-names&quot;:false,&quot;dropping-particle&quot;:&quot;&quot;,&quot;non-dropping-particle&quot;:&quot;&quot;},{&quot;family&quot;:&quot;Owolabi&quot;,&quot;given&quot;:&quot;Mayowa Ojo&quot;,&quot;parse-names&quot;:false,&quot;dropping-particle&quot;:&quot;&quot;,&quot;non-dropping-particle&quot;:&quot;&quot;},{&quot;family&quot;:&quot;Pandian&quot;,&quot;given&quot;:&quot;Jeyaraj Durai&quot;,&quot;parse-names&quot;:false,&quot;dropping-particle&quot;:&quot;&quot;,&quot;non-dropping-particle&quot;:&quot;&quot;},{&quot;family&quot;:&quot;Patel&quot;,&quot;given&quot;:&quot;Shanti&quot;,&quot;parse-names&quot;:false,&quot;dropping-particle&quot;:&quot;&quot;,&quot;non-dropping-particle&quot;:&quot;&quot;},{&quot;family&quot;:&quot;Perico&quot;,&quot;given&quot;:&quot;Norberto&quot;,&quot;parse-names&quot;:false,&quot;dropping-particle&quot;:&quot;&quot;,&quot;non-dropping-particle&quot;:&quot;&quot;},{&quot;family&quot;:&quot;Piradov&quot;,&quot;given&quot;:&quot;Michael A&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stchi&quot;,&quot;given&quot;:&quot;Hossein&quot;,&quot;parse-names&quot;:false,&quot;dropping-particle&quot;:&quot;&quot;,&quot;non-dropping-particle&quot;:&quot;&quot;},{&quot;family&quot;:&quot;Prakash&quot;,&quot;given&quot;:&quot;V&quot;,&quot;parse-names&quot;:false,&quot;dropping-particle&quot;:&quot;&quot;,&quot;non-dropping-particle&quot;:&quot;&quot;},{&quot;family&quot;:&quot;Qorbani&quot;,&quot;given&quot;:&quot;Mostafa&quot;,&quot;parse-names&quot;:false,&quot;dropping-particle&quot;:&quot;&quot;,&quot;non-dropping-particle&quot;:&quot;&quot;},{&quot;family&quot;:&quot;Rafiei&quot;,&quot;given&quot;:&quot;Alireza&quot;,&quot;parse-names&quot;:false,&quot;dropping-particle&quot;:&quot;&quot;,&quot;non-dropping-particle&quot;:&quot;&quot;},{&quot;family&quot;:&quot;Rahim&quot;,&quot;given&quot;:&quot;Fakher&quot;,&quot;parse-names&quot;:false,&quot;dropping-particle&quot;:&quot;&quot;,&quot;non-dropping-particle&quot;:&quot;&quot;},{&quot;family&quot;:&quot;Rahimi&quot;,&quot;given&quot;:&quot;Kazem&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ahfuzar&quot;,&quot;parse-names&quot;:false,&quot;dropping-particle&quot;:&quot;&quot;,&quot;non-dropping-particle&quot;:&quot;&quot;},{&quot;family&quot;:&quot;Rahman&quot;,&quot;given&quot;:&quot;Muhammad Aziz&quot;,&quot;parse-names&quot;:false,&quot;dropping-particle&quot;:&quot;&quot;,&quot;non-dropping-particle&quot;:&quot;&quot;},{&quot;family&quot;:&quot;Reis&quot;,&quot;given&quot;:&quot;Cesar&quot;,&quot;parse-names&quot;:false,&quot;dropping-particle&quot;:&quot;&quot;,&quot;non-dropping-particle&quot;:&quot;&quot;},{&quot;family&quot;:&quot;Remuzzi&quot;,&quot;given&quot;:&quot;Giuseppe&quot;,&quot;parse-names&quot;:false,&quot;dropping-particle&quot;:&quot;&quot;,&quot;non-dropping-particle&quot;:&quot;&quot;},{&quot;family&quot;:&quot;Renzaho&quot;,&quot;given&quot;:&quot;Andre M.N.&quot;,&quot;parse-names&quot;:false,&quot;dropping-particle&quot;:&quot;&quot;,&quot;non-dropping-particle&quot;:&quot;&quot;},{&quot;family&quot;:&quot;Ricci&quot;,&quot;given&quot;:&quot;Stefano&quot;,&quot;parse-names&quot;:false,&quot;dropping-particle&quot;:&quot;&quot;,&quot;non-dropping-particle&quot;:&quot;&quot;},{&quot;family&quot;:&quot;Roberts&quot;,&quot;given&quot;:&quot;Nicholas L S&quot;,&quot;parse-names&quot;:false,&quot;dropping-particle&quot;:&quot;&quot;,&quot;non-dropping-particle&quot;:&quot;&quot;},{&quot;family&quot;:&quot;Robinson&quot;,&quot;given&quot;:&quot;Stephen R&quot;,&quot;parse-names&quot;:false,&quot;dropping-particle&quot;:&quot;&quot;,&quot;non-dropping-particle&quot;:&quot;&quot;},{&quot;family&quot;:&quot;Roever&quot;,&quot;given&quot;:&quot;Leonardo&quot;,&quot;parse-names&quot;:false,&quot;dropping-particle&quot;:&quot;&quot;,&quot;non-dropping-particle&quot;:&quot;&quot;},{&quot;family&quot;:&quot;Roshandel&quot;,&quot;given&quot;:&quot;Gholamreza&quot;,&quot;parse-names&quot;:false,&quot;dropping-particle&quot;:&quot;&quot;,&quot;non-dropping-particle&quot;:&quot;&quot;},{&quot;family&quot;:&quot;Sabbagh&quot;,&quot;given&quot;:&quot;Parisa&quot;,&quot;parse-names&quot;:false,&quot;dropping-particle&quot;:&quot;&quot;,&quot;non-dropping-particle&quot;:&quot;&quot;},{&quot;family&quot;:&quot;Safari&quot;,&quot;given&quot;:&quot;Hosein&quot;,&quot;parse-names&quot;:false,&quot;dropping-particle&quot;:&quot;&quot;,&quot;non-dropping-particle&quot;:&quot;&quot;},{&quot;family&quot;:&quot;Safari&quot;,&quot;given&quot;:&quot;Saeed&quot;,&quot;parse-names&quot;:false,&quot;dropping-particle&quot;:&quot;&quot;,&quot;non-dropping-particle&quot;:&quot;&quot;},{&quot;family&quot;:&quot;Safiri&quot;,&quot;given&quot;:&quot;Saeid&quot;,&quot;parse-names&quot;:false,&quot;dropping-particle&quot;:&quot;&quot;,&quot;non-dropping-particle&quot;:&quot;&quot;},{&quot;family&quot;:&quot;Sahebkar&quot;,&quot;given&quot;:&quot;Amirhossein&quot;,&quot;parse-names&quot;:false,&quot;dropping-particle&quot;:&quot;&quot;,&quot;non-dropping-particle&quot;:&quot;&quot;},{&quot;family&quot;:&quot;Salehi Zahabi&quot;,&quot;given&quot;:&quot;Saleh&quot;,&quot;parse-names&quot;:false,&quot;dropping-particle&quot;:&quot;&quot;,&quot;non-dropping-particle&quot;:&quot;&quot;},{&quot;family&quot;:&quot;Samy&quot;,&quot;given&quot;:&quot;Abdallah M.&quot;,&quot;parse-names&quot;:false,&quot;dropping-particle&quot;:&quot;&quot;,&quot;non-dropping-particle&quot;:&quot;&quot;},{&quot;family&quot;:&quot;Santalucia&quot;,&quot;given&quot;:&quot;Paola&quot;,&quot;parse-names&quot;:false,&quot;dropping-particle&quot;:&quot;&quot;,&quot;non-dropping-particle&quot;:&quot;&quot;},{&quot;family&quot;:&quot;Santos&quot;,&quot;given&quot;:&quot;Itamar S&quot;,&quot;parse-names&quot;:false,&quot;dropping-particle&quot;:&quot;&quot;,&quot;non-dropping-particle&quot;:&quot;&quot;},{&quot;family&quot;:&quot;Santos&quot;,&quot;given&quot;:&quot;João Vasco&quot;,&quot;parse-names&quot;:false,&quot;dropping-particle&quot;:&quot;&quot;,&quot;non-dropping-particle&quot;:&quot;&quot;},{&quot;family&quot;:&quot;Santric Milicevic&quot;,&quot;given&quot;:&quot;Milena M&quot;,&quot;parse-names&quot;:false,&quot;dropping-particle&quot;:&quot;&quot;,&quot;non-dropping-particle&quot;:&quot;&quot;},{&quot;family&quot;:&quot;Sartorius&quot;,&quot;given&quot;:&quot;Benn&quot;,&quot;parse-names&quot;:false,&quot;dropping-particle&quot;:&quot;&quot;,&quot;non-dropping-particle&quot;:&quot;&quot;},{&quot;family&quot;:&quot;Sawant&quot;,&quot;given&quot;:&quot;Arundhati R&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afieesabet&quot;,&quot;given&quot;:&quot;Azadeh&quot;,&quot;parse-names&quot;:false,&quot;dropping-particle&quot;:&quot;&quot;,&quot;non-dropping-particle&quot;:&quot;&quot;},{&quot;family&quot;:&quot;Shaikh&quot;,&quot;given&quot;:&quot;Masood Ali&quot;,&quot;parse-names&quot;:false,&quot;dropping-particle&quot;:&quot;&quot;,&quot;non-dropping-particle&quot;:&quot;&quot;},{&quot;family&quot;:&quot;Shams-Beyranvand&quot;,&quot;given&quot;:&quot;Mehran&quot;,&quot;parse-names&quot;:false,&quot;dropping-particle&quot;:&quot;&quot;,&quot;non-dropping-particle&quot;:&quot;&quot;},{&quot;family&quot;:&quot;Sheikh&quot;,&quot;given&quot;:&quot;Aziz&quot;,&quot;parse-names&quot;:false,&quot;dropping-particle&quot;:&quot;&quot;,&quot;non-dropping-particle&quot;:&quot;&quot;},{&quot;family&quot;:&quot;Sheth&quot;,&quot;given&quot;:&quot;Kevin N.&quot;,&quot;parse-names&quot;:false,&quot;dropping-particle&quot;:&quot;&quot;,&quot;non-dropping-particle&quot;:&quot;&quot;},{&quot;family&quot;:&quot;Shibuya&quot;,&quot;given&quot;:&quot;Kenji&quot;,&quot;parse-names&quot;:false,&quot;dropping-particle&quot;:&quot;&quot;,&quot;non-dropping-particle&quot;:&quot;&quot;},{&quot;family&quot;:&quot;Shigematsu&quot;,&quot;given&quot;:&quot;Mika&quot;,&quot;parse-names&quot;:false,&quot;dropping-particle&quot;:&quot;&quot;,&quot;non-dropping-particle&quot;:&quot;&quot;},{&quot;family&quot;:&quot;Shin&quot;,&quot;given&quot;:&quot;Min-Jeong&quot;,&quot;parse-names&quot;:false,&quot;dropping-particle&quot;:&quot;&quot;,&quot;non-dropping-particle&quot;:&quot;&quot;},{&quot;family&quot;:&quot;Shiue&quot;,&quot;given&quot;:&quot;Ivy&quot;,&quot;parse-names&quot;:false,&quot;dropping-particle&quot;:&quot;&quot;,&quot;non-dropping-particle&quot;:&quot;&quot;},{&quot;family&quot;:&quot;Siabani&quot;,&quot;given&quot;:&quot;Soraya&quot;,&quot;parse-names&quot;:false,&quot;dropping-particle&quot;:&quot;&quot;,&quot;non-dropping-particle&quot;:&quot;&quot;},{&quot;family&quot;:&quot;Sobaih&quot;,&quot;given&quot;:&quot;Badr Hasan&quot;,&quot;parse-names&quot;:false,&quot;dropping-particle&quot;:&quot;&quot;,&quot;non-dropping-particle&quot;:&quot;&quot;},{&quot;family&quot;:&quot;Sposato&quot;,&quot;given&quot;:&quot;Luciano A.&quot;,&quot;parse-names&quot;:false,&quot;dropping-particle&quot;:&quot;&quot;,&quot;non-dropping-particle&quot;:&quot;&quot;},{&quot;family&quot;:&quot;Sutradhar&quot;,&quot;given&quot;:&quot;Ipsita&quot;,&quot;parse-names&quot;:false,&quot;dropping-particle&quot;:&quot;&quot;,&quot;non-dropping-particle&quot;:&quot;&quot;},{&quot;family&quot;:&quot;Sylaja&quot;,&quot;given&quot;:&quot;PN&quot;,&quot;parse-names&quot;:false,&quot;dropping-particle&quot;:&quot;&quot;,&quot;non-dropping-particle&quot;:&quot;&quot;},{&quot;family&quot;:&quot;Szoeke&quot;,&quot;given&quot;:&quot;Cassandra E I&quot;,&quot;parse-names&quot;:false,&quot;dropping-particle&quot;:&quot;&quot;,&quot;non-dropping-particle&quot;:&quot;&quot;},{&quot;family&quot;:&quot;Ao&quot;,&quot;given&quot;:&quot;Braden James&quot;,&quot;parse-names&quot;:false,&quot;dropping-particle&quot;:&quot;&quot;,&quot;non-dropping-particle&quot;:&quot;Te&quot;},{&quot;family&quot;:&quot;Temsah&quot;,&quot;given&quot;:&quot;Mohamad-Hani&quot;,&quot;parse-names&quot;:false,&quot;dropping-particle&quot;:&quot;&quot;,&quot;non-dropping-particle&quot;:&quot;&quot;},{&quot;family&quot;:&quot;Temsah&quot;,&quot;given&quot;:&quot;Omar&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ran&quot;,&quot;given&quot;:&quot;Bach Xuan&quot;,&quot;parse-names&quot;:false,&quot;dropping-particle&quot;:&quot;&quot;,&quot;non-dropping-particle&quot;:&quot;&quot;},{&quot;family&quot;:&quot;Tran&quot;,&quot;given&quot;:&quot;Khanh Bao&quot;,&quot;parse-names&quot;:false,&quot;dropping-particle&quot;:&quot;&quot;,&quot;non-dropping-particle&quot;:&quot;&quot;},{&quot;family&quot;:&quot;Truelsen&quot;,&quot;given&quot;:&quot;Thomas Clement&quot;,&quot;parse-names&quot;:false,&quot;dropping-particle&quot;:&quot;&quot;,&quot;non-dropping-particle&quot;:&quot;&quot;},{&quot;family&quot;:&quot;Tsadik&quot;,&quot;given&quot;:&quot;Afewerki Gebremeskel&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duganathan&quot;,&quot;given&quot;:&quot;Muthiah&quot;,&quot;parse-names&quot;:false,&quot;dropping-particle&quot;:&quot;&quot;,&quot;non-dropping-particle&quot;:&quot;&quot;},{&quot;family&quot;:&quot;Valdez&quot;,&quot;given&quot;:&quot;Pascual R&quot;,&quot;parse-names&quot;:false,&quot;dropping-particle&quot;:&quot;&quot;,&quot;non-dropping-particle&quot;:&quot;&quot;},{&quot;family&quot;:&quot;Vasankari&quot;,&quot;given&quot;:&quot;Tommi Juhani&quot;,&quot;parse-names&quot;:false,&quot;dropping-particle&quot;:&quot;&quot;,&quot;non-dropping-particle&quot;:&quot;&quot;},{&quot;family&quot;:&quot;Vasanthan&quot;,&quot;given&quot;:&quot;Rajagopalan&quot;,&quot;parse-names&quot;:false,&quot;dropping-particle&quot;:&quot;&quot;,&quot;non-dropping-particle&quot;:&quot;&quot;},{&quot;family&quot;:&quot;Venketasubramanian&quot;,&quot;given&quot;:&quot;Narayanaswamy&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Waheed&quot;,&quot;given&quot;:&quot;Yasir&quot;,&quot;parse-names&quot;:false,&quot;dropping-particle&quot;:&quot;&quot;,&quot;non-dropping-particle&quot;:&quot;&quot;},{&quot;family&quot;:&quot;Weiderpass&quot;,&quot;given&quot;:&quot;Elisabete&quot;,&quot;parse-names&quot;:false,&quot;dropping-particle&quot;:&quot;&quot;,&quot;non-dropping-particle&quot;:&quot;&quot;},{&quot;family&quot;:&quot;Weldegwergs&quot;,&quot;given&quot;:&quot;Kidu Gidey&quot;,&quot;parse-names&quot;:false,&quot;dropping-particle&quot;:&quot;&quot;,&quot;non-dropping-particle&quot;:&quot;&quot;},{&quot;family&quot;:&quot;Westerman&quot;,&quot;given&quot;:&quot;Ronny&quot;,&quot;parse-names&quot;:false,&quot;dropping-particle&quot;:&quot;&quot;,&quot;non-dropping-particle&quot;:&quot;&quot;},{&quot;family&quot;:&quot;Wolfe&quot;,&quot;given&quot;:&quot;Charles D A&quot;,&quot;parse-names&quot;:false,&quot;dropping-particle&quot;:&quot;&quot;,&quot;non-dropping-particle&quot;:&quot;&quot;},{&quot;family&quot;:&quot;Wondafrash&quot;,&quot;given&quot;:&quot;Dawit Zewdu&quot;,&quot;parse-names&quot;:false,&quot;dropping-particle&quot;:&quot;&quot;,&quot;non-dropping-particle&quot;:&quot;&quot;},{&quot;family&quot;:&quot;Xu&quot;,&quot;given&quot;:&quot;Gelin&quot;,&quot;parse-names&quot;:false,&quot;dropping-particle&quot;:&quot;&quot;,&quot;non-dropping-particle&quot;:&quot;&quot;},{&quot;family&quot;:&quot;Yadollahpour&quot;,&quot;given&quot;:&quot;Ali&quot;,&quot;parse-names&quot;:false,&quot;dropping-particle&quot;:&quot;&quot;,&quot;non-dropping-particle&quot;:&quot;&quot;},{&quot;family&quot;:&quot;Yamada&quot;,&quot;given&quot;:&quot;Tomohide&quot;,&quot;parse-names&quot;:false,&quot;dropping-particle&quot;:&quot;&quot;,&quot;non-dropping-particle&quot;:&quot;&quot;},{&quot;family&quot;:&quot;Yatsuya&quot;,&quot;given&quot;:&quot;Hiroshi&quot;,&quot;parse-names&quot;:false,&quot;dropping-particle&quot;:&quot;&quot;,&quot;non-dropping-particle&quot;:&quot;&quot;},{&quot;family&quot;:&quot;Yimer&quot;,&quot;given&quot;:&quot;Ebrahim M&quot;,&quot;parse-names&quot;:false,&quot;dropping-particle&quot;:&quot;&quot;,&quot;non-dropping-particle&quot;:&quot;&quot;},{&quot;family&quot;:&quot;Yonemoto&quot;,&quot;given&quot;:&quot;Naohiro&quot;,&quot;parse-names&quot;:false,&quot;dropping-particle&quot;:&quot;&quot;,&quot;non-dropping-particle&quot;:&quot;&quot;},{&quot;family&quot;:&quot;Yousefifard&quot;,&quot;given&quot;:&quot;Mahmoud&quot;,&quot;parse-names&quot;:false,&quot;dropping-particle&quot;:&quot;&quot;,&quot;non-dropping-particle&quot;:&quot;&quot;},{&quot;family&quot;:&quot;Yu&quot;,&quot;given&quot;:&quot;Chuanhua&quot;,&quot;parse-names&quot;:false,&quot;dropping-particle&quot;:&quot;&quot;,&quot;non-dropping-particle&quot;:&quot;&quot;},{&quot;family&quot;:&quot;Zaidi&quot;,&quot;given&quot;:&quot;Zoubida&quot;,&quot;parse-names&quot;:false,&quot;dropping-particle&quot;:&quot;&quot;,&quot;non-dropping-particle&quot;:&quot;&quot;},{&quot;family&quot;:&quot;Zamani&quot;,&quot;given&quot;:&quot;Mohammad&quot;,&quot;parse-names&quot;:false,&quot;dropping-particle&quot;:&quot;&quot;,&quot;non-dropping-particle&quot;:&quot;&quot;},{&quot;family&quot;:&quot;Zarghi&quot;,&quot;given&quot;:&quot;Afshin&quot;,&quot;parse-names&quot;:false,&quot;dropping-particle&quot;:&quot;&quot;,&quot;non-dropping-particle&quot;:&quot;&quot;},{&quot;family&quot;:&quot;Zhang&quot;,&quot;given&quot;:&quot;Yunquan&quot;,&quot;parse-names&quot;:false,&quot;dropping-particle&quot;:&quot;&quot;,&quot;non-dropping-particle&quot;:&quot;&quot;},{&quot;family&quot;:&quot;Zodpey&quot;,&quot;given&quot;:&quot;Sanjay&quot;,&quot;parse-names&quot;:false,&quot;dropping-particle&quot;:&quot;&quot;,&quot;non-dropping-particle&quot;:&quot;&quot;},{&quot;family&quot;:&quot;Feigin&quot;,&quot;given&quot;:&quot;Valery L.&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19)30034-1&quot;,&quot;ISSN&quot;:&quot;14744422&quot;,&quot;issued&quot;:{&quot;date-parts&quot;:[[2019,5]]},&quot;page&quot;:&quot;439-458&quot;,&quot;issue&quot;:&quot;5&quot;,&quot;volume&quot;:&quot;18&quot;}}],&quot;properties&quot;:{&quot;noteIndex&quot;:0},&quot;manualOverride&quot;:{&quot;isManuallyOverridden&quot;:false,&quot;manualOverrideText&quot;:&quot;&quot;,&quot;citeprocText&quot;:&quot;[2]&quot;}},{&quot;citationID&quot;:&quot;MENDELEY_CITATION_018e7547-b0df-4dc7-b8f1-bdf61ba8ddd5&quot;,&quot;isEdited&quot;:false,&quot;citationTag&quot;:&quot;MENDELEY_CITATION_v3_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&quot;,&quot;citationItems&quot;:[{&quot;id&quot;:&quot;f2c17a29-6989-31df-9a2b-9dd59114a558&quot;,&quot;isTemporary&quot;:false,&quot;itemData&quot;:{&quot;type&quot;:&quot;article-journal&quot;,&quot;id&quot;:&quot;f2c17a29-6989-31df-9a2b-9dd59114a558&quot;,&quot;title&quot;:&quot;Motor recovery after stroke: a systematic review&quot;,&quot;author&quot;:[{&quot;family&quot;:&quot;Langhorne&quot;,&quot;given&quot;:&quot;Peter&quot;,&quot;parse-names&quot;:false,&quot;dropping-particle&quot;:&quot;&quot;,&quot;non-dropping-particle&quot;:&quot;&quot;},{&quot;family&quot;:&quot;Coupar&quot;,&quot;given&quot;:&quot;Fiona&quot;,&quot;parse-names&quot;:false,&quot;dropping-particle&quot;:&quot;&quot;,&quot;non-dropping-particle&quot;:&quot;&quot;},{&quot;family&quot;:&quot;Pollock&quot;,&quot;given&quot;:&quot;Alex&quot;,&quot;parse-names&quot;:false,&quot;dropping-particle&quot;:&quot;&quot;,&quot;non-dropping-particle&quot;:&quot;&quot;}],&quot;container-title&quot;:&quot;The Lancet Neurology&quot;,&quot;container-title-short&quot;:&quot;Lancet Neurol&quot;,&quot;DOI&quot;:&quot;10.1016/S1474-4422(09)70150-4&quot;,&quot;ISSN&quot;:&quot;14744422&quot;,&quot;issued&quot;:{&quot;date-parts&quot;:[[2009,8]]},&quot;page&quot;:&quot;741-754&quot;,&quot;issue&quot;:&quot;8&quot;,&quot;volume&quot;:&quot;8&quot;}}],&quot;properties&quot;:{&quot;noteIndex&quot;:0},&quot;manualOverride&quot;:{&quot;isManuallyOverridden&quot;:false,&quot;manualOverrideText&quot;:&quot;&quot;,&quot;citeprocText&quot;:&quot;[3]&quot;}},{&quot;citationID&quot;:&quot;MENDELEY_CITATION_b4c932cc-b41c-476c-afc5-54afb5e04293&quot;,&quot;isEdited&quot;:false,&quot;citationTag&quot;:&quot;MENDELEY_CITATION_v3_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&quot;,&quot;citationItems&quot;:[{&quot;id&quot;:&quot;097fea58-458d-3c2b-a059-2988278b53fb&quot;,&quot;isTemporary&quot;:false,&quot;itemData&quot;:{&quot;type&quot;:&quot;article-journal&quot;,&quot;id&quot;:&quot;097fea58-458d-3c2b-a059-2988278b53fb&quot;,&quot;title&quot;:&quot;Estimates of the Prevalence of Acute Stroke Impairments and Disability in a Multiethnic Population&quot;,&quot;author&quot;:[{&quot;family&quot;:&quot;Lawrence&quot;,&quot;given&quot;:&quot;Enas S.&quot;,&quot;parse-names&quot;:false,&quot;dropping-particle&quot;:&quot;&quot;,&quot;non-dropping-particle&quot;:&quot;&quot;},{&quot;family&quot;:&quot;Coshall&quot;,&quot;given&quot;:&quot;Catherine&quot;,&quot;parse-names&quot;:false,&quot;dropping-particle&quot;:&quot;&quot;,&quot;non-dropping-particle&quot;:&quot;&quot;},{&quot;family&quot;:&quot;Dundas&quot;,&quot;given&quot;:&quot;Ruth&quot;,&quot;parse-names&quot;:false,&quot;dropping-particle&quot;:&quot;&quot;,&quot;non-dropping-particle&quot;:&quot;&quot;},{&quot;family&quot;:&quot;Stewart&quot;,&quot;given&quot;:&quot;Judy&quot;,&quot;parse-names&quot;:false,&quot;dropping-particle&quot;:&quot;&quot;,&quot;non-dropping-particle&quot;:&quot;&quot;},{&quot;family&quot;:&quot;Rudd&quot;,&quot;given&quot;:&quot;Anthony G.&quot;,&quot;parse-names&quot;:false,&quot;dropping-particle&quot;:&quot;&quot;,&quot;non-dropping-particle&quot;:&quot;&quot;},{&quot;family&quot;:&quot;Howard&quot;,&quot;given&quot;:&quot;Robin&quot;,&quot;parse-names&quot;:false,&quot;dropping-particle&quot;:&quot;&quot;,&quot;non-dropping-particle&quot;:&quot;&quot;},{&quot;family&quot;:&quot;Wolfe&quot;,&quot;given&quot;:&quot;Charles D. A.&quot;,&quot;parse-names&quot;:false,&quot;dropping-particle&quot;:&quot;&quot;,&quot;non-dropping-particle&quot;:&quot;&quot;}],&quot;container-title&quot;:&quot;Stroke&quot;,&quot;container-title-short&quot;:&quot;Stroke&quot;,&quot;DOI&quot;:&quot;10.1161/01.STR.32.6.1279&quot;,&quot;ISSN&quot;:&quot;0039-2499&quot;,&quot;issued&quot;:{&quot;date-parts&quot;:[[2001,6]]},&quot;page&quot;:&quot;1279-1284&quot;,&quot;issue&quot;:&quot;6&quot;,&quot;volume&quot;:&quot;32&quot;}}],&quot;properties&quot;:{&quot;noteIndex&quot;:0},&quot;manualOverride&quot;:{&quot;isManuallyOverridden&quot;:false,&quot;manualOverrideText&quot;:&quot;&quot;,&quot;citeprocText&quot;:&quot;[4]&quot;}},{&quot;citationID&quot;:&quot;MENDELEY_CITATION_7dcddcfd-e26b-48fc-b456-b8ef16c2dc10&quot;,&quot;isEdited&quot;:false,&quot;citationTag&quot;:&quot;MENDELEY_CITATION_v3_eyJjaXRhdGlvbklEIjoiTUVOREVMRVlfQ0lUQVRJT05fN2RjZGRjZmQtZTI2Yi00OGZjLWI0NTYtYjhlZjE2YzJkYzEw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13175595-b810-43c0-9c8a-c3309d00125a&quot;,&quot;isEdited&quot;:false,&quot;citationTag&quot;:&quot;MENDELEY_CITATION_v3_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&quot;,&quot;citationItems&quot;:[{&quot;id&quot;:&quot;fdebd0de-abda-3309-b2fb-c67dc2634d3a&quot;,&quot;isTemporary&quot;:false,&quot;itemData&quot;:{&quot;type&quot;:&quot;article-journal&quot;,&quot;id&quot;:&quot;fdebd0de-abda-3309-b2fb-c67dc2634d3a&quot;,&quot;title&quot;:&quot;Weakness and strength training in persons with poststroke hemiplegia: Rationale, method, and efficacy&quot;,&quot;author&quot;:[{&quot;family&quot;:&quot;Patten&quot;,&quot;given&quot;:&quot;Carolynn&quot;,&quot;parse-names&quot;:false,&quot;dropping-particle&quot;:&quot;&quot;,&quot;non-dropping-particle&quot;:&quot;&quot;},{&quot;family&quot;:&quot;Lexell&quot;,&quot;given&quot;:&quot;Jan&quot;,&quot;parse-names&quot;:false,&quot;dropping-particle&quot;:&quot;&quot;,&quot;non-dropping-particle&quot;:&quot;&quot;},{&quot;family&quot;:&quot;Brown&quot;,&quot;given&quot;:&quot;Heather E.&quot;,&quot;parse-names&quot;:false,&quot;dropping-particle&quot;:&quot;&quot;,&quot;non-dropping-particle&quot;:&quot;&quot;}],&quot;container-title&quot;:&quot;The Journal of Rehabilitation Research and Development&quot;,&quot;DOI&quot;:&quot;10.1682/JRRD.2004.03.0293&quot;,&quot;ISSN&quot;:&quot;0748-7711&quot;,&quot;issued&quot;:{&quot;date-parts&quot;:[[2004,5]]},&quot;page&quot;:&quot;293&quot;,&quot;issue&quot;:&quot;3A&quot;,&quot;volume&quot;:&quot;41&quot;,&quot;container-title-short&quot;:&quot;&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id&quot;:&quot;e5e63b34-0007-3834-b20f-4602b0aa61f2&quot;,&quot;isTemporary&quot;:false,&quot;itemData&quot;:{&quot;type&quot;:&quot;article-journal&quot;,&quot;id&quot;:&quot;e5e63b34-0007-3834-b20f-4602b0aa61f2&quot;,&quot;title&quot;:&quot;Using the Borg rating of perceived exertion scale to grade the intensity of a functional training program of the affected upper limb after a stroke: a feasibility study&quot;,&quot;author&quot;:[{&quot;family&quot;:&quot;Milot&quot;,&quot;given&quot;:&quot;Marie-Hélène&quot;,&quot;parse-names&quot;:false,&quot;dropping-particle&quot;:&quot;&quot;,&quot;non-dropping-particle&quot;:&quot;&quot;},{&quot;family&quot;:&quot;Léonard&quot;,&quot;given&quot;:&quot;Guillaume&quot;,&quot;parse-names&quot;:false,&quot;dropping-particle&quot;:&quot;&quot;,&quot;non-dropping-particle&quot;:&quot;&quot;},{&quot;family&quot;:&quot;Corriveau&quot;,&quot;given&quot;:&quot;Hélène&quot;,&quot;parse-names&quot;:false,&quot;dropping-particle&quot;:&quot;&quot;,&quot;non-dropping-particle&quot;:&quot;&quot;},{&quot;family&quot;:&quot;Desrosiers&quot;,&quot;given&quot;:&quot;Johanne&quot;,&quot;parse-names&quot;:false,&quot;dropping-particle&quot;:&quot;&quot;,&quot;non-dropping-particle&quot;:&quot;&quot;}],&quot;container-title&quot;:&quot;Clinical Interventions in Aging&quot;,&quot;container-title-short&quot;:&quot;Clin Interv Aging&quot;,&quot;DOI&quot;:&quot;10.2147/CIA.S179691&quot;,&quot;ISSN&quot;:&quot;1178-1998&quot;,&quot;issued&quot;:{&quot;date-parts&quot;:[[2018,12,19]]},&quot;page&quot;:&quot;9-16&quot;,&quot;volume&quot;:&quot;14&quot;}}],&quot;properties&quot;:{&quot;noteIndex&quot;:0},&quot;manualOverride&quot;:{&quot;isManuallyOverridden&quot;:false,&quot;manualOverrideText&quot;:&quot;&quot;,&quot;citeprocText&quot;:&quot;[6], [7], [8], [9], [10]&quot;}},{&quot;citationID&quot;:&quot;MENDELEY_CITATION_c2598328-0724-474c-9b4a-c1d5763ee225&quot;,&quot;isEdited&quot;:false,&quot;citationTag&quot;:&quot;MENDELEY_CITATION_v3_eyJjaXRhdGlvbklEIjoiTUVOREVMRVlfQ0lUQVRJT05fYzI1OTgzMjgtMDcyNC00NzRjLTliNGEtYzFkNTc2M2VlMjI1IiwiaXNFZGl0ZWQiOmZhbHNlLCJjaXRhdGlvbkl0ZW1zIjpb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&quot;,&quot;citationItems&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e7beadb8-22e7-32f1-82c4-3c32f634f18b&quot;,&quot;isTemporary&quot;:false,&quot;itemData&quot;:{&quot;type&quot;:&quot;article-journal&quot;,&quot;id&quot;:&quot;e7beadb8-22e7-32f1-82c4-3c32f634f18b&quot;,&quot;title&quot;:&quot;Concurrent neuromechanical and functional gains following upper-extremity power training post-stroke&quot;,&quot;author&quot;:[{&quot;family&quot;:&quot;Patten&quot;,&quot;given&quot;:&quot;Carolynn&quot;,&quot;parse-names&quot;:false,&quot;dropping-particle&quot;:&quot;&quot;,&quot;non-dropping-particle&quot;:&quot;&quot;},{&quot;family&quot;:&quot;Condliffe&quot;,&quot;given&quot;:&quot;Elizabeth G&quot;,&quot;parse-names&quot;:false,&quot;dropping-particle&quot;:&quot;&quot;,&quot;non-dropping-particle&quot;:&quot;&quot;},{&quot;family&quot;:&quot;Dairaghi&quot;,&quot;given&quot;:&quot;Christine A&quot;,&quot;parse-names&quot;:false,&quot;dropping-particle&quot;:&quot;&quot;,&quot;non-dropping-particle&quot;:&quot;&quot;},{&quot;family&quot;:&quot;Lum&quot;,&quot;given&quot;:&quot;Peter S&quot;,&quot;parse-names&quot;:false,&quot;dropping-particle&quot;:&quot;&quot;,&quot;non-dropping-particle&quot;:&quot;&quot;}],&quot;container-title&quot;:&quot;Journal of Neuroengineering and Rehabilitation&quot;,&quot;container-title-short&quot;:&quot;J Neuroeng Rehabil&quot;,&quot;DOI&quot;:&quot;10.1186/1743-0003-10-1&quot;,&quot;ISSN&quot;:&quot;1743-0003&quot;,&quot;PMID&quot;:&quot;23336711&quot;,&quot;issued&quot;:{&quot;date-parts&quot;:[[2013,1,21]]},&quot;page&quot;:&quot;1&quot;,&quot;volume&quot;:&quot;10&quot;}},{&quot;id&quot;:&quot;a8f1465b-ab0e-36d4-8134-0890d9413fa1&quot;,&quot;isTemporary&quot;:false,&quot;itemData&quot;:{&quot;type&quot;:&quot;article-journal&quot;,&quot;id&quot;:&quot;a8f1465b-ab0e-36d4-8134-0890d9413fa1&quot;,&quot;title&quot;:&quot;Strengthening interventions increase strength and improve activity after stroke: a systematic review&quot;,&quot;author&quot;:[{&quot;family&quot;:&quot;Ada&quot;,&quot;given&quot;:&quot;Louise&quot;,&quot;parse-names&quot;:false,&quot;dropping-particle&quot;:&quot;&quot;,&quot;non-dropping-particle&quot;:&quot;&quot;},{&quot;family&quot;:&quot;Dorsch&quot;,&quot;given&quot;:&quot;Simone&quot;,&quot;parse-names&quot;:false,&quot;dropping-particle&quot;:&quot;&quot;,&quot;non-dropping-particle&quot;:&quot;&quot;},{&quot;family&quot;:&quot;Canning&quot;,&quot;given&quot;:&quot;Colleen G.&quot;,&quot;parse-names&quot;:false,&quot;dropping-particle&quot;:&quot;&quot;,&quot;non-dropping-particle&quot;:&quot;&quot;}],&quot;container-title&quot;:&quot;Australian Journal of Physiotherapy&quot;,&quot;DOI&quot;:&quot;10.1016/S0004-9514(06)70003-4&quot;,&quot;ISSN&quot;:&quot;00049514&quot;,&quot;issued&quot;:{&quot;date-parts&quot;:[[2006]]},&quot;page&quot;:&quot;241-248&quot;,&quot;issue&quot;:&quot;4&quot;,&quot;volume&quot;:&quot;52&quot;,&quot;container-title-short&quot;:&quot;&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 [7], [8], [11]&quot;}},{&quot;citationID&quot;:&quot;MENDELEY_CITATION_90939647-dfc1-41c9-9c44-3582c0da270d&quot;,&quot;isEdited&quot;:false,&quot;citationTag&quot;:&quot;MENDELEY_CITATION_v3_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&quot;,&quot;citationItems&quot;:[{&quot;id&quot;:&quot;203e22d7-a2bd-335b-81c8-0f9c4ee92d73&quot;,&quot;isTemporary&quot;:false,&quot;itemData&quot;:{&quot;type&quot;:&quot;article-journal&quot;,&quot;id&quot;:&quot;203e22d7-a2bd-335b-81c8-0f9c4ee92d73&quot;,&quot;title&quot;:&quot;Effectiveness of Physiotherapy in Acute Phase of Stroke&quot;,&quot;author&quot;:[{&quot;family&quot;:&quot;Tarasová&quot;,&quot;given&quot;:&quot;M.&quot;,&quot;parse-names&quot;:false,&quot;dropping-particle&quot;:&quot;&quot;,&quot;non-dropping-particle&quot;:&quot;&quot;},{&quot;family&quot;:&quot;Bártlová&quot;,&quot;given&quot;:&quot;B.&quot;,&quot;parse-names&quot;:false,&quot;dropping-particle&quot;:&quot;&quot;,&quot;non-dropping-particle&quot;:&quot;&quot;},{&quot;family&quot;:&quot;Nosavcovová&quot;,&quot;given&quot;:&quot;E.&quot;,&quot;parse-names&quot;:false,&quot;dropping-particle&quot;:&quot;&quot;,&quot;non-dropping-particle&quot;:&quot;&quot;},{&quot;family&quot;:&quot;Fadhli&quot;,&quot;given&quot;:&quot;A. K.&quot;,&quot;parse-names&quot;:false,&quot;dropping-particle&quot;:&quot;&quot;,&quot;non-dropping-particle&quot;:&quot;Al&quot;},{&quot;family&quot;:&quot;Pospíšil&quot;,&quot;given&quot;:&quot;P.&quot;,&quot;parse-names&quot;:false,&quot;dropping-particle&quot;:&quot;&quot;,&quot;non-dropping-particle&quot;:&quot;&quot;},{&quot;family&quot;:&quot;Konečny&quot;,&quot;given&quot;:&quot;L.&quot;,&quot;parse-names&quot;:false,&quot;dropping-particle&quot;:&quot;&quot;,&quot;non-dropping-particle&quot;:&quot;&quot;},{&quot;family&quot;:&quot;Pohanka&quot;,&quot;given&quot;:&quot;M.&quot;,&quot;parse-names&quot;:false,&quot;dropping-particle&quot;:&quot;&quot;,&quot;non-dropping-particle&quot;:&quot;&quot;},{&quot;family&quot;:&quot;Fišer&quot;,&quot;given&quot;:&quot;B.&quot;,&quot;parse-names&quot;:false,&quot;dropping-particle&quot;:&quot;&quot;,&quot;non-dropping-particle&quot;:&quot;&quot;},{&quot;family&quot;:&quot;Dobšák&quot;,&quot;given&quot;:&quot;P.&quot;,&quot;parse-names&quot;:false,&quot;dropping-particle&quot;:&quot;&quot;,&quot;non-dropping-particle&quot;:&quot;&quot;},{&quot;family&quot;:&quot;Siegelová&quot;,&quot;given&quot;:&quot;J.&quot;,&quot;parse-names&quot;:false,&quot;dropping-particle&quot;:&quot;&quot;,&quot;non-dropping-particle&quot;:&quot;&quot;}],&quot;container-title&quot;:&quot;Scripta Medica&quot;,&quot;container-title-short&quot;:&quot;Scr Med (Brno)&quot;,&quot;issued&quot;:{&quot;date-parts&quot;:[[2008,10]]},&quot;page&quot;:&quot;185-194&quot;,&quot;issue&quot;:&quot;3&quot;,&quot;volume&quot;:&quot;81&quot;}}],&quot;properties&quot;:{&quot;noteIndex&quot;:0},&quot;manualOverride&quot;:{&quot;isManuallyOverridden&quot;:false,&quot;manualOverrideText&quot;:&quot;&quot;,&quot;citeprocText&quot;:&quot;[12]&quot;}},{&quot;citationID&quot;:&quot;MENDELEY_CITATION_ebdbc720-8307-4a18-b951-64882cd471bd&quot;,&quot;isEdited&quot;:false,&quot;citationTag&quot;:&quot;MENDELEY_CITATION_v3_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&quot;,&quot;citationItems&quot;:[{&quot;id&quot;:&quot;61a49e35-55f0-3dc7-a552-6467bd839587&quot;,&quot;isTemporary&quot;:false,&quot;itemData&quot;:{&quot;type&quot;:&quot;article-journal&quot;,&quot;id&quot;:&quot;61a49e35-55f0-3dc7-a552-6467bd839587&quot;,&quot;title&quot;:&quot;A study on additional early physiotherapy after stroke and factors affecting functional recovery&quot;,&quot;author&quot;:[{&quot;family&quot;:&quot;Fang&quot;,&quot;given&quot;:&quot;Yannan&quot;,&quot;parse-names&quot;:false,&quot;dropping-particle&quot;:&quot;&quot;,&quot;non-dropping-particle&quot;:&quot;&quot;},{&quot;family&quot;:&quot;Chen&quot;,&quot;given&quot;:&quot;Xiaohua&quot;,&quot;parse-names&quot;:false,&quot;dropping-particle&quot;:&quot;&quot;,&quot;non-dropping-particle&quot;:&quot;&quot;},{&quot;family&quot;:&quot;Li&quot;,&quot;given&quot;:&quot;Hua&quot;,&quot;parse-names&quot;:false,&quot;dropping-particle&quot;:&quot;&quot;,&quot;non-dropping-particle&quot;:&quot;&quot;},{&quot;family&quot;:&quot;Lin&quot;,&quot;given&quot;:&quot;Jianwen&quot;,&quot;parse-names&quot;:false,&quot;dropping-particle&quot;:&quot;&quot;,&quot;non-dropping-particle&quot;:&quot;&quot;},{&quot;family&quot;:&quot;Huang&quot;,&quot;given&quot;:&quot;Ruxun&quot;,&quot;parse-names&quot;:false,&quot;dropping-particle&quot;:&quot;&quot;,&quot;non-dropping-particle&quot;:&quot;&quot;},{&quot;family&quot;:&quot;Zeng&quot;,&quot;given&quot;:&quot;Insheng&quot;,&quot;parse-names&quot;:false,&quot;dropping-particle&quot;:&quot;&quot;,&quot;non-dropping-particle&quot;:&quot;&quot;}],&quot;container-title&quot;:&quot;Clinical Rehabilitation&quot;,&quot;container-title-short&quot;:&quot;Clin Rehabil&quot;,&quot;DOI&quot;:&quot;10.1191/0269215503cr655oa&quot;,&quot;ISSN&quot;:&quot;0269-2155&quot;,&quot;issued&quot;:{&quot;date-parts&quot;:[[2003,9,1]]},&quot;page&quot;:&quot;608-617&quot;,&quot;issue&quot;:&quot;6&quot;,&quot;volume&quot;:&quot;17&quot;}}],&quot;properties&quot;:{&quot;noteIndex&quot;:0},&quot;manualOverride&quot;:{&quot;isManuallyOverridden&quot;:false,&quot;manualOverrideText&quot;:&quot;&quot;,&quot;citeprocText&quot;:&quot;[13]&quot;}},{&quot;citationID&quot;:&quot;MENDELEY_CITATION_d1b2809c-a92b-44e1-be8b-4978c4c116dc&quot;,&quot;isEdited&quot;:false,&quot;citationTag&quot;:&quot;MENDELEY_CITATION_v3_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&quot;,&quot;citationItems&quot;:[{&quot;id&quot;:&quot;f75227d7-f9d0-3087-ad0c-70a27f0a6bab&quot;,&quot;isTemporary&quot;:false,&quot;itemData&quot;:{&quot;type&quot;:&quot;article-journal&quot;,&quot;id&quot;:&quot;f75227d7-f9d0-3087-ad0c-70a27f0a6bab&quot;,&quot;title&quot;:&quot;Agreed definitions and a shared vision for new standards in stroke recovery research: The Stroke Recovery and Rehabilitation Roundtable taskforce&quot;,&quot;author&quot;:[{&quot;family&quot;:&quot;Bernhardt&quot;,&quot;given&quot;:&quot;Julie&quot;,&quot;parse-names&quot;:false,&quot;dropping-particle&quot;:&quot;&quot;,&quot;non-dropping-particle&quot;:&quot;&quot;},{&quot;family&quot;:&quot;Hayward&quot;,&quot;given&quot;:&quot;Kathryn S&quot;,&quot;parse-names&quot;:false,&quot;dropping-particle&quot;:&quot;&quot;,&quot;non-dropping-particle&quot;:&quot;&quot;},{&quot;family&quot;:&quot;Kwakkel&quot;,&quot;given&quot;:&quot;Gert&quot;,&quot;parse-names&quot;:false,&quot;dropping-particle&quot;:&quot;&quot;,&quot;non-dropping-particle&quot;:&quot;&quot;},{&quot;family&quot;:&quot;Ward&quot;,&quot;given&quot;:&quot;Nick S&quot;,&quot;parse-names&quot;:false,&quot;dropping-particle&quot;:&quot;&quot;,&quot;non-dropping-particle&quot;:&quot;&quot;},{&quot;family&quot;:&quot;Wolf&quot;,&quot;given&quot;:&quot;Steven L&quot;,&quot;parse-names&quot;:false,&quot;dropping-particle&quot;:&quot;&quot;,&quot;non-dropping-particle&quot;:&quot;&quot;},{&quot;family&quot;:&quot;Borschmann&quot;,&quot;given&quot;:&quot;Karen&quot;,&quot;parse-names&quot;:false,&quot;dropping-particle&quot;:&quot;&quot;,&quot;non-dropping-particle&quot;:&quot;&quot;},{&quot;family&quot;:&quot;Krakauer&quot;,&quot;given&quot;:&quot;John W&quot;,&quot;parse-names&quot;:false,&quot;dropping-particle&quot;:&quot;&quot;,&quot;non-dropping-particle&quot;:&quot;&quot;},{&quot;family&quot;:&quot;Boyd&quot;,&quot;given&quot;:&quot;Lara A&quot;,&quot;parse-names&quot;:false,&quot;dropping-particle&quot;:&quot;&quot;,&quot;non-dropping-particle&quot;:&quot;&quot;},{&quot;family&quot;:&quot;Carmichael&quot;,&quot;given&quot;:&quot;S Thomas&quot;,&quot;parse-names&quot;:false,&quot;dropping-particle&quot;:&quot;&quot;,&quot;non-dropping-particle&quot;:&quot;&quot;},{&quot;family&quot;:&quot;Corbett&quot;,&quot;given&quot;:&quot;Dale&quot;,&quot;parse-names&quot;:false,&quot;dropping-particle&quot;:&quot;&quot;,&quot;non-dropping-particle&quot;:&quot;&quot;},{&quot;family&quot;:&quot;Cramer&quot;,&quot;given&quot;:&quot;Steven C&quot;,&quot;parse-names&quot;:false,&quot;dropping-particle&quot;:&quot;&quot;,&quot;non-dropping-particle&quot;:&quot;&quot;}],&quot;container-title&quot;:&quot;International Journal of Stroke&quot;,&quot;DOI&quot;:&quot;10.1177/1747493017711816&quot;,&quot;ISSN&quot;:&quot;1747-4930&quot;,&quot;issued&quot;:{&quot;date-parts&quot;:[[2017,7,12]]},&quot;page&quot;:&quot;444-450&quot;,&quot;issue&quot;:&quot;5&quot;,&quot;volume&quot;:&quot;12&quot;,&quot;container-title-short&quot;:&quot;&quot;}}],&quot;properties&quot;:{&quot;noteIndex&quot;:0},&quot;manualOverride&quot;:{&quot;isManuallyOverridden&quot;:false,&quot;manualOverrideText&quot;:&quot;&quot;,&quot;citeprocText&quot;:&quot;[14]&quot;}},{&quot;citationID&quot;:&quot;MENDELEY_CITATION_bca65b28-e5c7-4f5a-a35a-a2b107e43ac6&quot;,&quot;isEdited&quot;:false,&quot;citationTag&quot;:&quot;MENDELEY_CITATION_v3_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&quot;,&quot;citationItems&quot;:[{&quot;id&quot;:&quot;c825e9c6-983c-31f9-bf40-017c1629545b&quot;,&quot;isTemporary&quot;:false,&quot;itemData&quot;:{&quot;type&quot;:&quot;article-journal&quot;,&quot;id&quot;:&quot;c825e9c6-983c-31f9-bf40-017c1629545b&quot;,&quot;title&quot;:&quot;Neuroplastic Changes Following Brain Ischemia and their Contribution to Stroke Recovery: Novel Approaches in Neurorehabilitation&quot;,&quot;author&quot;:[{&quot;family&quot;:&quot;Alia&quot;,&quot;given&quot;:&quot;Claudia&quot;,&quot;parse-names&quot;:false,&quot;dropping-particle&quot;:&quot;&quot;,&quot;non-dropping-particle&quot;:&quot;&quot;},{&quot;family&quot;:&quot;Spalletti&quot;,&quot;given&quot;:&quot;Cristina&quot;,&quot;parse-names&quot;:false,&quot;dropping-particle&quot;:&quot;&quot;,&quot;non-dropping-particle&quot;:&quot;&quot;},{&quot;family&quot;:&quot;Lai&quot;,&quot;given&quot;:&quot;Stefano&quot;,&quot;parse-names&quot;:false,&quot;dropping-particle&quot;:&quot;&quot;,&quot;non-dropping-particle&quot;:&quot;&quot;},{&quot;family&quot;:&quot;Panarese&quot;,&quot;given&quot;:&quot;Alessandro&quot;,&quot;parse-names&quot;:false,&quot;dropping-particle&quot;:&quot;&quot;,&quot;non-dropping-particle&quot;:&quot;&quot;},{&quot;family&quot;:&quot;Lamola&quot;,&quot;given&quot;:&quot;Giuseppe&quot;,&quot;parse-names&quot;:false,&quot;dropping-particle&quot;:&quot;&quot;,&quot;non-dropping-particle&quot;:&quot;&quot;},{&quot;family&quot;:&quot;Bertolucci&quot;,&quot;given&quot;:&quot;Federica&quot;,&quot;parse-names&quot;:false,&quot;dropping-particle&quot;:&quot;&quot;,&quot;non-dropping-particle&quot;:&quot;&quot;},{&quot;family&quot;:&quot;Vallone&quot;,&quot;given&quot;:&quot;Fabio&quot;,&quot;parse-names&quot;:false,&quot;dropping-particle&quot;:&quot;&quot;,&quot;non-dropping-particle&quot;:&quot;&quot;},{&quot;family&quot;:&quot;Garbo&quot;,&quot;given&quot;:&quot;Angelo&quot;,&quot;parse-names&quot;:false,&quot;dropping-particle&quot;:&quot;&quot;,&quot;non-dropping-particle&quot;:&quot;Di&quot;},{&quot;family&quot;:&quot;Chisari&quot;,&quot;given&quot;:&quot;Carmelo&quot;,&quot;parse-names&quot;:false,&quot;dropping-particle&quot;:&quot;&quot;,&quot;non-dropping-particle&quot;:&quot;&quot;},{&quot;family&quot;:&quot;Micera&quot;,&quot;given&quot;:&quot;Silvestro&quot;,&quot;parse-names&quot;:false,&quot;dropping-particle&quot;:&quot;&quot;,&quot;non-dropping-particle&quot;:&quot;&quot;},{&quot;family&quot;:&quot;Caleo&quot;,&quot;given&quot;:&quot;Matteo&quot;,&quot;parse-names&quot;:false,&quot;dropping-particle&quot;:&quot;&quot;,&quot;non-dropping-particle&quot;:&quot;&quot;}],&quot;container-title&quot;:&quot;Frontiers in Cellular Neuroscience&quot;,&quot;container-title-short&quot;:&quot;Front Cell Neurosci&quot;,&quot;DOI&quot;:&quot;10.3389/fncel.2017.00076&quot;,&quot;ISSN&quot;:&quot;1662-5102&quot;,&quot;issued&quot;:{&quot;date-parts&quot;:[[2017,3,16]]},&quot;volume&quot;:&quot;11&quot;}}],&quot;properties&quot;:{&quot;noteIndex&quot;:0},&quot;manualOverride&quot;:{&quot;isManuallyOverridden&quot;:false,&quot;manualOverrideText&quot;:&quot;&quot;,&quot;citeprocText&quot;:&quot;[15]&quot;}},{&quot;citationID&quot;:&quot;MENDELEY_CITATION_e8cd7b62-1728-4253-8792-b38a37ed096c&quot;,&quot;isEdited&quot;:false,&quot;citationTag&quot;:&quot;MENDELEY_CITATION_v3_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&quot;,&quot;citationItems&quot;:[{&quot;id&quot;:&quot;e3f32c76-97ae-3789-b33c-1527b7569a8e&quot;,&quot;isTemporary&quot;:false,&quot;itemData&quot;:{&quot;type&quot;:&quot;article-journal&quot;,&quot;id&quot;:&quot;e3f32c76-97ae-3789-b33c-1527b7569a8e&quot;,&quot;title&quot;:&quot;Unilateral wrist extension training after stroke improves strength and neural plasticity in both arms&quot;,&quot;author&quot;:[{&quot;family&quot;:&quot;Sun&quot;,&quot;given&quot;:&quot;Yao&quot;,&quot;parse-names&quot;:false,&quot;dropping-particle&quot;:&quot;&quot;,&quot;non-dropping-particle&quot;:&quot;&quot;},{&quot;family&quot;:&quot;Ledwell&quot;,&quot;given&quot;:&quot;Noah M. H.&quot;,&quot;parse-names&quot;:false,&quot;dropping-particle&quot;:&quot;&quot;,&quot;non-dropping-particle&quot;:&quot;&quot;},{&quot;family&quot;:&quot;Boyd&quot;,&quot;given&quot;:&quot;Lara A.&quot;,&quot;parse-names&quot;:false,&quot;dropping-particle&quot;:&quot;&quot;,&quot;non-dropping-particle&quot;:&quot;&quot;},{&quot;family&quot;:&quot;Zehr&quot;,&quot;given&quot;:&quot;E. Paul&quot;,&quot;parse-names&quot;:false,&quot;dropping-particle&quot;:&quot;&quot;,&quot;non-dropping-particle&quot;:&quot;&quot;}],&quot;container-title&quot;:&quot;Experimental Brain Research&quot;,&quot;container-title-short&quot;:&quot;Exp Brain Res&quot;,&quot;DOI&quot;:&quot;10.1007/s00221-018-5275-6&quot;,&quot;ISSN&quot;:&quot;0014-4819&quot;,&quot;issued&quot;:{&quot;date-parts&quot;:[[2018,7,5]]},&quot;page&quot;:&quot;2009-2021&quot;,&quot;issue&quot;:&quot;7&quot;,&quot;volume&quot;:&quot;236&quot;}}],&quot;properties&quot;:{&quot;noteIndex&quot;:0},&quot;manualOverride&quot;:{&quot;isManuallyOverridden&quot;:false,&quot;manualOverrideText&quot;:&quot;&quot;,&quot;citeprocText&quot;:&quot;[5]&quot;}},{&quot;citationID&quot;:&quot;MENDELEY_CITATION_83fb0ebc-b6dc-4bd6-9d87-d4388f41e0f9&quot;,&quot;isEdited&quot;:false,&quot;citationTag&quot;:&quot;MENDELEY_CITATION_v3_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&quot;,&quot;citationItems&quot;:[{&quot;id&quot;:&quot;07e10482-fbe0-3f27-9cc8-3ef0c73f3405&quot;,&quot;isTemporary&quot;:false,&quot;itemData&quot;:{&quot;type&quot;:&quot;article-journal&quot;,&quot;id&quot;:&quot;07e10482-fbe0-3f27-9cc8-3ef0c73f3405&quot;,&quot;title&quot;:&quot;Efficacy, safety, and tolerability of bilateral transcranial direct current stimulation combined to a resistance training program in chronic stroke survivors: A double-blind, randomized, placebo-controlled pilot study&quot;,&quot;author&quot;:[{&quot;family&quot;:&quot;Beaulieu&quot;,&quot;given&quot;:&quot;Louis-David&quot;,&quot;parse-names&quot;:false,&quot;dropping-particle&quot;:&quot;&quot;,&quot;non-dropping-particle&quot;:&quot;&quot;},{&quot;family&quot;:&quot;Blanchette&quot;,&quot;given&quot;:&quot;Andréanne K.&quot;,&quot;parse-names&quot;:false,&quot;dropping-particle&quot;:&quot;&quot;,&quot;non-dropping-particle&quot;:&quot;&quot;},{&quot;family&quot;:&quot;Mercier&quot;,&quot;given&quot;:&quot;Catherine&quot;,&quot;parse-names&quot;:false,&quot;dropping-particle&quot;:&quot;&quot;,&quot;non-dropping-particle&quot;:&quot;&quot;},{&quot;family&quot;:&quot;Bernard-Larocque&quot;,&quot;given&quot;:&quot;Vincent&quot;,&quot;parse-names&quot;:false,&quot;dropping-particle&quot;:&quot;&quot;,&quot;non-dropping-particle&quot;:&quot;&quot;},{&quot;family&quot;:&quot;Milot&quot;,&quot;given&quot;:&quot;Marie-Hélène&quot;,&quot;parse-names&quot;:false,&quot;dropping-particle&quot;:&quot;&quot;,&quot;non-dropping-particle&quot;:&quot;&quot;}],&quot;container-title&quot;:&quot;Restorative Neurology and Neuroscience&quot;,&quot;container-title-short&quot;:&quot;Restor Neurol Neurosci&quot;,&quot;DOI&quot;:&quot;10.3233/RNN-190908&quot;,&quot;ISSN&quot;:&quot;09226028&quot;,&quot;issued&quot;:{&quot;date-parts&quot;:[[2019,7,26]]},&quot;page&quot;:&quot;333-346&quot;,&quot;issue&quot;:&quot;4&quot;,&quot;volume&quot;:&quot;37&quot;}}],&quot;properties&quot;:{&quot;noteIndex&quot;:0},&quot;manualOverride&quot;:{&quot;isManuallyOverridden&quot;:false,&quot;manualOverrideText&quot;:&quot;&quot;,&quot;citeprocText&quot;:&quot;[9]&quot;}},{&quot;citationID&quot;:&quot;MENDELEY_CITATION_854e4195-8347-4b91-a8c7-a03150dcc52f&quot;,&quot;isEdited&quot;:false,&quot;citationTag&quot;:&quot;MENDELEY_CITATION_v3_eyJjaXRhdGlvbklEIjoiTUVOREVMRVlfQ0lUQVRJT05fODU0ZTQxOTUtODM0Ny00YjkxLWE4YzctYTAzMTUwZGNjNTJm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94b2a896-42ca-495c-8d9f-ae8c67602fd0&quot;,&quot;citationTag&quot;:&quot;MENDELEY_CITATION_v3_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&quot;,&quot;citationItems&quot;:[{&quot;id&quot;:&quot;ee75f52d-4385-3861-9b8c-aea6b1caae87&quot;,&quot;isTemporary&quot;:false,&quot;itemData&quot;:{&quot;type&quot;:&quot;article-journal&quot;,&quot;id&quot;:&quot;ee75f52d-4385-3861-9b8c-aea6b1caae87&quot;,&quot;title&quot;:&quot;What is the long-term benefit of constraint-induced movement therapy? A four-year follow-up&quot;,&quot;author&quot;:[{&quot;family&quot;:&quot;Brogårdh&quot;,&quot;given&quot;:&quot;Christina&quot;,&quot;parse-names&quot;:false,&quot;dropping-particle&quot;:&quot;&quot;,&quot;non-dropping-particle&quot;:&quot;&quot;},{&quot;family&quot;:&quot;Flansbjer&quot;,&quot;given&quot;:&quot;Ulla-Britt&quot;,&quot;parse-names&quot;:false,&quot;dropping-particle&quot;:&quot;&quot;,&quot;non-dropping-particle&quot;:&quot;&quot;},{&quot;family&quot;:&quot;Lexell&quot;,&quot;given&quot;:&quot;Jan&quot;,&quot;parse-names&quot;:false,&quot;dropping-particle&quot;:&quot;&quot;,&quot;non-dropping-particle&quot;:&quot;&quot;}],&quot;container-title&quot;:&quot;Clinical Rehabilitation&quot;,&quot;container-title-short&quot;:&quot;Clin Rehabil&quot;,&quot;DOI&quot;:&quot;10.1177/0269215508099861&quot;,&quot;ISSN&quot;:&quot;0269-2155&quot;,&quot;issued&quot;:{&quot;date-parts&quot;:[[2009,5,6]]},&quot;page&quot;:&quot;418-423&quot;,&quot;issue&quot;:&quot;5&quot;,&quot;volume&quot;:&quot;23&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id&quot;:&quot;d1057d1a-96b2-39dc-9854-688a66638f54&quot;,&quot;isTemporary&quot;:false,&quot;itemData&quot;:{&quot;type&quot;:&quot;article-journal&quot;,&quot;id&quot;:&quot;d1057d1a-96b2-39dc-9854-688a66638f54&quot;,&quot;title&quot;:&quot;Immediate and long-term effects of BCI-based rehabilitation of the upper extremity after stroke: a systematic review and meta-analysis&quot;,&quot;author&quot;:[{&quot;family&quot;:&quot;Bai&quot;,&quot;given&quot;:&quot;Zhongfei&quot;,&quot;parse-names&quot;:false,&quot;dropping-particle&quot;:&quot;&quot;,&quot;non-dropping-particle&quot;:&quot;&quot;},{&quot;family&quot;:&quot;Fong&quot;,&quot;given&quot;:&quot;Kenneth N. K.&quot;,&quot;parse-names&quot;:false,&quot;dropping-particle&quot;:&quot;&quot;,&quot;non-dropping-particle&quot;:&quot;&quot;},{&quot;family&quot;:&quot;Zhang&quot;,&quot;given&quot;:&quot;Jack Jiaqi&quot;,&quot;parse-names&quot;:false,&quot;dropping-particle&quot;:&quot;&quot;,&quot;non-dropping-particle&quot;:&quot;&quot;},{&quot;family&quot;:&quot;Chan&quot;,&quot;given&quot;:&quot;Josephine&quot;,&quot;parse-names&quot;:false,&quot;dropping-particle&quot;:&quot;&quot;,&quot;non-dropping-particle&quot;:&quot;&quot;},{&quot;family&quot;:&quot;Ting&quot;,&quot;given&quot;:&quot;K. H.&quot;,&quot;parse-names&quot;:false,&quot;dropping-particle&quot;:&quot;&quot;,&quot;non-dropping-particle&quot;:&quot;&quot;}],&quot;container-title&quot;:&quot;Journal of NeuroEngineering and Rehabilitation&quot;,&quot;container-title-short&quot;:&quot;J Neuroeng Rehabil&quot;,&quot;DOI&quot;:&quot;10.1186/s12984-020-00686-2&quot;,&quot;ISSN&quot;:&quot;1743-0003&quot;,&quot;issued&quot;:{&quot;date-parts&quot;:[[2020,12,25]]},&quot;page&quot;:&quot;57&quot;,&quot;issue&quot;:&quot;1&quot;,&quot;volume&quot;:&quot;17&quot;}},{&quot;id&quot;:&quot;d7b426d5-97de-3902-8c48-8464ed1b4db3&quot;,&quot;isTemporary&quot;:false,&quot;itemData&quot;:{&quot;type&quot;:&quot;article-journal&quot;,&quot;id&quot;:&quot;d7b426d5-97de-3902-8c48-8464ed1b4db3&quot;,&quot;title&quot;:&quot;Long term effects of intensity of upper and lower limb training after stroke: a randomised trial&quot;,&quot;author&quot;:[{&quot;family&quot;:&quot;Kwakkel&quot;,&quot;given&quot;:&quot;G&quot;,&quot;parse-names&quot;:false,&quot;dropping-particle&quot;:&quot;&quot;,&quot;non-dropping-particle&quot;:&quot;&quot;},{&quot;family&quot;:&quot;Kollen&quot;,&quot;given&quot;:&quot;B J&quot;,&quot;parse-names&quot;:false,&quot;dropping-particle&quot;:&quot;&quot;,&quot;non-dropping-particle&quot;:&quot;&quot;},{&quot;family&quot;:&quot;Wagenaar&quot;,&quot;given&quot;:&quot;R C&quot;,&quot;parse-names&quot;:false,&quot;dropping-particle&quot;:&quot;&quot;,&quot;non-dropping-particle&quot;:&quot;&quot;}],&quot;container-title&quot;:&quot;Journal of neurology, neurosurgery, and psychiatry&quot;,&quot;container-title-short&quot;:&quot;J Neurol Neurosurg Psychiatry&quot;,&quot;DOI&quot;:&quot;10.1136/jnnp.72.4.473&quot;,&quot;ISSN&quot;:&quot;0022-3050&quot;,&quot;PMID&quot;:&quot;11909906&quot;,&quot;issued&quot;:{&quot;date-parts&quot;:[[2002,4]]},&quot;page&quot;:&quot;473-9&quot;,&quot;issue&quot;:&quot;4&quot;,&quot;volume&quot;:&quot;72&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id&quot;:&quot;734332d0-56b3-366b-bc54-15079fc076b1&quot;,&quot;isTemporary&quot;:false,&quot;itemData&quot;:{&quot;type&quot;:&quot;article-journal&quot;,&quot;id&quot;:&quot;734332d0-56b3-366b-bc54-15079fc076b1&quot;,&quot;title&quot;:&quot;A randomized controlled comparison of upper-extremity rehabilitation strategies in acute stroke: a pilot study of immediate and long-term outcomes&quot;,&quot;author&quot;:[{&quot;family&quot;:&quot;Winstein&quot;,&quot;given&quot;:&quot;Carolee J&quot;,&quot;parse-names&quot;:false,&quot;dropping-particle&quot;:&quot;&quot;,&quot;non-dropping-particle&quot;:&quot;&quot;},{&quot;family&quot;:&quot;Rose&quot;,&quot;given&quot;:&quot;Dorian K&quot;,&quot;parse-names&quot;:false,&quot;dropping-particle&quot;:&quot;&quot;,&quot;non-dropping-particle&quot;:&quot;&quot;},{&quot;family&quot;:&quot;Tan&quot;,&quot;given&quot;:&quot;Sylvia M&quot;,&quot;parse-names&quot;:false,&quot;dropping-particle&quot;:&quot;&quot;,&quot;non-dropping-particle&quot;:&quot;&quot;},{&quot;family&quot;:&quot;Lewthwaite&quot;,&quot;given&quot;:&quot;Rebecca&quot;,&quot;parse-names&quot;:false,&quot;dropping-particle&quot;:&quot;&quot;,&quot;non-dropping-particle&quot;:&quot;&quot;},{&quot;family&quot;:&quot;Chui&quot;,&quot;given&quot;:&quot;Helena C&quot;,&quot;parse-names&quot;:false,&quot;dropping-particle&quot;:&quot;&quot;,&quot;non-dropping-particle&quot;:&quot;&quot;},{&quot;family&quot;:&quot;Azen&quot;,&quot;given&quot;:&quot;Stanley P&quot;,&quot;parse-names&quot;:false,&quot;dropping-particle&quot;:&quot;&quot;,&quot;non-dropping-particle&quot;:&quot;&quot;}],&quot;container-title&quot;:&quot;Archives of Physical Medicine and Rehabilitation&quot;,&quot;container-title-short&quot;:&quot;Arch Phys Med Rehabil&quot;,&quot;DOI&quot;:&quot;10.1016/j.apmr.2003.06.027&quot;,&quot;ISSN&quot;:&quot;00039993&quot;,&quot;issued&quot;:{&quot;date-parts&quot;:[[2004,4]]},&quot;page&quot;:&quot;620-628&quot;,&quot;issue&quot;:&quot;4&quot;,&quot;volume&quot;:&quot;85&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b75f0cc8-7024-373d-97ff-6e9c1b6e4e68&quot;,&quot;isTemporary&quot;:false,&quot;itemData&quot;:{&quot;type&quot;:&quot;article-journal&quot;,&quot;id&quot;:&quot;b75f0cc8-7024-373d-97ff-6e9c1b6e4e68&quot;,&quot;title&quot;:&quot;Post-stroke Rehabilitation of Severe Upper Limb Paresis in Germany – Toward Long-Term Treatment With Brain-Computer Interfaces&quot;,&quot;author&quot;:[{&quot;family&quot;:&quot;Angerhöfer&quot;,&quot;given&quot;:&quot;Cornelius&quot;,&quot;parse-names&quot;:false,&quot;dropping-particle&quot;:&quot;&quot;,&quot;non-dropping-particle&quot;:&quot;&quot;},{&quot;family&quot;:&quot;Colucci&quot;,&quot;given&quot;:&quot;Annalisa&quot;,&quot;parse-names&quot;:false,&quot;dropping-particle&quot;:&quot;&quot;,&quot;non-dropping-particle&quot;:&quot;&quot;},{&quot;family&quot;:&quot;Vermehren&quot;,&quot;given&quot;:&quot;Mareike&quot;,&quot;parse-names&quot;:false,&quot;dropping-particle&quot;:&quot;&quot;,&quot;non-dropping-particle&quot;:&quot;&quot;},{&quot;family&quot;:&quot;Hömberg&quot;,&quot;given&quot;:&quot;Volker&quot;,&quot;parse-names&quot;:false,&quot;dropping-particle&quot;:&quot;&quot;,&quot;non-dropping-particle&quot;:&quot;&quot;},{&quot;family&quot;:&quot;Soekadar&quot;,&quot;given&quot;:&quot;Surjo R.&quot;,&quot;parse-names&quot;:false,&quot;dropping-particle&quot;:&quot;&quot;,&quot;non-dropping-particle&quot;:&quot;&quot;}],&quot;container-title&quot;:&quot;Frontiers in Neurology&quot;,&quot;container-title-short&quot;:&quot;Front Neurol&quot;,&quot;DOI&quot;:&quot;10.3389/fneur.2021.772199&quot;,&quot;ISSN&quot;:&quot;1664-2295&quot;,&quot;issued&quot;:{&quot;date-parts&quot;:[[2021,11,18]]},&quot;issue&quot;:&quot;2021&quot;,&quot;volume&quot;:&quot;12&quot;}},{&quot;id&quot;:&quot;dc628abd-10ea-35fc-b0f9-d529ae92dcf8&quot;,&quot;isTemporary&quot;:false,&quot;itemData&quot;:{&quot;type&quot;:&quot;article-journal&quot;,&quot;id&quot;:&quot;dc628abd-10ea-35fc-b0f9-d529ae92dcf8&quot;,&quot;title&quot;:&quot;The long-term outcome of arm function after stroke: results of a follow-up study&quot;,&quot;author&quot;:[{&quot;family&quot;:&quot;Broeks&quot;,&quot;given&quot;:&quot;J.G&quot;,&quot;parse-names&quot;:false,&quot;dropping-particle&quot;:&quot;&quot;,&quot;non-dropping-particle&quot;:&quot;&quot;},{&quot;family&quot;:&quot;Lankhorst&quot;,&quot;given&quot;:&quot;G. J.&quot;,&quot;parse-names&quot;:false,&quot;dropping-particle&quot;:&quot;&quot;,&quot;non-dropping-particle&quot;:&quot;&quot;},{&quot;family&quot;:&quot;Rumping&quot;,&quot;given&quot;:&quot;K&quot;,&quot;parse-names&quot;:false,&quot;dropping-particle&quot;:&quot;&quot;,&quot;non-dropping-particle&quot;:&quot;&quot;},{&quot;family&quot;:&quot;Prevo&quot;,&quot;given&quot;:&quot;A. J.&quot;,&quot;parse-names&quot;:false,&quot;dropping-particle&quot;:&quot;&quot;,&quot;non-dropping-particle&quot;:&quot;&quot;}],&quot;container-title&quot;:&quot;Disability and Rehabilitation&quot;,&quot;container-title-short&quot;:&quot;Disabil Rehabil&quot;,&quot;DOI&quot;:&quot;10.1080/096382899297459&quot;,&quot;ISSN&quot;:&quot;0963-8288&quot;,&quot;issued&quot;:{&quot;date-parts&quot;:[[1999,1,7]]},&quot;page&quot;:&quot;357-364&quot;,&quot;issue&quot;:&quot;8&quot;,&quot;volume&quot;:&quot;21&quot;}},{&quot;id&quot;:&quot;1e22aa88-12ed-3c3e-b436-a273f5a3c1a3&quot;,&quot;isTemporary&quot;:false,&quot;itemData&quot;:{&quot;type&quot;:&quot;article-journal&quot;,&quot;id&quot;:&quot;1e22aa88-12ed-3c3e-b436-a273f5a3c1a3&quot;,&quot;title&quot;:&quot;Effectiveness of Constraint-Induced Movement Therapy (CIMT) as Home-Based Therapy on Barthel Index in Patients with Chronic Stroke&quot;,&quot;author&quot;:[{&quot;family&quot;:&quot;Azab&quot;,&quot;given&quot;:&quot;Mohammed&quot;,&quot;parse-names&quot;:false,&quot;dropping-particle&quot;:&quot;&quot;,&quot;non-dropping-particle&quot;:&quot;&quot;},{&quot;family&quot;:&quot;Al-Jarrah&quot;,&quot;given&quot;:&quot;Muhammed&quot;,&quot;parse-names&quot;:false,&quot;dropping-particle&quot;:&quot;&quot;,&quot;non-dropping-particle&quot;:&quot;&quot;},{&quot;family&quot;:&quot;Nazzal&quot;,&quot;given&quot;:&quot;Mahmoud&quot;,&quot;parse-names&quot;:false,&quot;dropping-particle&quot;:&quot;&quot;,&quot;non-dropping-particle&quot;:&quot;&quot;},{&quot;family&quot;:&quot;Maayah&quot;,&quot;given&quot;:&quot;Mikhled&quot;,&quot;parse-names&quot;:false,&quot;dropping-particle&quot;:&quot;&quot;,&quot;non-dropping-particle&quot;:&quot;&quot;},{&quot;family&quot;:&quot;Abu Sammour&quot;,&quot;given&quot;:&quot;Mohammed&quot;,&quot;parse-names&quot;:false,&quot;dropping-particle&quot;:&quot;&quot;,&quot;non-dropping-particle&quot;:&quot;&quot;},{&quot;family&quot;:&quot;Jamous&quot;,&quot;given&quot;:&quot;Mohammed&quot;,&quot;parse-names&quot;:false,&quot;dropping-particle&quot;:&quot;&quot;,&quot;non-dropping-particle&quot;:&quot;&quot;}],&quot;container-title&quot;:&quot;Topics in Stroke Rehabilitation&quot;,&quot;container-title-short&quot;:&quot;Top Stroke Rehabil&quot;,&quot;DOI&quot;:&quot;10.1310/tsr1603-207&quot;,&quot;ISSN&quot;:&quot;1074-9357&quot;,&quot;issued&quot;:{&quot;date-parts&quot;:[[2009,5,5]]},&quot;page&quot;:&quot;207-211&quot;,&quot;issue&quot;:&quot;3&quot;,&quot;volume&quot;:&quot;16&quot;}},{&quot;id&quot;:&quot;3a241f68-c77a-37d4-9520-b2f0c61c711d&quot;,&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isTemporary&quot;:false}],&quot;isEdited&quot;:false,&quot;properties&quot;:{&quot;noteIndex&quot;:0},&quot;manualOverride&quot;:{&quot;isManuallyOverridden&quot;:false,&quot;manualOverrideText&quot;:&quot;&quot;,&quot;citeprocText&quot;:&quot;[17], [18], [19], [20], [21], [22], [23], [24], [25], [26], [27]&quot;}},{&quot;citationID&quot;:&quot;MENDELEY_CITATION_85489645-65d2-4c8c-9d61-091a011035f5&quot;,&quot;isEdited&quot;:false,&quot;citationTag&quot;:&quot;MENDELEY_CITATION_v3_eyJjaXRhdGlvbklEIjoiTUVOREVMRVlfQ0lUQVRJT05fODU0ODk2NDUtNjVkMi00YzhjLTlkNjEtMDkxYTAxMTAzNWY1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082a5d82-b9ca-4806-a406-ca394d4a3d54&quot;,&quot;isEdited&quot;:false,&quot;citationTag&quot;:&quot;MENDELEY_CITATION_v3_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&quot;,&quot;citationItems&quot;:[{&quot;id&quot;:&quot;71efc5d2-37f0-3dc3-92e5-4204ab748294&quot;,&quot;isTemporary&quot;:false,&quot;itemData&quot;:{&quot;type&quot;:&quot;article-journal&quot;,&quot;id&quot;:&quot;71efc5d2-37f0-3dc3-92e5-4204ab748294&quot;,&quot;title&quot;:&quot;Multicenter Randomized Trial of Robot-Assisted Rehabilitation for Chronic Stroke: Methods and Entry Characteristics for VA ROBOTICS&quot;,&quot;author&quot;:[{&quot;family&quot;:&quot;Lo&quot;,&quot;given&quot;:&quot;Albert C.&quot;,&quot;parse-names&quot;:false,&quot;dropping-particle&quot;:&quot;&quot;,&quot;non-dropping-particle&quot;:&quot;&quot;},{&quot;family&quot;:&quot;Guarino&quot;,&quot;given&quot;:&quot;Peter&quot;,&quot;parse-names&quot;:false,&quot;dropping-particle&quot;:&quot;&quot;,&quot;non-dropping-particle&quot;:&quot;&quot;},{&quot;family&quot;:&quot;Krebs&quot;,&quot;given&quot;:&quot;Hermano I.&quot;,&quot;parse-names&quot;:false,&quot;dropping-particle&quot;:&quot;&quot;,&quot;non-dropping-particle&quot;:&quot;&quot;},{&quot;family&quot;:&quot;Volpe&quot;,&quot;given&quot;:&quot;Bruce T.&quot;,&quot;parse-names&quot;:false,&quot;dropping-particle&quot;:&quot;&quot;,&quot;non-dropping-particle&quot;:&quot;&quot;},{&quot;family&quot;:&quot;Bever&quot;,&quot;given&quot;:&quot;Christopher T.&quot;,&quot;parse-names&quot;:false,&quot;dropping-particle&quot;:&quot;&quot;,&quot;non-dropping-particle&quot;:&quot;&quot;},{&quot;family&quot;:&quot;Duncan&quot;,&quot;given&quot;:&quot;Pamela W.&quot;,&quot;parse-names&quot;:false,&quot;dropping-particle&quot;:&quot;&quot;,&quot;non-dropping-particle&quot;:&quot;&quot;},{&quot;family&quot;:&quot;Ringer&quot;,&quot;given&quot;:&quot;Robert J.&quot;,&quot;parse-names&quot;:false,&quot;dropping-particle&quot;:&quot;&quot;,&quot;non-dropping-particle&quot;:&quot;&quot;},{&quot;family&quot;:&quot;Wagner&quot;,&quot;given&quot;:&quot;Todd H.&quot;,&quot;parse-names&quot;:false,&quot;dropping-particle&quot;:&quot;&quot;,&quot;non-dropping-particle&quot;:&quot;&quot;},{&quot;family&quot;:&quot;Richards&quot;,&quot;given&quot;:&quot;Lorie G.&quot;,&quot;parse-names&quot;:false,&quot;dropping-particle&quot;:&quot;&quot;,&quot;non-dropping-particle&quot;:&quot;&quot;},{&quot;family&quot;:&quot;Bravata&quot;,&quot;given&quot;:&quot;Dawn M.&quot;,&quot;parse-names&quot;:false,&quot;dropping-particle&quot;:&quot;&quot;,&quot;non-dropping-particle&quot;:&quot;&quot;},{&quot;family&quot;:&quot;Haselkorn&quot;,&quot;given&quot;:&quot;Jodie K.&quot;,&quot;parse-names&quot;:false,&quot;dropping-particle&quot;:&quot;&quot;,&quot;non-dropping-particle&quot;:&quot;&quot;},{&quot;family&quot;:&quot;Wittenberg&quot;,&quot;given&quot;:&quot;George F.&quot;,&quot;parse-names&quot;:false,&quot;dropping-particle&quot;:&quot;&quot;,&quot;non-dropping-particle&quot;:&quot;&quot;},{&quot;family&quot;:&quot;Federman&quot;,&quot;given&quot;:&quot;Daniel G.&quot;,&quot;parse-names&quot;:false,&quot;dropping-particle&quot;:&quot;&quot;,&quot;non-dropping-particle&quot;:&quot;&quot;},{&quot;family&quot;:&quot;Corn&quot;,&quot;given&quot;:&quot;Barbara H.&quot;,&quot;parse-names&quot;:false,&quot;dropping-particle&quot;:&quot;&quot;,&quot;non-dropping-particle&quot;:&quot;&quot;},{&quot;family&quot;:&quot;Maffucci&quot;,&quot;given&quot;:&quot;Alysia D.&quot;,&quot;parse-names&quot;:false,&quot;dropping-particle&quot;:&quot;&quot;,&quot;non-dropping-particle&quot;:&quot;&quot;},{&quot;family&quot;:&quot;Peduzzi&quot;,&quot;given&quot;:&quot;Peter&quot;,&quot;parse-names&quot;:false,&quot;dropping-particle&quot;:&quot;&quot;,&quot;non-dropping-particle&quot;:&quot;&quot;}],&quot;container-title&quot;:&quot;Neurorehabilitation and Neural Repair&quot;,&quot;container-title-short&quot;:&quot;Neurorehabil Neural Repair&quot;,&quot;DOI&quot;:&quot;10.1177/1545968309338195&quot;,&quot;ISSN&quot;:&quot;1545-9683&quot;,&quot;issued&quot;:{&quot;date-parts&quot;:[[2009,10,18]]},&quot;page&quot;:&quot;775-783&quot;,&quot;issue&quot;:&quot;8&quot;,&quot;volume&quot;:&quot;23&quot;}}],&quot;properties&quot;:{&quot;noteIndex&quot;:0},&quot;manualOverride&quot;:{&quot;isManuallyOverridden&quot;:false,&quot;manualOverrideText&quot;:&quot;&quot;,&quot;citeprocText&quot;:&quot;[28]&quot;}},{&quot;citationID&quot;:&quot;MENDELEY_CITATION_52cc10ad-5547-4915-a468-ddc97ae20b02&quot;,&quot;isEdited&quot;:false,&quot;citationTag&quot;:&quot;MENDELEY_CITATION_v3_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&quot;,&quot;citationItems&quot;:[{&quot;id&quot;:&quot;3a241f68-c77a-37d4-9520-b2f0c61c711d&quot;,&quot;isTemporary&quot;:false,&quot;itemData&quot;:{&quot;type&quot;:&quot;article-journal&quot;,&quot;id&quot;:&quot;3a241f68-c77a-37d4-9520-b2f0c61c711d&quot;,&quot;title&quot;:&quot;Long-term Effectiveness of Intensive Therapy in Chronic Stroke&quot;,&quot;author&quot;:[{&quot;family&quot;:&quot;Wu&quot;,&quot;given&quot;:&quot;Xiaotian&quot;,&quot;parse-names&quot;:false,&quot;dropping-particle&quot;:&quot;&quot;,&quot;non-dropping-particle&quot;:&quot;&quot;},{&quot;family&quot;:&quot;Guarino&quot;,&quot;given&quot;:&quot;Peter&quot;,&quot;parse-names&quot;:false,&quot;dropping-particle&quot;:&quot;&quot;,&quot;non-dropping-particle&quot;:&quot;&quot;},{&quot;family&quot;:&quot;Lo&quot;,&quot;given&quot;:&quot;Albert C.&quot;,&quot;parse-names&quot;:false,&quot;dropping-particle&quot;:&quot;&quot;,&quot;non-dropping-particle&quot;:&quot;&quot;},{&quot;family&quot;:&quot;Peduzzi&quot;,&quot;given&quot;:&quot;Peter&quot;,&quot;parse-names&quot;:false,&quot;dropping-particle&quot;:&quot;&quot;,&quot;non-dropping-particle&quot;:&quot;&quot;},{&quot;family&quot;:&quot;Wininger&quot;,&quot;given&quot;:&quot;Michael&quot;,&quot;parse-names&quot;:false,&quot;dropping-particle&quot;:&quot;&quot;,&quot;non-dropping-particle&quot;:&quot;&quot;}],&quot;container-title&quot;:&quot;Neurorehabilitation and Neural Repair&quot;,&quot;container-title-short&quot;:&quot;Neurorehabil Neural Repair&quot;,&quot;DOI&quot;:&quot;10.1177/1545968315608448&quot;,&quot;ISSN&quot;:&quot;1545-9683&quot;,&quot;issued&quot;:{&quot;date-parts&quot;:[[2016,7,8]]},&quot;page&quot;:&quot;583-590&quot;,&quot;issue&quot;:&quot;6&quot;,&quot;volume&quot;:&quot;30&quot;}}],&quot;properties&quot;:{&quot;noteIndex&quot;:0},&quot;manualOverride&quot;:{&quot;isManuallyOverridden&quot;:false,&quot;manualOverrideText&quot;:&quot;&quot;,&quot;citeprocText&quot;:&quot;[27]&quot;}},{&quot;citationID&quot;:&quot;MENDELEY_CITATION_fc13e8b9-768a-4ab7-9b2b-292c2c0231e1&quot;,&quot;isEdited&quot;:false,&quot;citationTag&quot;:&quot;MENDELEY_CITATION_v3_eyJjaXRhdGlvbklEIjoiTUVOREVMRVlfQ0lUQVRJT05fZmMxM2U4YjktNzY4YS00YWI3LTliMmItMjkyYzJjMDIzMWUx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98a7bac-e774-47bc-9e38-daa9feed391d&quot;,&quot;isEdited&quot;:false,&quot;citationTag&quot;:&quot;MENDELEY_CITATION_v3_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&quot;,&quot;citationItems&quot;:[{&quot;id&quot;:&quot;395d8943-29b7-316b-9470-a86afd3309fb&quot;,&quot;isTemporary&quot;:false,&quot;itemData&quot;:{&quot;type&quot;:&quot;article-journal&quot;,&quot;id&quot;:&quot;395d8943-29b7-316b-9470-a86afd3309fb&quot;,&quot;title&quot;:&quot;Effects of a tailored strength training program of the upper limb combined with transcranial direct current stimulation (tDCS) in chronic stroke patients: study protocol for a randomised, double-blind, controlled trial&quot;,&quot;author&quot;:[{&quot;family&quot;:&quot;Milot&quot;,&quot;given&quot;:&quot;Marie-Hélène&quot;,&quot;parse-names&quot;:false,&quot;dropping-particle&quot;:&quot;&quot;,&quot;non-dropping-particle&quot;:&quot;&quot;},{&quot;family&quot;:&quot;Palimeris&quot;,&quot;given&quot;:&quot;Stephania&quot;,&quot;parse-names&quot;:false,&quot;dropping-particle&quot;:&quot;&quot;,&quot;non-dropping-particle&quot;:&quot;&quot;},{&quot;family&quot;:&quot;Corriveau&quot;,&quot;given&quot;:&quot;Hélène&quot;,&quot;parse-names&quot;:false,&quot;dropping-particle&quot;:&quot;&quot;,&quot;non-dropping-particle&quot;:&quot;&quot;},{&quot;family&quot;:&quot;Tremblay&quot;,&quot;given&quot;:&quot;François&quot;,&quot;parse-names&quot;:false,&quot;dropping-particle&quot;:&quot;&quot;,&quot;non-dropping-particle&quot;:&quot;&quot;},{&quot;family&quot;:&quot;Boudrias&quot;,&quot;given&quot;:&quot;Marie-Hélène&quot;,&quot;parse-names&quot;:false,&quot;dropping-particle&quot;:&quot;&quot;,&quot;non-dropping-particle&quot;:&quot;&quot;}],&quot;container-title&quot;:&quot;BMC Sports Science, Medicine and Rehabilitation&quot;,&quot;container-title-short&quot;:&quot;BMC Sports Sci Med Rehabil&quot;,&quot;DOI&quot;:&quot;10.1186/s13102-019-0120-1&quot;,&quot;ISSN&quot;:&quot;2052-1847&quot;,&quot;issued&quot;:{&quot;date-parts&quot;:[[2019,12,24]]},&quot;page&quot;:&quot;8&quot;,&quot;issue&quot;:&quot;1&quot;,&quot;volume&quot;:&quot;11&quot;}}],&quot;properties&quot;:{&quot;noteIndex&quot;:0},&quot;manualOverride&quot;:{&quot;isManuallyOverridden&quot;:false,&quot;manualOverrideText&quot;:&quot;&quot;,&quot;citeprocText&quot;:&quot;[16]&quot;}},{&quot;citationID&quot;:&quot;MENDELEY_CITATION_8913d81d-31d7-40af-b496-2e89ba31f974&quot;,&quot;isEdited&quot;:false,&quot;citationTag&quot;:&quot;MENDELEY_CITATION_v3_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&quot;,&quot;citationItems&quot;:[{&quot;id&quot;:&quot;cedf8fc3-0996-30f4-b9c5-43436041049d&quot;,&quot;isTemporary&quot;:false,&quot;itemData&quot;:{&quot;type&quot;:&quot;article-journal&quot;,&quot;id&quot;:&quot;cedf8fc3-0996-30f4-b9c5-43436041049d&quot;,&quot;title&quot;:&quot;Strength Testing—Predicting a One-Rep Max from Reps-to-Fatigue&quot;,&quot;author&quot;:[{&quot;family&quot;:&quot;Brzycki&quot;,&quot;given&quot;:&quot;Matt&quot;,&quot;parse-names&quot;:false,&quot;dropping-particle&quot;:&quot;&quot;,&quot;non-dropping-particle&quot;:&quot;&quot;}],&quot;container-title&quot;:&quot;Journal of Physical Education, Recreation &amp; Dance&quot;,&quot;container-title-short&quot;:&quot;J Phys Educ Recreat Dance&quot;,&quot;DOI&quot;:&quot;10.1080/07303084.1993.10606684&quot;,&quot;ISSN&quot;:&quot;0730-3084&quot;,&quot;issued&quot;:{&quot;date-parts&quot;:[[1993,1]]},&quot;page&quot;:&quot;88-90&quot;,&quot;issue&quot;:&quot;1&quot;,&quot;volume&quot;:&quot;64&quot;}}],&quot;properties&quot;:{&quot;noteIndex&quot;:0},&quot;manualOverride&quot;:{&quot;isManuallyOverridden&quot;:false,&quot;manualOverrideText&quot;:&quot;&quot;,&quot;citeprocText&quot;:&quot;[30]&quot;}},{&quot;citationID&quot;:&quot;MENDELEY_CITATION_2dd4ce55-83ec-4a40-b0c2-84372345ac37&quot;,&quot;isEdited&quot;:false,&quot;citationTag&quot;:&quot;MENDELEY_CITATION_v3_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&quot;,&quot;citationItems&quot;:[{&quot;id&quot;:&quot;d0894cf6-527f-3fce-90e6-8413d9ee19da&quot;,&quot;isTemporary&quot;:false,&quot;itemData&quot;:{&quot;type&quot;:&quot;article-journal&quot;,&quot;id&quot;:&quot;d0894cf6-527f-3fce-90e6-8413d9ee19da&quot;,&quot;title&quot;:&quot;The post-stroke hemiplegic patient. 1. a method for evaluation of physical performance.&quot;,&quot;author&quot;:[{&quot;family&quot;:&quot;Fugl-Meyer&quot;,&quot;given&quot;:&quot;A R&quot;,&quot;parse-names&quot;:false,&quot;dropping-particle&quot;:&quot;&quot;,&quot;non-dropping-particle&quot;:&quot;&quot;},{&quot;family&quot;:&quot;Jääskö&quot;,&quot;given&quot;:&quot;L&quot;,&quot;parse-names&quot;:false,&quot;dropping-particle&quot;:&quot;&quot;,&quot;non-dropping-particle&quot;:&quot;&quot;},{&quot;family&quot;:&quot;Leyman&quot;,&quot;given&quot;:&quot;I&quot;,&quot;parse-names&quot;:false,&quot;dropping-particle&quot;:&quot;&quot;,&quot;non-dropping-particle&quot;:&quot;&quot;},{&quot;family&quot;:&quot;Olsson&quot;,&quot;given&quot;:&quot;S&quot;,&quot;parse-names&quot;:false,&quot;dropping-particle&quot;:&quot;&quot;,&quot;non-dropping-particle&quot;:&quot;&quot;},{&quot;family&quot;:&quot;Steglind&quot;,&quot;given&quot;:&quot;S&quot;,&quot;parse-names&quot;:false,&quot;dropping-particle&quot;:&quot;&quot;,&quot;non-dropping-particle&quot;:&quot;&quot;}],&quot;container-title&quot;:&quot;Scandinavian Journal of Rehabilitation Medicine&quot;,&quot;container-title-short&quot;:&quot;Scand J Rehabil Med&quot;,&quot;ISSN&quot;:&quot;0036-5505&quot;,&quot;PMID&quot;:&quot;1135616&quot;,&quot;issued&quot;:{&quot;date-parts&quot;:[[1975]]},&quot;page&quot;:&quot;13-31&quot;,&quot;abstract&quot;:&quot;A system for evaluation of motor function, balance, some sensation qualities and joint function in hemiplegic patients is described in detail. The system applies a cumulative numerical score. A series of hemiplegic patients has been followed from within one week post-stroke and throughout one year. When initially nearly flaccid hemiparalysis prevails, the motor recovery, if any occur, follows a definable course. The findings in this study substantiate the validity of ontogenetic principles as applicable to the assessment of motor behaviour in hemiplegic patients, and foocus the importance of early therapeutic measures against contractures.&quot;,&quot;issue&quot;:&quot;1&quot;,&quot;volume&quot;:&quot;7&quot;}}],&quot;properties&quot;:{&quot;noteIndex&quot;:0},&quot;manualOverride&quot;:{&quot;isManuallyOverridden&quot;:false,&quot;manualOverrideText&quot;:&quot;&quot;,&quot;citeprocText&quot;:&quot;[31]&quot;}},{&quot;citationID&quot;:&quot;MENDELEY_CITATION_787e3d7d-1657-4617-a794-86a6acacd717&quot;,&quot;isEdited&quot;:false,&quot;citationTag&quot;:&quot;MENDELEY_CITATION_v3_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&quot;,&quot;citationItems&quot;:[{&quot;id&quot;:&quot;864cde8c-986e-3b1b-befc-b2b3d6b1ad65&quot;,&quot;isTemporary&quot;:false,&quot;itemData&quot;:{&quot;type&quot;:&quot;article-journal&quot;,&quot;id&quot;:&quot;864cde8c-986e-3b1b-befc-b2b3d6b1ad65&quot;,&quot;title&quot;:&quot;Adult Norms for the Box and Block Test of Manual Dexterity&quot;,&quot;author&quot;:[{&quot;family&quot;:&quot;Mathiowetz&quot;,&quot;given&quot;:&quot;Virgil&quot;,&quot;parse-names&quot;:false,&quot;dropping-particle&quot;:&quot;&quot;,&quot;non-dropping-particle&quot;:&quot;&quot;},{&quot;family&quot;:&quot;Volland&quot;,&quot;given&quot;:&quot;Gloria&quot;,&quot;parse-names&quot;:false,&quot;dropping-particle&quot;:&quot;&quot;,&quot;non-dropping-particle&quot;:&quot;&quot;},{&quot;family&quot;:&quot;Kashman&quot;,&quot;given&quot;:&quot;Nancy&quot;,&quot;parse-names&quot;:false,&quot;dropping-particle&quot;:&quot;&quot;,&quot;non-dropping-particle&quot;:&quot;&quot;},{&quot;family&quot;:&quot;Weber&quot;,&quot;given&quot;:&quot;Karen&quot;,&quot;parse-names&quot;:false,&quot;dropping-particle&quot;:&quot;&quot;,&quot;non-dropping-particle&quot;:&quot;&quot;}],&quot;container-title&quot;:&quot;The American Journal of Occupational Therapy&quot;,&quot;DOI&quot;:&quot;10.5014/ajot.39.6.386&quot;,&quot;ISSN&quot;:&quot;0272-9490&quot;,&quot;issued&quot;:{&quot;date-parts&quot;:[[1985,6,1]]},&quot;page&quot;:&quot;386-391&quot;,&quot;abstract&quot;:&quot;The Box and Block Test, a test of manual dexterity, has been used by occupational therapists and others to evaluate physically handicapped individuals. Because the test lacked normative data for adults, the results of the test have been interpreted subjectively. The purpose of this study was to develop normative data for adults. Test subjects were 628 Normal adults (310 males and 318 females) from the seven-county Milwaukee area. Data on males and females 20 to 94 years old were divided into 12 age groups. Means, standard deviations, standard error, and low and high scores are reported for each five-year age group. These data will enable clinicians to objectively compare a patient’s score to a normal population parameter.&quot;,&quot;issue&quot;:&quot;6&quot;,&quot;volume&quot;:&quot;39&quot;,&quot;container-title-short&quot;:&quot;&quot;}}],&quot;properties&quot;:{&quot;noteIndex&quot;:0},&quot;manualOverride&quot;:{&quot;isManuallyOverridden&quot;:false,&quot;manualOverrideText&quot;:&quot;&quot;,&quot;citeprocText&quot;:&quot;[32]&quot;}},{&quot;citationID&quot;:&quot;MENDELEY_CITATION_eadff987-c344-4dc3-8c4e-b3739de3b002&quot;,&quot;isEdited&quot;:false,&quot;citationTag&quot;:&quot;MENDELEY_CITATION_v3_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&quot;,&quot;citationItems&quot;:[{&quot;id&quot;:&quot;8ca3244b-aa90-3257-b817-05fe08a96444&quot;,&quot;isTemporary&quot;:false,&quot;itemData&quot;:{&quot;type&quot;:&quot;article-journal&quot;,&quot;id&quot;:&quot;8ca3244b-aa90-3257-b817-05fe08a96444&quot;,&quot;title&quot;:&quot;The Motor Activity Log-28: assessing daily use of the hemiparetic arm after stroke&quot;,&quot;author&quot;:[{&quot;family&quot;:&quot;Uswatte&quot;,&quot;given&quot;:&quot;G.&quot;,&quot;parse-names&quot;:false,&quot;dropping-particle&quot;:&quot;&quot;,&quot;non-dropping-particle&quot;:&quot;&quot;},{&quot;family&quot;:&quot;Taub&quot;,&quot;given&quot;:&quot;E.&quot;,&quot;parse-names&quot;:false,&quot;dropping-particle&quot;:&quot;&quot;,&quot;non-dropping-particle&quot;:&quot;&quot;},{&quot;family&quot;:&quot;Morris&quot;,&quot;given&quot;:&quot;D.&quot;,&quot;parse-names&quot;:false,&quot;dropping-particle&quot;:&quot;&quot;,&quot;non-dropping-particle&quot;:&quot;&quot;},{&quot;family&quot;:&quot;Light&quot;,&quot;given&quot;:&quot;K.&quot;,&quot;parse-names&quot;:false,&quot;dropping-particle&quot;:&quot;&quot;,&quot;non-dropping-particle&quot;:&quot;&quot;},{&quot;family&quot;:&quot;Thompson&quot;,&quot;given&quot;:&quot;P. A.&quot;,&quot;parse-names&quot;:false,&quot;dropping-particle&quot;:&quot;&quot;,&quot;non-dropping-particle&quot;:&quot;&quot;}],&quot;container-title&quot;:&quot;Neurology&quot;,&quot;container-title-short&quot;:&quot;Neurology&quot;,&quot;DOI&quot;:&quot;10.1212/01.wnl.0000238164.90657.c2&quot;,&quot;ISSN&quot;:&quot;0028-3878&quot;,&quot;issued&quot;:{&quot;date-parts&quot;:[[2006,10,10]]},&quot;page&quot;:&quot;1189-1194&quot;,&quot;issue&quot;:&quot;7&quot;,&quot;volume&quot;:&quot;67&quot;}}],&quot;properties&quot;:{&quot;noteIndex&quot;:0},&quot;manualOverride&quot;:{&quot;isManuallyOverridden&quot;:false,&quot;manualOverrideText&quot;:&quot;&quot;,&quot;citeprocText&quot;:&quot;[33]&quot;}},{&quot;citationID&quot;:&quot;MENDELEY_CITATION_7b57a904-990e-45b9-a2c0-b3773126dea6&quot;,&quot;isEdited&quot;:false,&quot;citationTag&quot;:&quot;MENDELEY_CITATION_v3_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&quot;,&quot;citationItems&quot;:[{&quot;id&quot;:&quot;9279d237-0c0d-31d7-a127-ec8967354434&quot;,&quot;isTemporary&quot;:false,&quot;itemData&quot;:{&quot;type&quot;:&quot;article&quot;,&quot;id&quot;:&quot;9279d237-0c0d-31d7-a127-ec8967354434&quot;,&quot;title&quot;:&quot;R: A Language and Environment for Statistical Computing&quot;,&quot;author&quot;:[{&quot;family&quot;:&quot;R Core Team&quot;,&quot;given&quot;:&quot;&quot;,&quot;parse-names&quot;:false,&quot;dropping-particle&quot;:&quot;&quot;,&quot;non-dropping-particle&quot;:&quot;&quot;}],&quot;number&quot;:&quot;4.0.1&quot;,&quot;issued&quot;:{&quot;date-parts&quot;:[[2020]]},&quot;publisher-place&quot;:&quot;Vienna, Austria&quot;,&quot;publisher&quot;:&quot;R Foundation for Statistical Computing&quot;,&quot;container-title-short&quot;:&quot;&quot;}},{&quot;id&quot;:&quot;dc1f62ea-1414-3c25-bb17-40be401b7da1&quot;,&quot;isTemporary&quot;:false,&quot;itemData&quot;:{&quot;type&quot;:&quot;book&quot;,&quot;id&quot;:&quot;dc1f62ea-1414-3c25-bb17-40be401b7da1&quot;,&quot;title&quot;:&quot;ggplot2: Elegant Graphics for Data Analysis&quot;,&quot;author&quot;:[{&quot;family&quot;:&quot;Wickham&quot;,&quot;given&quot;:&quot;Hadley&quot;,&quot;parse-names&quot;:false,&quot;dropping-particle&quot;:&quot;&quot;,&quot;non-dropping-particle&quot;:&quot;&quot;}],&quot;issued&quot;:{&quot;date-parts&quot;:[[2016]]},&quot;publisher-place&quot;:&quot;New York&quot;,&quot;edition&quot;:&quot;2&quot;,&quot;publisher&quot;:&quot;Springer International Publishing&quot;,&quot;container-title-short&quot;:&quot;&quot;}},{&quot;id&quot;:&quot;251a89a5-a087-3da2-97fb-63fec81cacea&quot;,&quot;isTemporary&quot;:false,&quot;itemData&quot;:{&quot;type&quot;:&quot;article&quot;,&quot;id&quot;:&quot;251a89a5-a087-3da2-97fb-63fec81cacea&quot;,&quot;title&quot;:&quot;tidyr: Tidy Messy Data&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number&quot;:&quot;1.1.0&quot;,&quot;issued&quot;:{&quot;date-parts&quot;:[[2020]]},&quot;container-title-short&quot;:&quot;&quot;}}],&quot;properties&quot;:{&quot;noteIndex&quot;:0},&quot;manualOverride&quot;:{&quot;isManuallyOverridden&quot;:false,&quot;manualOverrideText&quot;:&quot;&quot;,&quot;citeprocText&quot;:&quot;[34], [35], [36]&quot;}},{&quot;citationID&quot;:&quot;MENDELEY_CITATION_ec6eaf02-00eb-4548-8caf-71c7e30bb71d&quot;,&quot;isEdited&quot;:false,&quot;citationTag&quot;:&quot;MENDELEY_CITATION_v3_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&quot;,&quot;citationItems&quot;:[{&quot;id&quot;:&quot;a2d1e25b-25df-362a-a7c2-69684c601c62&quot;,&quot;isTemporary&quot;:false,&quot;itemData&quot;:{&quot;type&quot;:&quot;article-journal&quot;,&quot;id&quot;:&quot;a2d1e25b-25df-362a-a7c2-69684c601c62&quot;,&quot;title&quot;:&quot;Brain-Machine Interface in Chronic Stroke: Randomized Trial Long-Term Follow-up&quot;,&quot;author&quot;:[{&quot;family&quot;:&quot;Ramos-Murguialday&quot;,&quot;given&quot;:&quot;Ander&quot;,&quot;parse-names&quot;:false,&quot;dropping-particle&quot;:&quot;&quot;,&quot;non-dropping-particle&quot;:&quot;&quot;},{&quot;family&quot;:&quot;Curado&quot;,&quot;given&quot;:&quot;Marco R.&quot;,&quot;parse-names&quot;:false,&quot;dropping-particle&quot;:&quot;&quot;,&quot;non-dropping-particle&quot;:&quot;&quot;},{&quot;family&quot;:&quot;Broetz&quot;,&quot;given&quot;:&quot;Doris&quot;,&quot;parse-names&quot;:false,&quot;dropping-particle&quot;:&quot;&quot;,&quot;non-dropping-particle&quot;:&quot;&quot;},{&quot;family&quot;:&quot;Yilmaz&quot;,&quot;given&quot;:&quot;Özge&quot;,&quot;parse-names&quot;:false,&quot;dropping-particle&quot;:&quot;&quot;,&quot;non-dropping-particle&quot;:&quot;&quot;},{&quot;family&quot;:&quot;Brasil&quot;,&quot;given&quot;:&quot;Fabricio L.&quot;,&quot;parse-names&quot;:false,&quot;dropping-particle&quot;:&quot;&quot;,&quot;non-dropping-particle&quot;:&quot;&quot;},{&quot;family&quot;:&quot;Liberati&quot;,&quot;given&quot;:&quot;Giulia&quot;,&quot;parse-names&quot;:false,&quot;dropping-particle&quot;:&quot;&quot;,&quot;non-dropping-particle&quot;:&quot;&quot;},{&quot;family&quot;:&quot;Garcia-Cossio&quot;,&quot;given&quot;:&quot;Eliana&quot;,&quot;parse-names&quot;:false,&quot;dropping-particle&quot;:&quot;&quot;,&quot;non-dropping-particle&quot;:&quot;&quot;},{&quot;family&quot;:&quot;Cho&quot;,&quot;given&quot;:&quot;Woosang&quot;,&quot;parse-names&quot;:false,&quot;dropping-particle&quot;:&quot;&quot;,&quot;non-dropping-particle&quot;:&quot;&quot;},{&quot;family&quot;:&quot;Caria&quot;,&quot;given&quot;:&quot;Andrea&quot;,&quot;parse-names&quot;:false,&quot;dropping-particle&quot;:&quot;&quot;,&quot;non-dropping-particle&quot;:&quot;&quot;},{&quot;family&quot;:&quot;Cohen&quot;,&quot;given&quot;:&quot;Leonardo G.&quot;,&quot;parse-names&quot;:false,&quot;dropping-particle&quot;:&quot;&quot;,&quot;non-dropping-particle&quot;:&quot;&quot;},{&quot;family&quot;:&quot;Birbaumer&quot;,&quot;given&quot;:&quot;Niels&quot;,&quot;parse-names&quot;:false,&quot;dropping-particle&quot;:&quot;&quot;,&quot;non-dropping-particle&quot;:&quot;&quot;}],&quot;container-title&quot;:&quot;Neurorehabilitation and Neural Repair&quot;,&quot;container-title-short&quot;:&quot;Neurorehabil Neural Repair&quot;,&quot;DOI&quot;:&quot;10.1177/1545968319827573&quot;,&quot;ISSN&quot;:&quot;1545-9683&quot;,&quot;issued&quot;:{&quot;date-parts&quot;:[[2019,3,5]]},&quot;page&quot;:&quot;188-198&quot;,&quot;abstract&quot;:&quot;Background: Brain-machine interfaces (BMIs) have been recently proposed as a new tool to induce functional recovery in stroke patients. Objective. Here we evaluated long-term effects of BMI training and physiotherapy in motor function of severely paralyzed chronic stroke patients 6 months after intervention. Methods. A total of 30 chronic stroke patients with severe hand paresis from our previous study were invited, and 28 underwent follow-up assessments. BMI training included voluntary desynchronization of ipsilesional EEG-sensorimotor rhythms triggering paretic upper-limb movements via robotic orthoses (experimental group, n = 16) or random orthoses movements (sham group, n = 12). Both groups received identical physiotherapy following BMI sessions and a home-based training program after intervention. Upper-limb motor assessment scores, electromyography (EMG), and functional magnetic resonance imaging (fMRI) were assessed before (Pre), immediately after (Post1), and 6 months after intervention (Post2). Results. The experimental group presented with upper-limb Fugl-Meyer assessment (cFMA) scores significantly higher in Post2 (13.44 ± 1.96) as compared with the Pre session (11.16 ± 1.73; P = .015) and no significant changes between Post1 and Post2 sessions. The Sham group showed no significant changes on cFMA scores. Ashworth scores and EMG activity in both groups increased from Post1 to Post2. Moreover, fMRI-BOLD laterality index showed no significant difference from Pre or Post1 to Post2 sessions. Conclusions. BMI-based rehabilitation promotes long-lasting improvements in motor function of chronic stroke patients with severe paresis and represents a promising strategy in severe stroke neurorehabilitation.&quot;,&quot;issue&quot;:&quot;3&quot;,&quot;volume&quot;:&quot;33&quot;}}],&quot;properties&quot;:{&quot;noteIndex&quot;:0},&quot;manualOverride&quot;:{&quot;isManuallyOverridden&quot;:false,&quot;manualOverrideText&quot;:&quot;&quot;,&quot;citeprocText&quot;:&quot;[18]&quot;}},{&quot;citationID&quot;:&quot;MENDELEY_CITATION_df49977a-9b5a-498b-b7aa-5473690d8e9f&quot;,&quot;isEdited&quot;:false,&quot;citationTag&quot;:&quot;MENDELEY_CITATION_v3_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&quot;,&quot;citationItems&quot;:[{&quot;id&quot;:&quot;7c6dc42a-e8af-34dc-8cb0-c8300eb0acb9&quot;,&quot;isTemporary&quot;:false,&quot;itemData&quot;:{&quot;type&quot;:&quot;article-journal&quot;,&quot;id&quot;:&quot;7c6dc42a-e8af-34dc-8cb0-c8300eb0acb9&quot;,&quot;title&quot;:&quot;Short-term and long-term outcomes of serial robotic training for improving upper limb function in chronic stroke&quot;,&quot;author&quot;:[{&quot;family&quot;:&quot;Sale&quot;,&quot;given&quot;:&quot;Patrizio&quot;,&quot;parse-names&quot;:false,&quot;dropping-particle&quot;:&quot;&quot;,&quot;non-dropping-particle&quot;:&quot;&quot;},{&quot;family&quot;:&quot;Bovolenta&quot;,&quot;given&quot;:&quot;Federica&quot;,&quot;parse-names&quot;:false,&quot;dropping-particle&quot;:&quot;&quot;,&quot;non-dropping-particle&quot;:&quot;&quot;},{&quot;family&quot;:&quot;Agosti&quot;,&quot;given&quot;:&quot;Maurizio&quot;,&quot;parse-names&quot;:false,&quot;dropping-particle&quot;:&quot;&quot;,&quot;non-dropping-particle&quot;:&quot;&quot;},{&quot;family&quot;:&quot;Clerici&quot;,&quot;given&quot;:&quot;Pierina&quot;,&quot;parse-names&quot;:false,&quot;dropping-particle&quot;:&quot;&quot;,&quot;non-dropping-particle&quot;:&quot;&quot;},{&quot;family&quot;:&quot;Franceschini&quot;,&quot;given&quot;:&quot;Marco&quot;,&quot;parse-names&quot;:false,&quot;dropping-particle&quot;:&quot;&quot;,&quot;non-dropping-particle&quot;:&quot;&quot;}],&quot;container-title&quot;:&quot;International Journal of Rehabilitation Research&quot;,&quot;DOI&quot;:&quot;10.1097/MRR.0000000000000036&quot;,&quot;ISSN&quot;:&quot;0342-5282&quot;,&quot;issued&quot;:{&quot;date-parts&quot;:[[2014,3]]},&quot;page&quot;:&quot;67-73&quot;,&quot;issue&quot;:&quot;1&quot;,&quot;volume&quot;:&quot;37&quot;,&quot;container-title-short&quot;:&quot;&quot;}}],&quot;properties&quot;:{&quot;noteIndex&quot;:0},&quot;manualOverride&quot;:{&quot;isManuallyOverridden&quot;:false,&quot;manualOverrideText&quot;:&quot;&quot;,&quot;citeprocText&quot;:&quot;[21]&quot;}},{&quot;citationID&quot;:&quot;MENDELEY_CITATION_99b86cfd-e695-47d5-bbfe-054a249c8b2d&quot;,&quot;isEdited&quot;:false,&quot;citationTag&quot;:&quot;MENDELEY_CITATION_v3_eyJjaXRhdGlvbklEIjoiTUVOREVMRVlfQ0lUQVRJT05fOTliODZjZmQtZTY5NS00N2Q1LWJiZmUtMDU0YTI0OWM4YjJk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498835b4-3e05-3488-bb92-87d8df59b63c&quot;,&quot;isTemporary&quot;:false,&quot;itemData&quot;:{&quot;type&quot;:&quot;article-journal&quot;,&quot;id&quot;:&quot;498835b4-3e05-3488-bb92-87d8df59b63c&quot;,&quot;title&quot;:&quot;Continual Long-Term Physiotherapy After Stroke: A Health Technology Assessment.&quot;,&quot;author&quot;:[{&quot;family&quot;:&quot;Ontario Health (Quality)&quot;,&quot;given&quot;:&quot;&quot;,&quot;parse-names&quot;:false,&quot;dropping-particle&quot;:&quot;&quot;,&quot;non-dropping-particle&quot;:&quot;&quot;}],&quot;container-title&quot;:&quot;Ontario health technology assessment series&quot;,&quot;container-title-short&quot;:&quot;Ont Health Technol Assess Ser&quot;,&quot;ISSN&quot;:&quot;1915-7398&quot;,&quot;PMID&quot;:&quot;32194882&quot;,&quot;issued&quot;:{&quot;date-parts&quot;:[[2020,3,6]]},&quot;page&quot;:&quot;1-70&quot;,&quot;issue&quot;:&quot;7&quot;,&quot;volume&quot;:&quot;20&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11], [23], [29], [37], [38], [39]&quot;}},{&quot;citationID&quot;:&quot;MENDELEY_CITATION_7b99326c-0e98-4f84-9221-f7d6c6c92bbf&quot;,&quot;isEdited&quot;:false,&quot;citationTag&quot;:&quot;MENDELEY_CITATION_v3_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&quot;,&quot;citationItems&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properties&quot;:{&quot;noteIndex&quot;:0},&quot;manualOverride&quot;:{&quot;isManuallyOverridden&quot;:false,&quot;manualOverrideText&quot;:&quot;&quot;,&quot;citeprocText&quot;:&quot;[29]&quot;}},{&quot;citationID&quot;:&quot;MENDELEY_CITATION_2d6d0a1b-64d3-4f18-88b8-95e79ce5f88c&quot;,&quot;isEdited&quot;:false,&quot;citationTag&quot;:&quot;MENDELEY_CITATION_v3_eyJjaXRhdGlvbklEIjoiTUVOREVMRVlfQ0lUQVRJT05fMmQ2ZDBhMWItNjRkMy00ZjE4LTg4YjgtOTVlNzljZTVmODhj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1dLCJwcm9wZXJ0aWVzIjp7Im5vdGVJbmRleCI6MH0sIm1hbnVhbE92ZXJyaWRlIjp7ImlzTWFudWFsbHlPdmVycmlkZGVuIjpmYWxzZSwibWFudWFsT3ZlcnJpZGVUZXh0IjoiIiwiY2l0ZXByb2NUZXh0IjoiWzM3XSJ9fQ==&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properties&quot;:{&quot;noteIndex&quot;:0},&quot;manualOverride&quot;:{&quot;isManuallyOverridden&quot;:false,&quot;manualOverrideText&quot;:&quot;&quot;,&quot;citeprocText&quot;:&quot;[37]&quot;}},{&quot;citationID&quot;:&quot;MENDELEY_CITATION_5066d071-a914-4389-879f-e29f125414ee&quot;,&quot;isEdited&quot;:false,&quot;citationTag&quot;:&quot;MENDELEY_CITATION_v3_eyJjaXRhdGlvbklEIjoiTUVOREVMRVlfQ0lUQVRJT05fNTA2NmQwNzEtYTkxNC00Mzg5LTg3OWYtZTI5ZjEyNTQxNGVl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3334a127-e6ad-4b9e-ae18-4d247edc5706&quot;,&quot;isEdited&quot;:false,&quot;citationTag&quot;:&quot;MENDELEY_CITATION_v3_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&quot;,&quot;citationItems&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40]&quot;}},{&quot;citationID&quot;:&quot;MENDELEY_CITATION_14f14c45-1cfa-4027-9a2b-946aef8a30e2&quot;,&quot;isEdited&quot;:false,&quot;citationTag&quot;:&quot;MENDELEY_CITATION_v3_eyJjaXRhdGlvbklEIjoiTUVOREVMRVlfQ0lUQVRJT05fMTRmMTRjNDUtMWNmYS00MDI3LTlhMmItOTQ2YWVmOGEzMGUy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LHsiaWQiOiJiM2VkYWEwOC04MWVjLTMyOWMtOGQyNi1jNTM0MDc2MzI4YzMiLCJpc1RlbXBvcmFyeSI6ZmFsc2UsIml0ZW1EYXRhIjp7InR5cGUiOiJhcnRpY2xlLWpvdXJuYWwiLCJpZCI6ImIzZWRhYTA4LTgxZWMtMzI5Yy04ZDI2LWM1MzQwNzYzMjhjMyIsInRpdGxlIjoiRnVuY3Rpb25hbCBwb3RlbnRpYWwgaW4gY2hyb25pYyBzdHJva2UgcGF0aWVudHMgZGVwZW5kcyBvbiBjb3J0aWNvc3BpbmFsIHRyYWN0IGludGVncml0e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id&quot;:&quot;b3edaa08-81ec-329c-8d26-c534076328c3&quot;,&quot;isTemporary&quot;:false,&quot;itemData&quot;:{&quot;type&quot;:&quot;article-journal&quot;,&quot;id&quot;:&quot;b3edaa08-81ec-329c-8d26-c534076328c3&quot;,&quot;title&quot;:&quot;Functional potential in chronic stroke patients depends on corticospinal tract integrity&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Smale&quot;,&quot;given&quot;:&quot;P. R.&quot;,&quot;parse-names&quot;:false,&quot;dropping-particle&quot;:&quot;&quot;,&quot;non-dropping-particle&quot;:&quot;&quot;},{&quot;family&quot;:&quot;Coxon&quot;,&quot;given&quot;:&quot;J. P.&quot;,&quot;parse-names&quot;:false,&quot;dropping-particle&quot;:&quot;&quot;,&quot;non-dropping-particle&quot;:&quot;&quot;},{&quot;family&quot;:&quot;Fleming&quot;,&quot;given&quot;:&quot;M. K.&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l333&quot;,&quot;ISSN&quot;:&quot;0006-8950&quot;,&quot;issued&quot;:{&quot;date-parts&quot;:[[2006,11,21]]},&quot;page&quot;:&quot;170-180&quot;,&quot;issue&quot;:&quot;1&quot;,&quot;volume&quot;:&quot;130&quot;,&quot;container-title-short&quot;:&quot;&quot;}},{&quot;id&quot;:&quot;4ee21d4d-c6cf-3d2d-bbbe-0cfe1a51d093&quot;,&quot;isTemporary&quot;:false,&quot;itemData&quot;:{&quot;type&quot;:&quot;article-journal&quot;,&quot;id&quot;:&quot;4ee21d4d-c6cf-3d2d-bbbe-0cfe1a51d093&quot;,&quot;title&quot;:&quot;Recovery after stroke: the severely impaired are a distinct group&quot;,&quot;author&quot;:[{&quot;family&quot;:&quot;Bonkhoff&quot;,&quot;given&quot;:&quot;Anna K.&quot;,&quot;parse-names&quot;:false,&quot;dropping-particle&quot;:&quot;&quot;,&quot;non-dropping-particle&quot;:&quot;&quot;},{&quot;family&quot;:&quot;Hope&quot;,&quot;given&quot;:&quot;Tom&quot;,&quot;parse-names&quot;:false,&quot;dropping-particle&quot;:&quot;&quot;,&quot;non-dropping-particle&quot;:&quot;&quot;},{&quot;family&quot;:&quot;Bzdok&quot;,&quot;given&quot;:&quot;Danilo&quot;,&quot;parse-names&quot;:false,&quot;dropping-particle&quot;:&quot;&quot;,&quot;non-dropping-particle&quot;:&quot;&quot;},{&quot;family&quot;:&quot;Guggisberg&quot;,&quot;given&quot;:&quot;Adrian G.&quot;,&quot;parse-names&quot;:false,&quot;dropping-particle&quot;:&quot;&quot;,&quot;non-dropping-particle&quot;:&quot;&quot;},{&quot;family&quot;:&quot;Hawe&quot;,&quot;given&quot;:&quot;Rachel L.&quot;,&quot;parse-names&quot;:false,&quot;dropping-particle&quot;:&quot;&quot;,&quot;non-dropping-particle&quot;:&quot;&quot;},{&quot;family&quot;:&quot;Dukelow&quot;,&quot;given&quot;:&quot;Sean P.&quot;,&quot;parse-names&quot;:false,&quot;dropping-particle&quot;:&quot;&quot;,&quot;non-dropping-particle&quot;:&quot;&quot;},{&quot;family&quot;:&quot;Chollet&quot;,&quot;given&quot;:&quot;François&quot;,&quot;parse-names&quot;:false,&quot;dropping-particle&quot;:&quot;&quot;,&quot;non-dropping-particle&quot;:&quot;&quot;},{&quot;family&quot;:&quot;Lin&quot;,&quot;given&quot;:&quot;David J.&quot;,&quot;parse-names&quot;:false,&quot;dropping-particle&quot;:&quot;&quot;,&quot;non-dropping-particle&quot;:&quot;&quot;},{&quot;family&quot;:&quot;Grefkes&quot;,&quot;given&quot;:&quot;Christian&quot;,&quot;parse-names&quot;:false,&quot;dropping-particle&quot;:&quot;&quot;,&quot;non-dropping-particle&quot;:&quot;&quot;},{&quot;family&quot;:&quot;Bowman&quot;,&quot;given&quot;:&quot;Howard&quot;,&quot;parse-names&quot;:false,&quot;dropping-particle&quot;:&quot;&quot;,&quot;non-dropping-particle&quot;:&quot;&quot;}],&quot;container-title&quot;:&quot;Journal of neurology, neurosurgery, and psychiatry&quot;,&quot;container-title-short&quot;:&quot;J Neurol Neurosurg Psychiatry&quot;,&quot;DOI&quot;:&quot;10.1136/jnnp-2021-327211&quot;,&quot;ISSN&quot;:&quot;1468330X&quot;,&quot;issued&quot;:{&quot;date-parts&quot;:[[2022]]},&quot;abstract&quot;:&quot;INTRODUCTION: Stroke causes different levels of impairment and the degree of recovery varies greatly between patients. The majority of recovery studies are biased towards patients with mild-to-moderate impairments, challenging a unified recovery process framework. Our aim was to develop a statistical framework to analyse recovery patterns in patients with severe and non-severe initial impairment and concurrently investigate whether they recovered differently. METHODS: We designed a Bayesian hierarchical model to estimate 3-6 months upper limb Fugl-Meyer (FM) scores after stroke. When focusing on the explanation of recovery patterns, we addressed confounds affecting previous recovery studies and considered patients with FM-initial scores &lt;45 only. We systematically explored different FM-breakpoints between severe/non-severe patients (FM-initial=5-30). In model comparisons, we evaluated whether impairment-level-specific recovery patterns indeed existed. Finally, we estimated the out-of-sample prediction performance for patients across the entire initial impairment range. RESULTS: Recovery data was assembled from eight patient cohorts (n=489). Data were best modelled by incorporating two subgroups (breakpoint: FM-initial=10). Both subgroups recovered a comparable constant amount, but with different proportional components: severely affected patients recovered more the smaller their impairment, while non-severely affected patients recovered more the larger their initial impairment. Prediction of 3-6 months outcomes could be done with an R2=63.5% (95% CI=51.4% to 75.5%). CONCLUSIONS: Our work highlights the benefit of simultaneously modelling recovery of severely-to-non-severely impaired patients and demonstrates both shared and distinct recovery patterns. Our findings provide evidence that the severe/non-severe subdivision in recovery modelling is not an artefact of previous confounds. The presented out-of-sample prediction performance may serve as benchmark to evaluate promising biomarkers of stroke recovery.&quot;,&quot;issue&quot;:&quot;4&quot;,&quot;volume&quot;:&quot;93&quot;}}],&quot;properties&quot;:{&quot;noteIndex&quot;:0},&quot;manualOverride&quot;:{&quot;isManuallyOverridden&quot;:false,&quot;manualOverrideText&quot;:&quot;&quot;,&quot;citeprocText&quot;:&quot;[11], [29], [37], [40]&quot;}},{&quot;citationID&quot;:&quot;MENDELEY_CITATION_4b053e9f-50d3-4f4c-add5-5bbb65396714&quot;,&quot;isEdited&quot;:false,&quot;citationTag&quot;:&quot;MENDELEY_CITATION_v3_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&quot;,&quot;citationItems&quot;:[{&quot;id&quot;:&quot;5423e32c-6099-3584-925b-c14cac12b9f8&quot;,&quot;isTemporary&quot;:false,&quot;itemData&quot;:{&quot;type&quot;:&quot;article-journal&quot;,&quot;id&quot;:&quot;5423e32c-6099-3584-925b-c14cac12b9f8&quot;,&quot;title&quot;:&quot;Inter-individual Variability in the Capacity for Motor Recovery After Ischemic Stroke&quot;,&quot;author&quot;:[{&quot;family&quot;:&quot;Prabhakaran&quot;,&quot;given&quot;:&quot;Shyam&quot;,&quot;parse-names&quot;:false,&quot;dropping-particle&quot;:&quot;&quot;,&quot;non-dropping-particle&quot;:&quot;&quot;},{&quot;family&quot;:&quot;Zarahn&quot;,&quot;given&quot;:&quot;Eric&quot;,&quot;parse-names&quot;:false,&quot;dropping-particle&quot;:&quot;&quot;,&quot;non-dropping-particle&quot;:&quot;&quot;},{&quot;family&quot;:&quot;Riley&quot;,&quot;given&quot;:&quot;Claire&quot;,&quot;parse-names&quot;:false,&quot;dropping-particle&quot;:&quot;&quot;,&quot;non-dropping-particle&quot;:&quot;&quot;},{&quot;family&quot;:&quot;Speizer&quot;,&quot;given&quot;:&quot;Allison&quot;,&quot;parse-names&quot;:false,&quot;dropping-particle&quot;:&quot;&quot;,&quot;non-dropping-particle&quot;:&quot;&quot;},{&quot;family&quot;:&quot;Chong&quot;,&quot;given&quot;:&quot;Ji Y.&quot;,&quot;parse-names&quot;:false,&quot;dropping-particle&quot;:&quot;&quot;,&quot;non-dropping-particle&quot;:&quot;&quot;},{&quot;family&quot;:&quot;Lazar&quot;,&quot;given&quot;:&quot;Ronald M.&quot;,&quot;parse-names&quot;:false,&quot;dropping-particle&quot;:&quot;&quot;,&quot;non-dropping-particle&quot;:&quot;&quot;},{&quot;family&quot;:&quot;Marshall&quot;,&quot;given&quot;:&quot;Randolph S.&quot;,&quot;parse-names&quot;:false,&quot;dropping-particle&quot;:&quot;&quot;,&quot;non-dropping-particle&quot;:&quot;&quot;},{&quot;family&quot;:&quot;Krakauer&quot;,&quot;given&quot;:&quot;John W.&quot;,&quot;parse-names&quot;:false,&quot;dropping-particle&quot;:&quot;&quot;,&quot;non-dropping-particle&quot;:&quot;&quot;}],&quot;container-title&quot;:&quot;Neurorehabilitation and Neural Repair&quot;,&quot;container-title-short&quot;:&quot;Neurorehabil Neural Repair&quot;,&quot;DOI&quot;:&quot;10.1177/1545968307305302&quot;,&quot;ISSN&quot;:&quot;1545-9683&quot;,&quot;issued&quot;:{&quot;date-parts&quot;:[[2008,1,4]]},&quot;page&quot;:&quot;64-71&quot;,&quot;issue&quot;:&quot;1&quot;,&quot;volume&quot;:&quot;22&quot;}},{&quot;id&quot;:&quot;8c082f0f-a69a-3dbc-b3f6-8da74c543701&quot;,&quot;isTemporary&quot;:false,&quot;itemData&quot;:{&quot;type&quot;:&quot;article-journal&quot;,&quot;id&quot;:&quot;8c082f0f-a69a-3dbc-b3f6-8da74c543701&quot;,&quot;title&quot;:&quot;The PREP algorithm predicts potential for upper limb recovery after stroke&quot;,&quot;author&quot;:[{&quot;family&quot;:&quot;Stinear&quot;,&quot;given&quot;:&quot;C. M.&quot;,&quot;parse-names&quot;:false,&quot;dropping-particle&quot;:&quot;&quot;,&quot;non-dropping-particle&quot;:&quot;&quot;},{&quot;family&quot;:&quot;Barber&quot;,&quot;given&quot;:&quot;P. A.&quot;,&quot;parse-names&quot;:false,&quot;dropping-particle&quot;:&quot;&quot;,&quot;non-dropping-particle&quot;:&quot;&quot;},{&quot;family&quot;:&quot;Petoe&quot;,&quot;given&quot;:&quot;M.&quot;,&quot;parse-names&quot;:false,&quot;dropping-particle&quot;:&quot;&quot;,&quot;non-dropping-particle&quot;:&quot;&quot;},{&quot;family&quot;:&quot;Anwar&quot;,&quot;given&quot;:&quot;S.&quot;,&quot;parse-names&quot;:false,&quot;dropping-particle&quot;:&quot;&quot;,&quot;non-dropping-particle&quot;:&quot;&quot;},{&quot;family&quot;:&quot;Byblow&quot;,&quot;given&quot;:&quot;W. D.&quot;,&quot;parse-names&quot;:false,&quot;dropping-particle&quot;:&quot;&quot;,&quot;non-dropping-particle&quot;:&quot;&quot;}],&quot;container-title&quot;:&quot;Brain&quot;,&quot;DOI&quot;:&quot;10.1093/brain/aws146&quot;,&quot;ISSN&quot;:&quot;0006-8950&quot;,&quot;issued&quot;:{&quot;date-parts&quot;:[[2012,8,1]]},&quot;page&quot;:&quot;2527-2535&quot;,&quot;issue&quot;:&quot;8&quot;,&quot;volume&quot;:&quot;135&quot;,&quot;container-title-short&quot;:&quot;&quot;}},{&quot;id&quot;:&quot;7c9fd9ba-9959-3d19-ba50-2ba0c1394b30&quot;,&quot;isTemporary&quot;:false,&quot;itemData&quot;:{&quot;type&quot;:&quot;article-journal&quot;,&quot;id&quot;:&quot;7c9fd9ba-9959-3d19-ba50-2ba0c1394b30&quot;,&quot;title&quot;:&quot;Strength Training Improves Upper-Limb Function in Individuals With Stroke&quot;,&quot;author&quot;:[{&quot;family&quot;:&quot;Harris&quot;,&quot;given&quot;:&quot;Jocelyn E.&quot;,&quot;parse-names&quot;:false,&quot;dropping-particle&quot;:&quot;&quot;,&quot;non-dropping-particle&quot;:&quot;&quot;},{&quot;family&quot;:&quot;Eng&quot;,&quot;given&quot;:&quot;Janice J.&quot;,&quot;parse-names&quot;:false,&quot;dropping-particle&quot;:&quot;&quot;,&quot;non-dropping-particle&quot;:&quot;&quot;}],&quot;container-title&quot;:&quot;Stroke&quot;,&quot;container-title-short&quot;:&quot;Stroke&quot;,&quot;DOI&quot;:&quot;10.1161/STROKEAHA.109.567438&quot;,&quot;ISSN&quot;:&quot;0039-2499&quot;,&quot;issued&quot;:{&quot;date-parts&quot;:[[2010,1]]},&quot;page&quot;:&quot;136-140&quot;,&quot;issue&quot;:&quot;1&quot;,&quot;volume&quot;:&quot;41&quot;}}],&quot;properties&quot;:{&quot;noteIndex&quot;:0},&quot;manualOverride&quot;:{&quot;isManuallyOverridden&quot;:false,&quot;manualOverrideText&quot;:&quot;&quot;,&quot;citeprocText&quot;:&quot;[11], [37], [38]&quot;}},{&quot;citationID&quot;:&quot;MENDELEY_CITATION_8e2c5e2a-9700-4f27-92d0-c8e7cd90078b&quot;,&quot;isEdited&quot;:false,&quot;citationTag&quot;:&quot;MENDELEY_CITATION_v3_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&quot;,&quot;citationItems&quot;:[{&quot;id&quot;:&quot;3fed5137-1b06-3d84-ac50-577100bbdc34&quot;,&quot;isTemporary&quot;:false,&quot;itemData&quot;:{&quot;type&quot;:&quot;article-journal&quot;,&quot;id&quot;:&quot;3fed5137-1b06-3d84-ac50-577100bbdc34&quot;,&quot;title&quot;:&quot;Corticospinal Excitability as a Predictor of Functional Gains at the Affected Upper Limb Following Robotic Training in Chronic Stroke Survivors&quot;,&quot;author&quot;:[{&quot;family&quot;:&quot;Milot&quot;,&quot;given&quot;:&quot;Marie-Hélène&quot;,&quot;parse-names&quot;:false,&quot;dropping-particle&quot;:&quot;&quot;,&quot;non-dropping-particle&quot;:&quot;&quot;},{&quot;family&quot;:&quot;Spencer&quot;,&quot;given&quot;:&quot;Steven J.&quot;,&quot;parse-names&quot;:false,&quot;dropping-particle&quot;:&quot;&quot;,&quot;non-dropping-particle&quot;:&quot;&quot;},{&quot;family&quot;:&quot;Chan&quot;,&quot;given&quot;:&quot;Vicky&quot;,&quot;parse-names&quot;:false,&quot;dropping-particle&quot;:&quot;&quot;,&quot;non-dropping-particle&quot;:&quot;&quot;},{&quot;family&quot;:&quot;Allington&quot;,&quot;given&quot;:&quot;James P.&quot;,&quot;parse-names&quot;:false,&quot;dropping-particle&quot;:&quot;&quot;,&quot;non-dropping-particle&quot;:&quot;&quot;},{&quot;family&quot;:&quot;Klein&quot;,&quot;given&quot;:&quot;Julius&quot;,&quot;parse-names&quot;:false,&quot;dropping-particle&quot;:&quot;&quot;,&quot;non-dropping-particle&quot;:&quot;&quot;},{&quot;family&quot;:&quot;Chou&quot;,&quot;given&quot;:&quot;Cathy&quot;,&quot;parse-names&quot;:false,&quot;dropping-particle&quot;:&quot;&quot;,&quot;non-dropping-particle&quot;:&quot;&quot;},{&quot;family&quot;:&quot;Pearson-Fuhrhop&quot;,&quot;given&quot;:&quot;Kristin&quot;,&quot;parse-names&quot;:false,&quot;dropping-particle&quot;:&quot;&quot;,&quot;non-dropping-particle&quot;:&quot;&quot;},{&quot;family&quot;:&quot;Bobrow&quot;,&quot;given&quot;:&quot;James E.&quot;,&quot;parse-names&quot;:false,&quot;dropping-particle&quot;:&quot;&quot;,&quot;non-dropping-particle&quot;:&quot;&quot;},{&quot;family&quot;:&quot;Reinkensmeyer&quot;,&quot;given&quot;:&quot;David J.&quot;,&quot;parse-names&quot;:false,&quot;dropping-particle&quot;:&quot;&quot;,&quot;non-dropping-particle&quot;:&quot;&quot;},{&quot;family&quot;:&quot;Cramer&quot;,&quot;given&quot;:&quot;Steven C.&quot;,&quot;parse-names&quot;:false,&quot;dropping-particle&quot;:&quot;&quot;,&quot;non-dropping-particle&quot;:&quot;&quot;}],&quot;container-title&quot;:&quot;Neurorehabilitation and Neural Repair&quot;,&quot;container-title-short&quot;:&quot;Neurorehabil Neural Repair&quot;,&quot;DOI&quot;:&quot;10.1177/1545968314527351&quot;,&quot;ISSN&quot;:&quot;1545-9683&quot;,&quot;issued&quot;:{&quot;date-parts&quot;:[[2014,11,18]]},&quot;page&quot;:&quot;819-827&quot;,&quot;issue&quot;:&quot;9&quot;,&quot;volume&quot;:&quot;28&quot;}}],&quot;properties&quot;:{&quot;noteIndex&quot;:0},&quot;manualOverride&quot;:{&quot;isManuallyOverridden&quot;:false,&quot;manualOverrideText&quot;:&quot;&quot;,&quot;citeprocText&quot;:&quot;[39]&quot;}},{&quot;citationID&quot;:&quot;MENDELEY_CITATION_701df8f1-300f-45ad-9674-c7dfe5fa5089&quot;,&quot;isEdited&quot;:false,&quot;citationTag&quot;:&quot;MENDELEY_CITATION_v3_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&quot;,&quot;citationItems&quot;:[{&quot;id&quot;:&quot;8d9cb2f6-d013-361d-a3b5-f3a0b2cff6fd&quot;,&quot;isTemporary&quot;:false,&quot;itemData&quot;:{&quot;type&quot;:&quot;article-journal&quot;,&quot;id&quot;:&quot;8d9cb2f6-d013-361d-a3b5-f3a0b2cff6fd&quot;,&quot;title&quot;:&quot;Relative shoulder flexor and handgrip strength is related to upper limb function after stroke&quot;,&quot;author&quot;:[{&quot;family&quot;:&quot;Mercier&quot;,&quot;given&quot;:&quot;Catherine&quot;,&quot;parse-names&quot;:false,&quot;dropping-particle&quot;:&quot;&quot;,&quot;non-dropping-particle&quot;:&quot;&quot;},{&quot;family&quot;:&quot;Bourbonnais&quot;,&quot;given&quot;:&quot;Daniel&quot;,&quot;parse-names&quot;:false,&quot;dropping-particle&quot;:&quot;&quot;,&quot;non-dropping-particle&quot;:&quot;&quot;}],&quot;container-title&quot;:&quot;Clinical Rehabilitation&quot;,&quot;container-title-short&quot;:&quot;Clin Rehabil&quot;,&quot;DOI&quot;:&quot;10.1191/0269215504cr724oa&quot;,&quot;ISSN&quot;:&quot;0269-2155&quot;,&quot;issued&quot;:{&quot;date-parts&quot;:[[2004,3,1]]},&quot;page&quot;:&quot;215-221&quot;,&quot;issue&quot;:&quot;2&quot;,&quot;volume&quot;:&quot;18&quot;}}],&quot;properties&quot;:{&quot;noteIndex&quot;:0},&quot;manualOverride&quot;:{&quot;isManuallyOverridden&quot;:false,&quot;manualOverrideText&quot;:&quot;&quot;,&quot;citeprocText&quot;:&quot;[41]&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A8CF-2237-914D-AE7E-29F7690E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7391</Words>
  <Characters>42130</Characters>
  <Application>Microsoft Office Word</Application>
  <DocSecurity>0</DocSecurity>
  <Lines>351</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Shahzad</dc:creator>
  <cp:keywords/>
  <dc:description/>
  <cp:lastModifiedBy>Yavuz Shahzad</cp:lastModifiedBy>
  <cp:revision>3</cp:revision>
  <cp:lastPrinted>2024-01-14T19:57:00Z</cp:lastPrinted>
  <dcterms:created xsi:type="dcterms:W3CDTF">2024-05-16T14:49:00Z</dcterms:created>
  <dcterms:modified xsi:type="dcterms:W3CDTF">2024-05-16T16:42:00Z</dcterms:modified>
</cp:coreProperties>
</file>